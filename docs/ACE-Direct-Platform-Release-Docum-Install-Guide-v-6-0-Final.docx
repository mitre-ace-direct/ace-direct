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9D00" w14:textId="57A5FADC" w:rsidR="005826DB" w:rsidRDefault="4F6A0FBB" w:rsidP="4F6A0FBB">
      <w:pPr>
        <w:pStyle w:val="Figure"/>
        <w:tabs>
          <w:tab w:val="right" w:pos="9360"/>
        </w:tabs>
        <w:spacing w:before="0" w:after="240"/>
        <w:jc w:val="left"/>
        <w:rPr>
          <w:rStyle w:val="ProgramNameChar"/>
        </w:rPr>
      </w:pPr>
      <w:r w:rsidRPr="4F6A0FBB">
        <w:rPr>
          <w:rStyle w:val="ProgramNameChar"/>
        </w:rPr>
        <w:t>Prepared for:</w:t>
      </w:r>
    </w:p>
    <w:p w14:paraId="728B9D01" w14:textId="77777777" w:rsidR="005826DB" w:rsidRDefault="00427B87" w:rsidP="00211202">
      <w:pPr>
        <w:pStyle w:val="ProgramName"/>
        <w:rPr>
          <w:rStyle w:val="ProgramNameChar"/>
          <w:b/>
          <w:sz w:val="40"/>
          <w:szCs w:val="40"/>
        </w:rPr>
      </w:pPr>
      <w:r>
        <w:rPr>
          <w:rStyle w:val="ProgramNameChar"/>
          <w:b/>
          <w:bCs/>
          <w:sz w:val="40"/>
          <w:szCs w:val="40"/>
        </w:rPr>
        <w:t>Federal Communications Commission</w:t>
      </w:r>
    </w:p>
    <w:p w14:paraId="728B9D02" w14:textId="77777777" w:rsidR="005826DB" w:rsidRDefault="00427B87" w:rsidP="00211202">
      <w:pPr>
        <w:pStyle w:val="CAMHFFRDCName"/>
        <w:rPr>
          <w:rStyle w:val="ProgramNameChar"/>
          <w:b/>
          <w:color w:val="000000" w:themeColor="text1"/>
          <w:sz w:val="36"/>
        </w:rPr>
      </w:pPr>
      <w:r w:rsidRPr="75B5B00B">
        <w:rPr>
          <w:rStyle w:val="ProgramNameChar"/>
          <w:b/>
          <w:bCs/>
          <w:color w:val="000000" w:themeColor="text1"/>
          <w:sz w:val="36"/>
        </w:rPr>
        <w:t>CMS Alliance to Modernize Healthcare</w:t>
      </w:r>
      <w:r>
        <w:rPr>
          <w:rStyle w:val="ProgramNameChar"/>
          <w:b/>
          <w:color w:val="000000" w:themeColor="text1"/>
          <w:sz w:val="36"/>
        </w:rPr>
        <w:br/>
      </w:r>
      <w:r w:rsidRPr="75B5B00B">
        <w:rPr>
          <w:rStyle w:val="ProgramNameChar"/>
          <w:b/>
          <w:bCs/>
          <w:color w:val="000000" w:themeColor="text1"/>
          <w:sz w:val="36"/>
        </w:rPr>
        <w:t>Federally Funded Research and Development Center</w:t>
      </w:r>
    </w:p>
    <w:p w14:paraId="728B9D03" w14:textId="5DE47CA9" w:rsidR="005826DB" w:rsidRPr="00CF21F4" w:rsidRDefault="00427B87" w:rsidP="00211202">
      <w:pPr>
        <w:pStyle w:val="CAMHFFRDCName"/>
        <w:rPr>
          <w:rStyle w:val="ProgramNameChar"/>
          <w:b/>
          <w:color w:val="000000" w:themeColor="text1"/>
          <w:szCs w:val="32"/>
        </w:rPr>
      </w:pPr>
      <w:r w:rsidRPr="00CF21F4">
        <w:rPr>
          <w:rStyle w:val="ProgramNameChar"/>
          <w:b/>
          <w:bCs/>
          <w:color w:val="000000" w:themeColor="text1"/>
          <w:szCs w:val="32"/>
        </w:rPr>
        <w:t xml:space="preserve">Contract No. </w:t>
      </w:r>
      <w:r w:rsidR="005328BF" w:rsidRPr="00C93DC1">
        <w:t>75FCMC18D0047</w:t>
      </w:r>
    </w:p>
    <w:p w14:paraId="728B9D04" w14:textId="218F3A36" w:rsidR="005826DB" w:rsidRPr="00CF21F4" w:rsidRDefault="00427B87" w:rsidP="00211202">
      <w:pPr>
        <w:pStyle w:val="CAMHFFRDCName"/>
        <w:rPr>
          <w:rStyle w:val="ProgramNameChar"/>
          <w:b/>
          <w:color w:val="000000" w:themeColor="text1"/>
          <w:szCs w:val="32"/>
        </w:rPr>
      </w:pPr>
      <w:r w:rsidRPr="00CF21F4">
        <w:rPr>
          <w:rStyle w:val="ProgramNameChar"/>
          <w:b/>
          <w:bCs/>
          <w:color w:val="000000" w:themeColor="text1"/>
          <w:szCs w:val="32"/>
        </w:rPr>
        <w:t xml:space="preserve">Task Order No. </w:t>
      </w:r>
      <w:r w:rsidR="00193958" w:rsidRPr="00193958">
        <w:rPr>
          <w:rStyle w:val="ProgramNameChar"/>
          <w:b/>
          <w:bCs/>
          <w:color w:val="000000" w:themeColor="text1"/>
          <w:szCs w:val="32"/>
        </w:rPr>
        <w:t>273FCC19F0144</w:t>
      </w:r>
    </w:p>
    <w:p w14:paraId="0AFA5AD4" w14:textId="6EE9E63E" w:rsidR="005D1592" w:rsidRPr="00E2343F" w:rsidRDefault="00427B87" w:rsidP="00E2343F">
      <w:pPr>
        <w:pStyle w:val="DocTitle"/>
        <w:spacing w:after="100" w:afterAutospacing="1"/>
        <w:rPr>
          <w:sz w:val="36"/>
          <w:szCs w:val="36"/>
        </w:rPr>
      </w:pPr>
      <w:r w:rsidRPr="00E2343F">
        <w:rPr>
          <w:sz w:val="36"/>
          <w:szCs w:val="36"/>
        </w:rPr>
        <w:t>ACE Direct Platform Release Documentation</w:t>
      </w:r>
    </w:p>
    <w:p w14:paraId="5620E18D" w14:textId="60A20709" w:rsidR="00D974E2" w:rsidRPr="00E2343F" w:rsidRDefault="005E0A04" w:rsidP="00E2343F">
      <w:pPr>
        <w:pStyle w:val="DocTitle"/>
        <w:rPr>
          <w:rStyle w:val="CustomerProgramChar"/>
          <w:b/>
          <w:sz w:val="46"/>
        </w:rPr>
      </w:pPr>
      <w:r>
        <w:t xml:space="preserve">ACE Direct </w:t>
      </w:r>
      <w:r w:rsidR="00D974E2" w:rsidRPr="00E2343F">
        <w:t xml:space="preserve">Installation </w:t>
      </w:r>
      <w:r>
        <w:t>and</w:t>
      </w:r>
      <w:r w:rsidR="00D974E2" w:rsidRPr="00E2343F">
        <w:t xml:space="preserve"> Configuration Guide</w:t>
      </w:r>
    </w:p>
    <w:p w14:paraId="728B9D06" w14:textId="0FD099E4" w:rsidR="005826DB" w:rsidRDefault="00427B87" w:rsidP="00211202">
      <w:pPr>
        <w:pStyle w:val="Version"/>
      </w:pPr>
      <w:r>
        <w:t xml:space="preserve">Version </w:t>
      </w:r>
      <w:r w:rsidR="00E36638">
        <w:t>6</w:t>
      </w:r>
      <w:r w:rsidR="000A5B39">
        <w:t>.</w:t>
      </w:r>
      <w:r w:rsidR="79F1FDC0">
        <w:t>0</w:t>
      </w:r>
    </w:p>
    <w:p w14:paraId="51CE1BCE" w14:textId="4B145CC5" w:rsidR="4BB3E668" w:rsidRDefault="00E60D38" w:rsidP="1D588AD3">
      <w:pPr>
        <w:pStyle w:val="PubDate"/>
        <w:spacing w:line="259" w:lineRule="auto"/>
      </w:pPr>
      <w:r w:rsidRPr="000139BC">
        <w:t>Ju</w:t>
      </w:r>
      <w:r w:rsidR="009C001A" w:rsidRPr="000139BC">
        <w:t xml:space="preserve">ly </w:t>
      </w:r>
      <w:r w:rsidR="00B5206B" w:rsidRPr="000139BC">
        <w:t>2</w:t>
      </w:r>
      <w:r w:rsidR="000139BC" w:rsidRPr="000139BC">
        <w:t>3</w:t>
      </w:r>
      <w:r w:rsidR="009C001A" w:rsidRPr="000139BC">
        <w:t>,</w:t>
      </w:r>
      <w:r w:rsidR="4BB3E668" w:rsidRPr="000139BC">
        <w:t xml:space="preserve"> </w:t>
      </w:r>
      <w:r w:rsidR="00B5206B" w:rsidRPr="000139BC">
        <w:t>2021</w:t>
      </w:r>
    </w:p>
    <w:p w14:paraId="728B9D09" w14:textId="7ED85712" w:rsidR="005826DB" w:rsidRDefault="00427B87" w:rsidP="001266E5">
      <w:pPr>
        <w:pStyle w:val="Disclaimer"/>
        <w:spacing w:before="720"/>
      </w:pPr>
      <w:r>
        <w:t>The views, opinions, and/or findings contained in this report are those of The MITRE Corporation and should not be construed as official government position, policy, or decision unless so designated by other documentation.</w:t>
      </w:r>
      <w:r w:rsidR="001266E5">
        <w:br/>
      </w:r>
      <w:r w:rsidR="001266E5">
        <w:br/>
      </w:r>
      <w:r>
        <w:t xml:space="preserve">Approved for Public Release; Distribution Unlimited. Case Number </w:t>
      </w:r>
      <w:r w:rsidR="009C001A">
        <w:t>2</w:t>
      </w:r>
      <w:r w:rsidR="00FB2163">
        <w:t>1</w:t>
      </w:r>
      <w:r w:rsidR="009C001A">
        <w:t>-</w:t>
      </w:r>
      <w:r w:rsidR="00FB2163">
        <w:t>2214</w:t>
      </w:r>
      <w:r>
        <w:t>.</w:t>
      </w:r>
    </w:p>
    <w:p w14:paraId="728B9D0A" w14:textId="0BD4C135" w:rsidR="005826DB" w:rsidRDefault="00427B87">
      <w:pPr>
        <w:pStyle w:val="Disclaimer"/>
        <w:spacing w:before="120"/>
      </w:pPr>
      <w:r>
        <w:t xml:space="preserve">© </w:t>
      </w:r>
      <w:r w:rsidR="00C03E88">
        <w:t>20</w:t>
      </w:r>
      <w:r w:rsidR="00E60D38">
        <w:t>2</w:t>
      </w:r>
      <w:r w:rsidR="00FB2163">
        <w:t>1</w:t>
      </w:r>
      <w:r>
        <w:t xml:space="preserve">, The MITRE Corporation. All </w:t>
      </w:r>
      <w:r w:rsidR="00C54E18">
        <w:t>r</w:t>
      </w:r>
      <w:r>
        <w:t xml:space="preserve">ights </w:t>
      </w:r>
      <w:r w:rsidR="00C54E18">
        <w:t>r</w:t>
      </w:r>
      <w:r>
        <w:t>eserved.</w:t>
      </w:r>
    </w:p>
    <w:p w14:paraId="728B9D0B" w14:textId="77777777" w:rsidR="005826DB" w:rsidRDefault="005826DB" w:rsidP="00211202"/>
    <w:p w14:paraId="728B9D0C" w14:textId="77777777" w:rsidR="005826DB" w:rsidRDefault="005826DB" w:rsidP="00211202">
      <w:pPr>
        <w:sectPr w:rsidR="005826DB">
          <w:headerReference w:type="default" r:id="rId11"/>
          <w:footerReference w:type="default" r:id="rId12"/>
          <w:pgSz w:w="12240" w:h="15840" w:code="1"/>
          <w:pgMar w:top="1440" w:right="1440" w:bottom="1440" w:left="1440" w:header="720" w:footer="720" w:gutter="0"/>
          <w:pgNumType w:fmt="lowerRoman" w:start="1"/>
          <w:cols w:space="720"/>
          <w:titlePg/>
        </w:sectPr>
      </w:pPr>
    </w:p>
    <w:p w14:paraId="728B9D0D" w14:textId="77777777" w:rsidR="005826DB" w:rsidRDefault="00427B87">
      <w:pPr>
        <w:pStyle w:val="FrontMatterHeader"/>
      </w:pPr>
      <w:bookmarkStart w:id="0" w:name="_Toc510936870"/>
      <w:r>
        <w:lastRenderedPageBreak/>
        <w:t>Record of Changes</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of this document, date of publication, author/owner, and description of changes."/>
      </w:tblPr>
      <w:tblGrid>
        <w:gridCol w:w="1095"/>
        <w:gridCol w:w="2205"/>
        <w:gridCol w:w="2307"/>
        <w:gridCol w:w="3519"/>
      </w:tblGrid>
      <w:tr w:rsidR="00F42818" w:rsidRPr="00F42818" w14:paraId="728B9D12" w14:textId="77777777" w:rsidTr="003D0C49">
        <w:trPr>
          <w:cantSplit/>
          <w:trHeight w:val="432"/>
          <w:tblHeader/>
        </w:trPr>
        <w:tc>
          <w:tcPr>
            <w:tcW w:w="600"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28B9D0E" w14:textId="77777777" w:rsidR="005826DB" w:rsidRPr="000139BC" w:rsidRDefault="00427B87" w:rsidP="000139BC">
            <w:pPr>
              <w:pStyle w:val="TableColumnHeading"/>
              <w:rPr>
                <w:color w:val="FFFFFF" w:themeColor="background1"/>
              </w:rPr>
            </w:pPr>
            <w:r w:rsidRPr="000139BC">
              <w:rPr>
                <w:color w:val="FFFFFF" w:themeColor="background1"/>
              </w:rPr>
              <w:t>Version</w:t>
            </w:r>
          </w:p>
        </w:tc>
        <w:tc>
          <w:tcPr>
            <w:tcW w:w="1208"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28B9D0F" w14:textId="77777777" w:rsidR="005826DB" w:rsidRPr="000139BC" w:rsidRDefault="00427B87" w:rsidP="000139BC">
            <w:pPr>
              <w:pStyle w:val="TableColumnHeading"/>
              <w:rPr>
                <w:color w:val="FFFFFF" w:themeColor="background1"/>
              </w:rPr>
            </w:pPr>
            <w:r w:rsidRPr="000139BC">
              <w:rPr>
                <w:color w:val="FFFFFF" w:themeColor="background1"/>
              </w:rPr>
              <w:t>Date</w:t>
            </w:r>
          </w:p>
        </w:tc>
        <w:tc>
          <w:tcPr>
            <w:tcW w:w="1264"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28B9D10" w14:textId="5C847460" w:rsidR="005826DB" w:rsidRPr="000139BC" w:rsidRDefault="00427B87" w:rsidP="000139BC">
            <w:pPr>
              <w:pStyle w:val="TableColumnHeading"/>
              <w:rPr>
                <w:color w:val="FFFFFF" w:themeColor="background1"/>
              </w:rPr>
            </w:pPr>
            <w:r w:rsidRPr="000139BC">
              <w:rPr>
                <w:color w:val="FFFFFF" w:themeColor="background1"/>
              </w:rPr>
              <w:t>Author</w:t>
            </w:r>
            <w:r w:rsidR="00F42818">
              <w:rPr>
                <w:color w:val="FFFFFF" w:themeColor="background1"/>
              </w:rPr>
              <w:t>/</w:t>
            </w:r>
            <w:r w:rsidRPr="000139BC">
              <w:rPr>
                <w:color w:val="FFFFFF" w:themeColor="background1"/>
              </w:rPr>
              <w:t>Owner</w:t>
            </w:r>
          </w:p>
        </w:tc>
        <w:tc>
          <w:tcPr>
            <w:tcW w:w="1928"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28B9D11" w14:textId="77777777" w:rsidR="005826DB" w:rsidRPr="000139BC" w:rsidRDefault="00427B87" w:rsidP="000139BC">
            <w:pPr>
              <w:pStyle w:val="TableColumnHeading"/>
              <w:rPr>
                <w:color w:val="FFFFFF" w:themeColor="background1"/>
              </w:rPr>
            </w:pPr>
            <w:r w:rsidRPr="000139BC">
              <w:rPr>
                <w:color w:val="FFFFFF" w:themeColor="background1"/>
              </w:rPr>
              <w:t>Description of Change</w:t>
            </w:r>
          </w:p>
        </w:tc>
      </w:tr>
      <w:tr w:rsidR="005826DB" w14:paraId="728B9D17" w14:textId="77777777" w:rsidTr="1D588AD3">
        <w:trPr>
          <w:cantSplit/>
        </w:trPr>
        <w:tc>
          <w:tcPr>
            <w:tcW w:w="600"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3" w14:textId="77777777" w:rsidR="005826DB" w:rsidRDefault="00427B87" w:rsidP="00211202">
            <w:pPr>
              <w:pStyle w:val="TableTextCenter"/>
            </w:pPr>
            <w:r>
              <w:t>1.0</w:t>
            </w:r>
          </w:p>
        </w:tc>
        <w:tc>
          <w:tcPr>
            <w:tcW w:w="120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4" w14:textId="77777777" w:rsidR="005826DB" w:rsidRDefault="00427B87">
            <w:pPr>
              <w:pStyle w:val="TableText"/>
            </w:pPr>
            <w:r>
              <w:t>November 4, 2016</w:t>
            </w:r>
          </w:p>
        </w:tc>
        <w:tc>
          <w:tcPr>
            <w:tcW w:w="1264"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5" w14:textId="37F793BC" w:rsidR="005826DB" w:rsidRDefault="00C62614">
            <w:pPr>
              <w:pStyle w:val="TableText"/>
            </w:pPr>
            <w:r>
              <w:t>CMS Alliance to Modernize Healthcare</w:t>
            </w:r>
          </w:p>
        </w:tc>
        <w:tc>
          <w:tcPr>
            <w:tcW w:w="192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6" w14:textId="77777777" w:rsidR="005826DB" w:rsidRDefault="00427B87">
            <w:pPr>
              <w:pStyle w:val="TableText"/>
            </w:pPr>
            <w:r>
              <w:t>Version 1.0 for release to Sponsor</w:t>
            </w:r>
          </w:p>
        </w:tc>
      </w:tr>
      <w:tr w:rsidR="00C62614" w14:paraId="728B9D1C"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8" w14:textId="77777777" w:rsidR="00C62614" w:rsidRDefault="00C62614" w:rsidP="00211202">
            <w:pPr>
              <w:pStyle w:val="TableTextCenter"/>
            </w:pPr>
            <w:r>
              <w:t>1.1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9" w14:textId="77777777" w:rsidR="00C62614" w:rsidRDefault="00C62614" w:rsidP="00C62614">
            <w:pPr>
              <w:pStyle w:val="TableText"/>
            </w:pPr>
            <w:r>
              <w:t>February 17,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A" w14:textId="4811C573"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B" w14:textId="77777777" w:rsidR="00C62614" w:rsidRDefault="00C62614" w:rsidP="00C62614">
            <w:pPr>
              <w:pStyle w:val="TableText"/>
            </w:pPr>
            <w:r>
              <w:t>Version 1.1 for release to Sponsor</w:t>
            </w:r>
          </w:p>
        </w:tc>
      </w:tr>
      <w:tr w:rsidR="00C62614" w14:paraId="728B9D21" w14:textId="77777777" w:rsidTr="1D588AD3">
        <w:trPr>
          <w:cantSplit/>
          <w:trHeight w:val="305"/>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D" w14:textId="77777777" w:rsidR="00C62614" w:rsidRDefault="00C62614" w:rsidP="00211202">
            <w:pPr>
              <w:pStyle w:val="TableTextCenter"/>
            </w:pPr>
            <w:r>
              <w:t>2.0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E" w14:textId="77777777" w:rsidR="00C62614" w:rsidRDefault="00C62614" w:rsidP="00C62614">
            <w:pPr>
              <w:pStyle w:val="TableText"/>
            </w:pPr>
            <w:r>
              <w:t>November 1,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F" w14:textId="04E0418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0" w14:textId="77777777" w:rsidR="00C62614" w:rsidRDefault="00C62614" w:rsidP="00C62614">
            <w:pPr>
              <w:pStyle w:val="TableText"/>
            </w:pPr>
            <w:r>
              <w:t>Version 2.0 for release to Sponsor</w:t>
            </w:r>
          </w:p>
        </w:tc>
      </w:tr>
      <w:tr w:rsidR="00C62614" w14:paraId="728B9D26"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2" w14:textId="1CA16292" w:rsidR="00C62614" w:rsidRDefault="00C62614" w:rsidP="00211202">
            <w:pPr>
              <w:pStyle w:val="TableTextCenter"/>
            </w:pPr>
            <w:r>
              <w:t>2.1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3" w14:textId="73C0E94A" w:rsidR="00C62614" w:rsidRDefault="00C62614" w:rsidP="00C62614">
            <w:pPr>
              <w:pStyle w:val="TableText"/>
            </w:pPr>
            <w:r>
              <w:t>May 24,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4" w14:textId="6F7E8A5D"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5" w14:textId="4A0F7DD4" w:rsidR="00C62614" w:rsidRDefault="00C62614" w:rsidP="00C62614">
            <w:pPr>
              <w:pStyle w:val="TableText"/>
            </w:pPr>
            <w:r>
              <w:t>Version 2.1 for release to Sponsor</w:t>
            </w:r>
          </w:p>
        </w:tc>
      </w:tr>
      <w:tr w:rsidR="00C62614" w14:paraId="65C300FF"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88EE7" w14:textId="6135103B" w:rsidR="00C62614" w:rsidRDefault="00C62614" w:rsidP="00211202">
            <w:pPr>
              <w:pStyle w:val="TableTextCenter"/>
            </w:pPr>
            <w:r>
              <w:t>3.0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CF0DFC" w14:textId="41E7ABF1" w:rsidR="00C62614" w:rsidRDefault="00C62614" w:rsidP="00C62614">
            <w:pPr>
              <w:pStyle w:val="TableText"/>
            </w:pPr>
            <w:r>
              <w:t>October 26,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583CC2" w14:textId="13F572E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FD1DE" w14:textId="110C8AEF" w:rsidR="00C62614" w:rsidRDefault="00C62614" w:rsidP="00C62614">
            <w:pPr>
              <w:pStyle w:val="TableText"/>
            </w:pPr>
            <w:r>
              <w:t>Version 3.0 for release to Sponsor</w:t>
            </w:r>
          </w:p>
        </w:tc>
      </w:tr>
      <w:tr w:rsidR="00C62614" w14:paraId="728B9D2B"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7" w14:textId="688B7864" w:rsidR="00C62614" w:rsidRDefault="00C62614" w:rsidP="00211202">
            <w:pPr>
              <w:pStyle w:val="TableTextCenter"/>
            </w:pPr>
            <w:r>
              <w:t>3.1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8" w14:textId="540AAB4F" w:rsidR="00C62614" w:rsidRDefault="00C62614" w:rsidP="00C62614">
            <w:pPr>
              <w:pStyle w:val="TableText"/>
            </w:pPr>
            <w:r>
              <w:t>April 9, 2019</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9" w14:textId="1E013C69"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A" w14:textId="31CED355" w:rsidR="00C62614" w:rsidRDefault="00C62614" w:rsidP="00C62614">
            <w:pPr>
              <w:pStyle w:val="TableText"/>
            </w:pPr>
            <w:r>
              <w:t>Version 3.1 for release to Sponsor</w:t>
            </w:r>
          </w:p>
        </w:tc>
      </w:tr>
      <w:tr w:rsidR="00C03E88" w14:paraId="728B9D35"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1" w14:textId="77777777" w:rsidR="00C03E88" w:rsidRDefault="11C435FA" w:rsidP="00211202">
            <w:pPr>
              <w:pStyle w:val="TableTextCenter"/>
            </w:pPr>
            <w:r>
              <w:t>4.0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2" w14:textId="2749C5AB" w:rsidR="00C03E88" w:rsidRDefault="00E60D38" w:rsidP="00E60D38">
            <w:pPr>
              <w:pStyle w:val="TableText"/>
            </w:pPr>
            <w:r>
              <w:t>Ju</w:t>
            </w:r>
            <w:r w:rsidR="009C001A">
              <w:t>ly 1,</w:t>
            </w:r>
            <w:r>
              <w:t xml:space="preserve"> </w:t>
            </w:r>
            <w:r w:rsidR="6E0601C8">
              <w:t>2020</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3" w14:textId="3DC03301" w:rsidR="00C03E88" w:rsidRDefault="00E60D38" w:rsidP="002A153F">
            <w:pPr>
              <w:pStyle w:val="TableText"/>
            </w:pPr>
            <w:r>
              <w:t>Health FFRDC</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4" w14:textId="117194EB" w:rsidR="00C03E88" w:rsidRDefault="11C435FA" w:rsidP="00C03E88">
            <w:pPr>
              <w:pStyle w:val="TableText"/>
            </w:pPr>
            <w:r>
              <w:t xml:space="preserve">Version 4.0 for </w:t>
            </w:r>
            <w:r w:rsidR="691D0F5D">
              <w:t>release to Spon</w:t>
            </w:r>
            <w:r w:rsidR="1D815E4F">
              <w:t>sor</w:t>
            </w:r>
          </w:p>
        </w:tc>
      </w:tr>
      <w:tr w:rsidR="00544221" w14:paraId="60B542FA"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0555DE" w14:textId="43E8E200" w:rsidR="00544221" w:rsidRDefault="00544221" w:rsidP="00211202">
            <w:pPr>
              <w:pStyle w:val="TableTextCenter"/>
            </w:pPr>
            <w:r>
              <w:t>6.0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BBE2A5" w14:textId="7C31E553" w:rsidR="00544221" w:rsidRDefault="00544221" w:rsidP="00E60D38">
            <w:pPr>
              <w:pStyle w:val="TableText"/>
            </w:pPr>
            <w:r>
              <w:t>TBD</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F281E0" w14:textId="3518B72F" w:rsidR="00544221" w:rsidRDefault="00544221" w:rsidP="002A153F">
            <w:pPr>
              <w:pStyle w:val="TableText"/>
            </w:pPr>
            <w:r>
              <w:t>Health FFRDC</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6D2F1C" w14:textId="10869404" w:rsidR="00544221" w:rsidRDefault="00544221" w:rsidP="00C03E88">
            <w:pPr>
              <w:pStyle w:val="TableText"/>
            </w:pPr>
            <w:r>
              <w:t>Version 6.0 for release to Sponsor</w:t>
            </w:r>
          </w:p>
        </w:tc>
      </w:tr>
      <w:bookmarkEnd w:id="0"/>
    </w:tbl>
    <w:p w14:paraId="728B9D45" w14:textId="77777777" w:rsidR="005826DB" w:rsidRDefault="005826DB" w:rsidP="00211202">
      <w:pPr>
        <w:sectPr w:rsidR="005826DB">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sectPr>
      </w:pPr>
    </w:p>
    <w:p w14:paraId="728B9D46" w14:textId="77777777" w:rsidR="005826DB" w:rsidRDefault="00427B87">
      <w:pPr>
        <w:pStyle w:val="ESHeading1"/>
      </w:pPr>
      <w:r>
        <w:lastRenderedPageBreak/>
        <w:t>Executive Summary</w:t>
      </w:r>
    </w:p>
    <w:p w14:paraId="728B9D47" w14:textId="0E29E300" w:rsidR="005826DB" w:rsidRDefault="00427B87" w:rsidP="00211202">
      <w:r>
        <w:t>The Federal Communication</w:t>
      </w:r>
      <w:r w:rsidR="00F21566">
        <w:t>s</w:t>
      </w:r>
      <w:r>
        <w:t xml:space="preserve">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w:t>
      </w:r>
      <w:r w:rsidR="00695D7A">
        <w:t>/D</w:t>
      </w:r>
      <w:r>
        <w:t xml:space="preserve">eaf, </w:t>
      </w:r>
      <w:r w:rsidR="00CC64F5">
        <w:t xml:space="preserve">Hard </w:t>
      </w:r>
      <w:r>
        <w:t xml:space="preserve">of </w:t>
      </w:r>
      <w:r w:rsidR="00CC64F5">
        <w:t>Hearing</w:t>
      </w:r>
      <w:r>
        <w:t xml:space="preserve">, </w:t>
      </w:r>
      <w:proofErr w:type="spellStart"/>
      <w:r w:rsidR="009222AE">
        <w:t>DeafBlind</w:t>
      </w:r>
      <w:proofErr w:type="spellEnd"/>
      <w:r>
        <w:t>, and/or have speech disabilities. The FCC has embraced a research-based approach to achieve this goal by engaging the Centers for Medicare &amp; Medicaid Services (CMS) Alliance to Modernize Healthcare Federally Funded Research and Development Center (</w:t>
      </w:r>
      <w:r w:rsidR="00C62614">
        <w:t xml:space="preserve">the Health </w:t>
      </w:r>
      <w:r>
        <w:t>FFRDC), operated by The MITRE Corporation (MITRE), to conduct independent engineering assessments that promote and demonstrate TRS’s functional equivalence.</w:t>
      </w:r>
    </w:p>
    <w:p w14:paraId="728B9D48" w14:textId="5083529E" w:rsidR="005826DB" w:rsidRDefault="00C62614" w:rsidP="00211202">
      <w:r>
        <w:t xml:space="preserve">The Health FFRDC </w:t>
      </w:r>
      <w:r w:rsidR="00427B87">
        <w:t>is independently assessing voice telephone services, video access services, and Internet Protocol (IP)-based captioning technology; improvements to TRS efficiency; solutions for direct communication between people with communication disabilities and other telephone users; and the effectiveness, efficiency, and consumer response to current and future approaches for delivering TRS.</w:t>
      </w:r>
    </w:p>
    <w:p w14:paraId="728B9D49" w14:textId="361A878D" w:rsidR="005826DB" w:rsidRDefault="00427B87" w:rsidP="00211202">
      <w:r>
        <w:t xml:space="preserve">At the FCC’s request, </w:t>
      </w:r>
      <w:r w:rsidR="00C62614">
        <w:t xml:space="preserve">the Health FFRDC </w:t>
      </w:r>
      <w:r>
        <w:t>developed a Direct Video Calling (DVC) Auto-Routing Proof of Concept (POC) in support of the FCC’s Accessible Communications for Everyone (ACE)</w:t>
      </w:r>
      <w:r>
        <w:rPr>
          <w:rStyle w:val="FootnoteReference"/>
        </w:rPr>
        <w:footnoteReference w:id="2"/>
      </w:r>
      <w:r>
        <w:t xml:space="preserve"> program. This DVC auto-routing platform enables direct calling from d</w:t>
      </w:r>
      <w:r w:rsidR="00695D7A">
        <w:t>/D</w:t>
      </w:r>
      <w:r>
        <w:t xml:space="preserve">eaf </w:t>
      </w:r>
      <w:r w:rsidR="00F26CB0">
        <w:t xml:space="preserve">or </w:t>
      </w:r>
      <w:r>
        <w:t>hard</w:t>
      </w:r>
      <w:r w:rsidR="00695D7A">
        <w:t xml:space="preserve"> </w:t>
      </w:r>
      <w:r>
        <w:t>of</w:t>
      </w:r>
      <w:r w:rsidR="00695D7A">
        <w:t xml:space="preserve"> </w:t>
      </w:r>
      <w:r>
        <w:t xml:space="preserve">hearing individuals to an American Sign Language (ASL)-trained agent within the organization’s call center. The agent handles the call using a video-capable phone with real-time video connection. To demonstrate the capabilities of DVC, the </w:t>
      </w:r>
      <w:proofErr w:type="gramStart"/>
      <w:r>
        <w:t>FCC</w:t>
      </w:r>
      <w:proofErr w:type="gramEnd"/>
      <w:r>
        <w:t xml:space="preserve"> and </w:t>
      </w:r>
      <w:r w:rsidR="00C62614">
        <w:t xml:space="preserve">the Health FFRDC </w:t>
      </w:r>
      <w:r>
        <w:t xml:space="preserve">have further advanced the original auto-routing POC into a call center platform for </w:t>
      </w:r>
      <w:r w:rsidR="00695D7A">
        <w:t>2</w:t>
      </w:r>
      <w:r>
        <w:t xml:space="preserve"> to </w:t>
      </w:r>
      <w:r w:rsidR="00695D7A">
        <w:t>20</w:t>
      </w:r>
      <w:r>
        <w:t xml:space="preserve"> customer service representatives. This</w:t>
      </w:r>
      <w:r w:rsidR="00695D7A">
        <w:t xml:space="preserve"> </w:t>
      </w:r>
      <w:r>
        <w:t>new DVC platform is called ACE Direct.</w:t>
      </w:r>
    </w:p>
    <w:p w14:paraId="57B7DFF3" w14:textId="0237C7BC" w:rsidR="00B911F5" w:rsidRDefault="00A5055E" w:rsidP="00211202">
      <w:r>
        <w:t xml:space="preserve">Table ES-1 </w:t>
      </w:r>
      <w:r w:rsidR="007C6621">
        <w:t xml:space="preserve">describes the new features released in this version of ACE Direct. </w:t>
      </w:r>
      <w:r>
        <w:t xml:space="preserve">Subsection 2.4 provides a complete </w:t>
      </w:r>
      <w:r w:rsidR="007C6621">
        <w:t>history of ACE Direct releases and their associated features</w:t>
      </w:r>
      <w:r w:rsidR="00CE6F36">
        <w:t>.</w:t>
      </w:r>
    </w:p>
    <w:p w14:paraId="51B1DCAF" w14:textId="5A591F84" w:rsidR="00B0527A" w:rsidRDefault="00B0527A" w:rsidP="00370C3D">
      <w:pPr>
        <w:pStyle w:val="ESTableCaption"/>
        <w:keepLines/>
      </w:pPr>
      <w:bookmarkStart w:id="1" w:name="_Ref512935482"/>
      <w:r>
        <w:t xml:space="preserve">Table </w:t>
      </w:r>
      <w:r w:rsidR="00A5055E">
        <w:t>ES-1</w:t>
      </w:r>
      <w:bookmarkEnd w:id="1"/>
      <w:r>
        <w:t>. New ACE Direct Features</w:t>
      </w:r>
    </w:p>
    <w:tbl>
      <w:tblPr>
        <w:tblStyle w:val="TableGrid"/>
        <w:tblW w:w="0" w:type="auto"/>
        <w:tblInd w:w="-5" w:type="dxa"/>
        <w:tblLayout w:type="fixed"/>
        <w:tblCellMar>
          <w:left w:w="115" w:type="dxa"/>
          <w:right w:w="115" w:type="dxa"/>
        </w:tblCellMar>
        <w:tblLook w:val="04A0" w:firstRow="1" w:lastRow="0" w:firstColumn="1" w:lastColumn="0" w:noHBand="0" w:noVBand="1"/>
        <w:tblCaption w:val="Table ES-1: New ACE Direct Features"/>
        <w:tblDescription w:val="This three-column table presents the version number, release date, and description of new feature or capability in each ACE Direct release."/>
      </w:tblPr>
      <w:tblGrid>
        <w:gridCol w:w="990"/>
        <w:gridCol w:w="1890"/>
        <w:gridCol w:w="6475"/>
      </w:tblGrid>
      <w:tr w:rsidR="007C757D" w14:paraId="12B65C51" w14:textId="77777777" w:rsidTr="00DA0EEE">
        <w:trPr>
          <w:trHeight w:val="432"/>
          <w:tblHeader/>
        </w:trPr>
        <w:tc>
          <w:tcPr>
            <w:tcW w:w="990" w:type="dxa"/>
            <w:shd w:val="clear" w:color="auto" w:fill="D9D9D9" w:themeFill="background1" w:themeFillShade="D9"/>
            <w:vAlign w:val="center"/>
          </w:tcPr>
          <w:p w14:paraId="4BC8934F" w14:textId="77777777" w:rsidR="009F23AC" w:rsidRPr="00DD2AD7" w:rsidRDefault="009F23AC" w:rsidP="00370C3D">
            <w:pPr>
              <w:pStyle w:val="TableColumnHeading"/>
              <w:keepLines/>
              <w:spacing w:before="0" w:after="0"/>
            </w:pPr>
            <w:r w:rsidRPr="00DD2AD7">
              <w:t>Version</w:t>
            </w:r>
          </w:p>
        </w:tc>
        <w:tc>
          <w:tcPr>
            <w:tcW w:w="1890" w:type="dxa"/>
            <w:shd w:val="clear" w:color="auto" w:fill="D9D9D9" w:themeFill="background1" w:themeFillShade="D9"/>
            <w:vAlign w:val="center"/>
          </w:tcPr>
          <w:p w14:paraId="68C80867" w14:textId="77777777" w:rsidR="009F23AC" w:rsidRPr="00EB40D3" w:rsidRDefault="009F23AC" w:rsidP="00370C3D">
            <w:pPr>
              <w:pStyle w:val="TableColumnHeading"/>
              <w:keepLines/>
              <w:spacing w:before="0" w:after="0"/>
            </w:pPr>
            <w:r w:rsidRPr="00EB40D3">
              <w:t>Release Date</w:t>
            </w:r>
          </w:p>
        </w:tc>
        <w:tc>
          <w:tcPr>
            <w:tcW w:w="6475" w:type="dxa"/>
            <w:shd w:val="clear" w:color="auto" w:fill="D9D9D9" w:themeFill="background1" w:themeFillShade="D9"/>
            <w:vAlign w:val="center"/>
          </w:tcPr>
          <w:p w14:paraId="5CF734ED" w14:textId="21566BBB" w:rsidR="009F23AC" w:rsidRPr="00EB40D3" w:rsidRDefault="546A6DE1" w:rsidP="00370C3D">
            <w:pPr>
              <w:pStyle w:val="TableColumnHeading"/>
              <w:keepLines/>
              <w:spacing w:before="0" w:after="0"/>
            </w:pPr>
            <w:r>
              <w:t xml:space="preserve">New </w:t>
            </w:r>
            <w:r w:rsidR="6D66807A">
              <w:t xml:space="preserve">Infrastructure </w:t>
            </w:r>
            <w:r>
              <w:t>Feature or Capability</w:t>
            </w:r>
          </w:p>
        </w:tc>
      </w:tr>
      <w:tr w:rsidR="00DB0464" w:rsidRPr="00083F29" w14:paraId="10F6BBD5" w14:textId="77777777" w:rsidTr="000139BC">
        <w:trPr>
          <w:trHeight w:val="20"/>
        </w:trPr>
        <w:tc>
          <w:tcPr>
            <w:tcW w:w="990" w:type="dxa"/>
            <w:tcBorders>
              <w:top w:val="single" w:sz="4" w:space="0" w:color="auto"/>
              <w:bottom w:val="single" w:sz="4" w:space="0" w:color="auto"/>
            </w:tcBorders>
            <w:shd w:val="clear" w:color="auto" w:fill="auto"/>
          </w:tcPr>
          <w:p w14:paraId="4369B92B" w14:textId="071996C5" w:rsidR="00DB0464" w:rsidRPr="000139BC" w:rsidRDefault="00DB0464" w:rsidP="00D33B09">
            <w:pPr>
              <w:pStyle w:val="TableBullet"/>
              <w:numPr>
                <w:ilvl w:val="0"/>
                <w:numId w:val="0"/>
              </w:numPr>
              <w:ind w:left="216" w:hanging="216"/>
              <w:rPr>
                <w:rFonts w:ascii="Arial Narrow" w:hAnsi="Arial Narrow"/>
              </w:rPr>
            </w:pPr>
            <w:r w:rsidRPr="000139BC">
              <w:rPr>
                <w:rFonts w:ascii="Arial Narrow" w:hAnsi="Arial Narrow"/>
              </w:rPr>
              <w:t>6.0</w:t>
            </w:r>
          </w:p>
        </w:tc>
        <w:tc>
          <w:tcPr>
            <w:tcW w:w="1890" w:type="dxa"/>
            <w:tcBorders>
              <w:top w:val="single" w:sz="4" w:space="0" w:color="auto"/>
              <w:bottom w:val="single" w:sz="4" w:space="0" w:color="auto"/>
            </w:tcBorders>
            <w:shd w:val="clear" w:color="auto" w:fill="auto"/>
          </w:tcPr>
          <w:p w14:paraId="49F19211" w14:textId="500B22F1" w:rsidR="00DB0464" w:rsidRPr="000139BC" w:rsidRDefault="000139BC" w:rsidP="00D33B09">
            <w:pPr>
              <w:pStyle w:val="TableBullet"/>
              <w:numPr>
                <w:ilvl w:val="0"/>
                <w:numId w:val="0"/>
              </w:numPr>
              <w:ind w:left="216" w:hanging="216"/>
              <w:rPr>
                <w:rFonts w:ascii="Arial Narrow" w:hAnsi="Arial Narrow"/>
                <w:highlight w:val="yellow"/>
              </w:rPr>
            </w:pPr>
            <w:r w:rsidRPr="000139BC">
              <w:rPr>
                <w:rFonts w:ascii="Arial Narrow" w:hAnsi="Arial Narrow"/>
              </w:rPr>
              <w:t>July 23, 2021</w:t>
            </w:r>
          </w:p>
        </w:tc>
        <w:tc>
          <w:tcPr>
            <w:tcW w:w="6475" w:type="dxa"/>
            <w:tcBorders>
              <w:top w:val="single" w:sz="4" w:space="0" w:color="auto"/>
              <w:bottom w:val="single" w:sz="4" w:space="0" w:color="auto"/>
            </w:tcBorders>
            <w:shd w:val="clear" w:color="auto" w:fill="auto"/>
          </w:tcPr>
          <w:p w14:paraId="6FB22305" w14:textId="77777777" w:rsidR="00F272BD" w:rsidRPr="000139BC" w:rsidRDefault="00F272BD" w:rsidP="00F272BD">
            <w:pPr>
              <w:pStyle w:val="TableBullet"/>
              <w:rPr>
                <w:rFonts w:ascii="Arial Narrow" w:hAnsi="Arial Narrow"/>
              </w:rPr>
            </w:pPr>
            <w:r w:rsidRPr="000139BC">
              <w:rPr>
                <w:rFonts w:ascii="Arial Narrow" w:hAnsi="Arial Narrow"/>
                <w:b/>
                <w:bCs/>
              </w:rPr>
              <w:t>Call Monitoring</w:t>
            </w:r>
            <w:r w:rsidRPr="000139BC">
              <w:rPr>
                <w:rFonts w:ascii="Arial Narrow" w:hAnsi="Arial Narrow"/>
              </w:rPr>
              <w:t xml:space="preserve"> – The Agent portal now allows for an Agent to passively monitor an ongoing call between another Agent and a consumer. </w:t>
            </w:r>
          </w:p>
          <w:p w14:paraId="1FF6724D" w14:textId="77777777" w:rsidR="00F272BD" w:rsidRPr="000139BC" w:rsidRDefault="00F272BD" w:rsidP="00F272BD">
            <w:pPr>
              <w:pStyle w:val="TableBullet"/>
              <w:rPr>
                <w:rFonts w:ascii="Arial Narrow" w:hAnsi="Arial Narrow"/>
              </w:rPr>
            </w:pPr>
            <w:r w:rsidRPr="000139BC">
              <w:rPr>
                <w:rFonts w:ascii="Arial Narrow" w:hAnsi="Arial Narrow"/>
                <w:b/>
                <w:bCs/>
              </w:rPr>
              <w:t xml:space="preserve">Call Transfers </w:t>
            </w:r>
            <w:r w:rsidRPr="000139BC">
              <w:rPr>
                <w:rFonts w:ascii="Arial Narrow" w:hAnsi="Arial Narrow"/>
              </w:rPr>
              <w:t>– The Agent portal now supports the transferring of calls between Agents.</w:t>
            </w:r>
          </w:p>
          <w:p w14:paraId="4C8BB4A3" w14:textId="20A5B5A3" w:rsidR="00F272BD" w:rsidRPr="000139BC" w:rsidRDefault="00F272BD" w:rsidP="00F272BD">
            <w:pPr>
              <w:pStyle w:val="TableBullet"/>
              <w:rPr>
                <w:rFonts w:ascii="Arial Narrow" w:hAnsi="Arial Narrow"/>
              </w:rPr>
            </w:pPr>
            <w:r w:rsidRPr="000139BC">
              <w:rPr>
                <w:rFonts w:ascii="Arial Narrow" w:hAnsi="Arial Narrow"/>
                <w:b/>
                <w:bCs/>
              </w:rPr>
              <w:t xml:space="preserve">Call Recording </w:t>
            </w:r>
            <w:r w:rsidRPr="000139BC">
              <w:rPr>
                <w:rFonts w:ascii="Arial Narrow" w:hAnsi="Arial Narrow"/>
              </w:rPr>
              <w:t>– The Agent portal now supports recording of a call. Call recordings can be used for training purpo</w:t>
            </w:r>
            <w:r w:rsidR="00EB3B07" w:rsidRPr="000139BC">
              <w:rPr>
                <w:rFonts w:ascii="Arial Narrow" w:hAnsi="Arial Narrow"/>
              </w:rPr>
              <w:t>se</w:t>
            </w:r>
            <w:r w:rsidRPr="000139BC">
              <w:rPr>
                <w:rFonts w:ascii="Arial Narrow" w:hAnsi="Arial Narrow"/>
              </w:rPr>
              <w:t>s or to record behavior that may concern the agent.</w:t>
            </w:r>
          </w:p>
          <w:p w14:paraId="269DA1B1" w14:textId="77777777" w:rsidR="00F272BD" w:rsidRPr="000139BC" w:rsidRDefault="00F272BD" w:rsidP="00F272BD">
            <w:pPr>
              <w:pStyle w:val="TableBullet"/>
              <w:rPr>
                <w:rFonts w:ascii="Arial Narrow" w:hAnsi="Arial Narrow"/>
                <w:szCs w:val="24"/>
              </w:rPr>
            </w:pPr>
            <w:r w:rsidRPr="000139BC">
              <w:rPr>
                <w:rFonts w:ascii="Arial Narrow" w:hAnsi="Arial Narrow"/>
                <w:b/>
                <w:bCs/>
              </w:rPr>
              <w:t xml:space="preserve">File-Sharing Enhancements </w:t>
            </w:r>
            <w:r w:rsidRPr="000139BC">
              <w:rPr>
                <w:rFonts w:ascii="Arial Narrow" w:hAnsi="Arial Narrow"/>
              </w:rPr>
              <w:t>– ACE Direct now supports a more secure file sharing between the Agent and Consumer. An open-source virus and malware scanner (</w:t>
            </w:r>
            <w:proofErr w:type="spellStart"/>
            <w:r w:rsidRPr="000139BC">
              <w:rPr>
                <w:rFonts w:ascii="Arial Narrow" w:hAnsi="Arial Narrow"/>
              </w:rPr>
              <w:t>ClamAV</w:t>
            </w:r>
            <w:proofErr w:type="spellEnd"/>
            <w:r w:rsidRPr="000139BC">
              <w:rPr>
                <w:rFonts w:ascii="Arial Narrow" w:hAnsi="Arial Narrow"/>
              </w:rPr>
              <w:t>) has been integrated into the ACE Direct file sharing function.</w:t>
            </w:r>
          </w:p>
          <w:p w14:paraId="4550BEDD" w14:textId="38C2150E" w:rsidR="00824B83" w:rsidRPr="000139BC" w:rsidRDefault="00F272BD" w:rsidP="00F272BD">
            <w:pPr>
              <w:pStyle w:val="TableBullet"/>
              <w:rPr>
                <w:rFonts w:ascii="Arial Narrow" w:hAnsi="Arial Narrow"/>
                <w:b/>
                <w:bCs/>
                <w:szCs w:val="24"/>
              </w:rPr>
            </w:pPr>
            <w:r w:rsidRPr="000139BC">
              <w:rPr>
                <w:rFonts w:ascii="Arial Narrow" w:hAnsi="Arial Narrow"/>
                <w:b/>
                <w:bCs/>
              </w:rPr>
              <w:t xml:space="preserve">Multi-Party Captions and Chat </w:t>
            </w:r>
            <w:r w:rsidRPr="000139BC">
              <w:rPr>
                <w:rFonts w:ascii="Arial Narrow" w:hAnsi="Arial Narrow"/>
              </w:rPr>
              <w:t>– The Agent and Consumer portals will display captions and chat in multi-party calls.</w:t>
            </w:r>
          </w:p>
          <w:p w14:paraId="537D8226" w14:textId="5505F8C4" w:rsidR="00DB0464" w:rsidRPr="000139BC" w:rsidRDefault="00824B83" w:rsidP="00C77B99">
            <w:pPr>
              <w:pStyle w:val="TableBullet"/>
              <w:rPr>
                <w:rFonts w:ascii="Arial Narrow" w:hAnsi="Arial Narrow"/>
              </w:rPr>
            </w:pPr>
            <w:r w:rsidRPr="000139BC">
              <w:rPr>
                <w:rFonts w:ascii="Arial Narrow" w:hAnsi="Arial Narrow"/>
                <w:b/>
                <w:bCs/>
              </w:rPr>
              <w:lastRenderedPageBreak/>
              <w:t>WebRTC In-Call Statistics and FPS Indicator</w:t>
            </w:r>
            <w:r w:rsidRPr="000139BC">
              <w:rPr>
                <w:rFonts w:ascii="Arial Narrow" w:hAnsi="Arial Narrow"/>
              </w:rPr>
              <w:t xml:space="preserve"> – The agent portal </w:t>
            </w:r>
            <w:r w:rsidR="00114021" w:rsidRPr="000139BC">
              <w:rPr>
                <w:rFonts w:ascii="Arial Narrow" w:hAnsi="Arial Narrow"/>
              </w:rPr>
              <w:t>can</w:t>
            </w:r>
            <w:r w:rsidRPr="000139BC">
              <w:rPr>
                <w:rFonts w:ascii="Arial Narrow" w:hAnsi="Arial Narrow"/>
              </w:rPr>
              <w:t xml:space="preserve"> retrieve and log WebRTC in-call statistics</w:t>
            </w:r>
            <w:r w:rsidR="0014042F" w:rsidRPr="000139BC">
              <w:rPr>
                <w:rFonts w:ascii="Arial Narrow" w:hAnsi="Arial Narrow"/>
              </w:rPr>
              <w:t xml:space="preserve"> as a diagnostics tool</w:t>
            </w:r>
            <w:r w:rsidRPr="000139BC">
              <w:rPr>
                <w:rFonts w:ascii="Arial Narrow" w:hAnsi="Arial Narrow"/>
              </w:rPr>
              <w:t xml:space="preserve">. </w:t>
            </w:r>
            <w:r w:rsidR="0086476D" w:rsidRPr="000139BC">
              <w:rPr>
                <w:rFonts w:ascii="Arial Narrow" w:hAnsi="Arial Narrow"/>
              </w:rPr>
              <w:t>N</w:t>
            </w:r>
            <w:r w:rsidRPr="000139BC">
              <w:rPr>
                <w:rFonts w:ascii="Arial Narrow" w:hAnsi="Arial Narrow"/>
              </w:rPr>
              <w:t xml:space="preserve">ew </w:t>
            </w:r>
            <w:r w:rsidR="0086476D" w:rsidRPr="000139BC">
              <w:rPr>
                <w:rFonts w:ascii="Arial Narrow" w:hAnsi="Arial Narrow"/>
              </w:rPr>
              <w:t>frames per second and packets lost indicators</w:t>
            </w:r>
            <w:r w:rsidRPr="000139BC">
              <w:rPr>
                <w:rFonts w:ascii="Arial Narrow" w:hAnsi="Arial Narrow"/>
              </w:rPr>
              <w:t xml:space="preserve"> </w:t>
            </w:r>
            <w:r w:rsidR="0086476D" w:rsidRPr="000139BC">
              <w:rPr>
                <w:rFonts w:ascii="Arial Narrow" w:hAnsi="Arial Narrow"/>
              </w:rPr>
              <w:t xml:space="preserve">appear on the agent portal during </w:t>
            </w:r>
            <w:r w:rsidRPr="000139BC">
              <w:rPr>
                <w:rFonts w:ascii="Arial Narrow" w:hAnsi="Arial Narrow"/>
              </w:rPr>
              <w:t>a call.</w:t>
            </w:r>
          </w:p>
        </w:tc>
      </w:tr>
      <w:tr w:rsidR="00A72A33" w:rsidRPr="00083F29" w14:paraId="405713FB" w14:textId="77777777" w:rsidTr="000139BC">
        <w:trPr>
          <w:trHeight w:val="20"/>
        </w:trPr>
        <w:tc>
          <w:tcPr>
            <w:tcW w:w="990" w:type="dxa"/>
            <w:tcBorders>
              <w:top w:val="single" w:sz="4" w:space="0" w:color="auto"/>
              <w:bottom w:val="single" w:sz="4" w:space="0" w:color="auto"/>
            </w:tcBorders>
            <w:shd w:val="clear" w:color="auto" w:fill="auto"/>
          </w:tcPr>
          <w:p w14:paraId="78DF7C70" w14:textId="4F4F30E9" w:rsidR="00A72A33" w:rsidRPr="000139BC" w:rsidRDefault="00A72A33" w:rsidP="00D33B09">
            <w:pPr>
              <w:pStyle w:val="TableBullet"/>
              <w:numPr>
                <w:ilvl w:val="0"/>
                <w:numId w:val="0"/>
              </w:numPr>
              <w:ind w:left="216" w:hanging="216"/>
              <w:rPr>
                <w:rFonts w:ascii="Arial Narrow" w:hAnsi="Arial Narrow"/>
              </w:rPr>
            </w:pPr>
            <w:r w:rsidRPr="000139BC">
              <w:rPr>
                <w:rFonts w:ascii="Arial Narrow" w:hAnsi="Arial Narrow"/>
              </w:rPr>
              <w:lastRenderedPageBreak/>
              <w:t>5.0</w:t>
            </w:r>
          </w:p>
        </w:tc>
        <w:tc>
          <w:tcPr>
            <w:tcW w:w="1890" w:type="dxa"/>
            <w:tcBorders>
              <w:top w:val="single" w:sz="4" w:space="0" w:color="auto"/>
              <w:bottom w:val="single" w:sz="4" w:space="0" w:color="auto"/>
            </w:tcBorders>
            <w:shd w:val="clear" w:color="auto" w:fill="auto"/>
          </w:tcPr>
          <w:p w14:paraId="30B5D4BE" w14:textId="717645E1" w:rsidR="00A72A33" w:rsidRPr="000139BC" w:rsidRDefault="005A6369" w:rsidP="00D33B09">
            <w:pPr>
              <w:pStyle w:val="TableBullet"/>
              <w:numPr>
                <w:ilvl w:val="0"/>
                <w:numId w:val="0"/>
              </w:numPr>
              <w:ind w:left="216" w:hanging="216"/>
              <w:rPr>
                <w:rFonts w:ascii="Arial Narrow" w:hAnsi="Arial Narrow"/>
              </w:rPr>
            </w:pPr>
            <w:r w:rsidRPr="000139BC">
              <w:rPr>
                <w:rFonts w:ascii="Arial Narrow" w:hAnsi="Arial Narrow"/>
              </w:rPr>
              <w:t>Fe</w:t>
            </w:r>
            <w:r w:rsidR="00736A0F" w:rsidRPr="000139BC">
              <w:rPr>
                <w:rFonts w:ascii="Arial Narrow" w:hAnsi="Arial Narrow"/>
              </w:rPr>
              <w:t>bruary 5, 2021</w:t>
            </w:r>
          </w:p>
        </w:tc>
        <w:tc>
          <w:tcPr>
            <w:tcW w:w="6475" w:type="dxa"/>
            <w:tcBorders>
              <w:top w:val="single" w:sz="4" w:space="0" w:color="auto"/>
              <w:bottom w:val="single" w:sz="4" w:space="0" w:color="auto"/>
            </w:tcBorders>
            <w:shd w:val="clear" w:color="auto" w:fill="auto"/>
          </w:tcPr>
          <w:p w14:paraId="4AAF40D5" w14:textId="6FEAE9F4" w:rsidR="00A72A33" w:rsidRPr="000139BC" w:rsidRDefault="00A72A33" w:rsidP="00F272BD">
            <w:pPr>
              <w:pStyle w:val="TableBullet"/>
              <w:rPr>
                <w:rFonts w:ascii="Arial Narrow" w:hAnsi="Arial Narrow"/>
                <w:b/>
                <w:bCs/>
              </w:rPr>
            </w:pPr>
            <w:r w:rsidRPr="000139BC">
              <w:rPr>
                <w:rFonts w:ascii="Arial Narrow" w:hAnsi="Arial Narrow"/>
                <w:b/>
                <w:bCs/>
              </w:rPr>
              <w:t xml:space="preserve">No </w:t>
            </w:r>
            <w:r w:rsidR="007B281D" w:rsidRPr="000139BC">
              <w:rPr>
                <w:rFonts w:ascii="Arial Narrow" w:hAnsi="Arial Narrow"/>
                <w:b/>
                <w:bCs/>
              </w:rPr>
              <w:t xml:space="preserve">changes to the </w:t>
            </w:r>
            <w:r w:rsidRPr="000139BC">
              <w:rPr>
                <w:rFonts w:ascii="Arial Narrow" w:hAnsi="Arial Narrow"/>
                <w:b/>
                <w:bCs/>
              </w:rPr>
              <w:t xml:space="preserve">installation </w:t>
            </w:r>
            <w:r w:rsidR="007B281D" w:rsidRPr="000139BC">
              <w:rPr>
                <w:rFonts w:ascii="Arial Narrow" w:hAnsi="Arial Narrow"/>
                <w:b/>
                <w:bCs/>
              </w:rPr>
              <w:t>procedures</w:t>
            </w:r>
            <w:r w:rsidRPr="000139BC">
              <w:rPr>
                <w:rFonts w:ascii="Arial Narrow" w:hAnsi="Arial Narrow"/>
                <w:b/>
                <w:bCs/>
              </w:rPr>
              <w:t xml:space="preserve"> were released </w:t>
            </w:r>
          </w:p>
        </w:tc>
      </w:tr>
      <w:tr w:rsidR="00D33B09" w:rsidRPr="00083F29" w14:paraId="3AA14141" w14:textId="77777777" w:rsidTr="000139BC">
        <w:trPr>
          <w:trHeight w:val="20"/>
        </w:trPr>
        <w:tc>
          <w:tcPr>
            <w:tcW w:w="990" w:type="dxa"/>
            <w:tcBorders>
              <w:top w:val="single" w:sz="4" w:space="0" w:color="auto"/>
              <w:bottom w:val="single" w:sz="4" w:space="0" w:color="auto"/>
            </w:tcBorders>
            <w:shd w:val="clear" w:color="auto" w:fill="auto"/>
          </w:tcPr>
          <w:p w14:paraId="2AE8035D" w14:textId="77777777" w:rsidR="00D33B09" w:rsidRPr="000139BC" w:rsidRDefault="00D33B09" w:rsidP="00D33B09">
            <w:pPr>
              <w:pStyle w:val="TableBullet"/>
              <w:numPr>
                <w:ilvl w:val="0"/>
                <w:numId w:val="0"/>
              </w:numPr>
              <w:ind w:left="216" w:hanging="216"/>
              <w:rPr>
                <w:rFonts w:ascii="Arial Narrow" w:hAnsi="Arial Narrow"/>
              </w:rPr>
            </w:pPr>
            <w:r w:rsidRPr="000139BC">
              <w:rPr>
                <w:rFonts w:ascii="Arial Narrow" w:hAnsi="Arial Narrow"/>
              </w:rPr>
              <w:t>4.0</w:t>
            </w:r>
          </w:p>
        </w:tc>
        <w:tc>
          <w:tcPr>
            <w:tcW w:w="1890" w:type="dxa"/>
            <w:tcBorders>
              <w:top w:val="single" w:sz="4" w:space="0" w:color="auto"/>
              <w:bottom w:val="single" w:sz="4" w:space="0" w:color="auto"/>
            </w:tcBorders>
            <w:shd w:val="clear" w:color="auto" w:fill="auto"/>
          </w:tcPr>
          <w:p w14:paraId="21D5CCEC" w14:textId="77777777" w:rsidR="00D33B09" w:rsidRPr="000139BC" w:rsidRDefault="00D33B09" w:rsidP="00D33B09">
            <w:pPr>
              <w:pStyle w:val="TableBullet"/>
              <w:numPr>
                <w:ilvl w:val="0"/>
                <w:numId w:val="0"/>
              </w:numPr>
              <w:ind w:left="216" w:hanging="216"/>
              <w:rPr>
                <w:rFonts w:ascii="Arial Narrow" w:hAnsi="Arial Narrow"/>
              </w:rPr>
            </w:pPr>
            <w:r w:rsidRPr="000139BC">
              <w:rPr>
                <w:rFonts w:ascii="Arial Narrow" w:hAnsi="Arial Narrow"/>
              </w:rPr>
              <w:t>July 31, 2019</w:t>
            </w:r>
          </w:p>
        </w:tc>
        <w:tc>
          <w:tcPr>
            <w:tcW w:w="6475" w:type="dxa"/>
            <w:tcBorders>
              <w:top w:val="single" w:sz="4" w:space="0" w:color="auto"/>
              <w:bottom w:val="single" w:sz="4" w:space="0" w:color="auto"/>
            </w:tcBorders>
            <w:shd w:val="clear" w:color="auto" w:fill="auto"/>
          </w:tcPr>
          <w:p w14:paraId="22232DD0" w14:textId="77777777" w:rsidR="00D33B09" w:rsidRPr="000139BC" w:rsidRDefault="00D33B09" w:rsidP="00D33B09">
            <w:pPr>
              <w:pStyle w:val="TableBullet"/>
              <w:rPr>
                <w:rFonts w:ascii="Arial Narrow" w:hAnsi="Arial Narrow"/>
                <w:b/>
              </w:rPr>
            </w:pPr>
            <w:proofErr w:type="spellStart"/>
            <w:r w:rsidRPr="000139BC">
              <w:rPr>
                <w:rFonts w:ascii="Arial Narrow" w:hAnsi="Arial Narrow"/>
                <w:b/>
              </w:rPr>
              <w:t>Kurento</w:t>
            </w:r>
            <w:proofErr w:type="spellEnd"/>
            <w:r w:rsidRPr="000139BC">
              <w:rPr>
                <w:rFonts w:ascii="Arial Narrow" w:hAnsi="Arial Narrow"/>
                <w:b/>
              </w:rPr>
              <w:t xml:space="preserve"> Media Server</w:t>
            </w:r>
            <w:r w:rsidRPr="000139BC">
              <w:rPr>
                <w:rFonts w:ascii="Arial Narrow" w:hAnsi="Arial Narrow"/>
                <w:bCs/>
              </w:rPr>
              <w:t xml:space="preserve"> –</w:t>
            </w:r>
            <w:r w:rsidRPr="000139BC">
              <w:rPr>
                <w:rFonts w:ascii="Arial Narrow" w:hAnsi="Arial Narrow"/>
                <w:b/>
              </w:rPr>
              <w:t xml:space="preserve"> </w:t>
            </w:r>
            <w:r w:rsidRPr="000139BC">
              <w:rPr>
                <w:rFonts w:ascii="Arial Narrow" w:hAnsi="Arial Narrow"/>
                <w:bCs/>
              </w:rPr>
              <w:t>The media server provides advanced media processing, recording, monitoring and bandwidth controls.</w:t>
            </w:r>
          </w:p>
        </w:tc>
      </w:tr>
      <w:tr w:rsidR="007C757D" w:rsidRPr="00083F29" w14:paraId="4A9E081B" w14:textId="77777777" w:rsidTr="000139BC">
        <w:trPr>
          <w:trHeight w:val="20"/>
        </w:trPr>
        <w:tc>
          <w:tcPr>
            <w:tcW w:w="990" w:type="dxa"/>
            <w:tcBorders>
              <w:top w:val="single" w:sz="4" w:space="0" w:color="auto"/>
              <w:bottom w:val="single" w:sz="4" w:space="0" w:color="auto"/>
            </w:tcBorders>
            <w:shd w:val="clear" w:color="auto" w:fill="auto"/>
          </w:tcPr>
          <w:p w14:paraId="30026584" w14:textId="77777777" w:rsidR="00D33B09" w:rsidRPr="000139BC" w:rsidRDefault="00D33B09" w:rsidP="00D33B09">
            <w:pPr>
              <w:pStyle w:val="TableBullet"/>
              <w:numPr>
                <w:ilvl w:val="0"/>
                <w:numId w:val="0"/>
              </w:numPr>
              <w:ind w:left="216" w:hanging="216"/>
              <w:rPr>
                <w:rFonts w:ascii="Arial Narrow" w:hAnsi="Arial Narrow"/>
              </w:rPr>
            </w:pPr>
            <w:r w:rsidRPr="000139BC">
              <w:rPr>
                <w:rFonts w:ascii="Arial Narrow" w:hAnsi="Arial Narrow"/>
              </w:rPr>
              <w:t>3.1</w:t>
            </w:r>
          </w:p>
        </w:tc>
        <w:tc>
          <w:tcPr>
            <w:tcW w:w="1890" w:type="dxa"/>
            <w:tcBorders>
              <w:top w:val="single" w:sz="4" w:space="0" w:color="auto"/>
              <w:bottom w:val="single" w:sz="4" w:space="0" w:color="auto"/>
            </w:tcBorders>
            <w:shd w:val="clear" w:color="auto" w:fill="auto"/>
          </w:tcPr>
          <w:p w14:paraId="66FD398A" w14:textId="77777777" w:rsidR="00D33B09" w:rsidRPr="000139BC" w:rsidRDefault="00D33B09" w:rsidP="00D33B09">
            <w:pPr>
              <w:pStyle w:val="TableBullet"/>
              <w:numPr>
                <w:ilvl w:val="0"/>
                <w:numId w:val="0"/>
              </w:numPr>
              <w:ind w:left="216" w:hanging="216"/>
              <w:rPr>
                <w:rFonts w:ascii="Arial Narrow" w:hAnsi="Arial Narrow"/>
              </w:rPr>
            </w:pPr>
            <w:r w:rsidRPr="000139BC">
              <w:rPr>
                <w:rFonts w:ascii="Arial Narrow" w:hAnsi="Arial Narrow"/>
              </w:rPr>
              <w:t>April 9, 2019</w:t>
            </w:r>
          </w:p>
        </w:tc>
        <w:tc>
          <w:tcPr>
            <w:tcW w:w="6475" w:type="dxa"/>
            <w:tcBorders>
              <w:top w:val="single" w:sz="4" w:space="0" w:color="auto"/>
              <w:bottom w:val="single" w:sz="4" w:space="0" w:color="auto"/>
            </w:tcBorders>
            <w:shd w:val="clear" w:color="auto" w:fill="auto"/>
          </w:tcPr>
          <w:p w14:paraId="1B955301" w14:textId="77777777" w:rsidR="00D33B09" w:rsidRPr="000139BC" w:rsidRDefault="00D33B09" w:rsidP="00D33B09">
            <w:pPr>
              <w:pStyle w:val="TableBullet"/>
              <w:rPr>
                <w:rFonts w:ascii="Arial Narrow" w:hAnsi="Arial Narrow"/>
              </w:rPr>
            </w:pPr>
            <w:r w:rsidRPr="000139BC">
              <w:rPr>
                <w:rFonts w:ascii="Arial Narrow" w:hAnsi="Arial Narrow"/>
                <w:b/>
              </w:rPr>
              <w:t>SIP Proxy Server</w:t>
            </w:r>
            <w:r w:rsidRPr="000139BC">
              <w:rPr>
                <w:rFonts w:ascii="Arial Narrow" w:hAnsi="Arial Narrow"/>
              </w:rPr>
              <w:t xml:space="preserve"> – The SIP Proxy server provides a single point of entry following Defense-in-Depth principles to create a layer between the ACE Direct environment and the Internet. This enhanced security provides a means to mitigate certain exploits and Distributed Denial of Service (DDoS) attacks.</w:t>
            </w:r>
          </w:p>
        </w:tc>
      </w:tr>
      <w:tr w:rsidR="009F23AC" w:rsidRPr="00083F29" w14:paraId="0ED2B565" w14:textId="77777777" w:rsidTr="000139BC">
        <w:trPr>
          <w:cantSplit/>
          <w:trHeight w:val="20"/>
        </w:trPr>
        <w:tc>
          <w:tcPr>
            <w:tcW w:w="990" w:type="dxa"/>
            <w:tcBorders>
              <w:bottom w:val="single" w:sz="4" w:space="0" w:color="auto"/>
            </w:tcBorders>
            <w:shd w:val="clear" w:color="auto" w:fill="auto"/>
          </w:tcPr>
          <w:p w14:paraId="79003855" w14:textId="0FD60B9F" w:rsidR="009F23AC" w:rsidRPr="00083F29" w:rsidRDefault="009F23AC" w:rsidP="00211202">
            <w:pPr>
              <w:pStyle w:val="TableText"/>
            </w:pPr>
            <w:r w:rsidRPr="00083F29">
              <w:t>3.</w:t>
            </w:r>
            <w:r w:rsidR="00D00101" w:rsidRPr="00083F29">
              <w:t>0</w:t>
            </w:r>
          </w:p>
        </w:tc>
        <w:tc>
          <w:tcPr>
            <w:tcW w:w="1890" w:type="dxa"/>
            <w:tcBorders>
              <w:bottom w:val="single" w:sz="4" w:space="0" w:color="auto"/>
            </w:tcBorders>
            <w:shd w:val="clear" w:color="auto" w:fill="auto"/>
          </w:tcPr>
          <w:p w14:paraId="187E1BD4" w14:textId="46985395" w:rsidR="009F23AC" w:rsidRPr="00083F29" w:rsidRDefault="00F26CB0" w:rsidP="00211202">
            <w:pPr>
              <w:pStyle w:val="TableText"/>
            </w:pPr>
            <w:r w:rsidRPr="00083F29">
              <w:t>October 26, 2018</w:t>
            </w:r>
          </w:p>
        </w:tc>
        <w:tc>
          <w:tcPr>
            <w:tcW w:w="6475" w:type="dxa"/>
            <w:tcBorders>
              <w:bottom w:val="single" w:sz="4" w:space="0" w:color="auto"/>
            </w:tcBorders>
            <w:shd w:val="clear" w:color="auto" w:fill="auto"/>
          </w:tcPr>
          <w:p w14:paraId="63BFA7C4" w14:textId="77777777" w:rsidR="009F23AC" w:rsidRPr="000139BC" w:rsidRDefault="009F23AC" w:rsidP="004C58E3">
            <w:pPr>
              <w:pStyle w:val="TableBullet"/>
              <w:rPr>
                <w:rFonts w:ascii="Arial Narrow" w:hAnsi="Arial Narrow"/>
              </w:rPr>
            </w:pPr>
            <w:r w:rsidRPr="000139BC">
              <w:rPr>
                <w:rFonts w:ascii="Arial Narrow" w:hAnsi="Arial Narrow"/>
                <w:b/>
              </w:rPr>
              <w:t xml:space="preserve">Containers </w:t>
            </w:r>
            <w:r w:rsidR="002604DE" w:rsidRPr="000139BC">
              <w:rPr>
                <w:rFonts w:ascii="Arial Narrow" w:hAnsi="Arial Narrow"/>
                <w:b/>
              </w:rPr>
              <w:t>–</w:t>
            </w:r>
            <w:r w:rsidR="002604DE" w:rsidRPr="000139BC">
              <w:rPr>
                <w:rFonts w:ascii="Arial Narrow" w:hAnsi="Arial Narrow"/>
              </w:rPr>
              <w:t xml:space="preserve"> </w:t>
            </w:r>
            <w:r w:rsidRPr="000139BC">
              <w:rPr>
                <w:rFonts w:ascii="Arial Narrow" w:hAnsi="Arial Narrow"/>
              </w:rPr>
              <w:t xml:space="preserve">Containers simplify the overall ACE Direct installation, configuration, and deployment. </w:t>
            </w:r>
            <w:r w:rsidR="00F26CB0" w:rsidRPr="000139BC">
              <w:rPr>
                <w:rFonts w:ascii="Arial Narrow" w:hAnsi="Arial Narrow"/>
              </w:rPr>
              <w:t>They</w:t>
            </w:r>
            <w:r w:rsidRPr="000139BC">
              <w:rPr>
                <w:rFonts w:ascii="Arial Narrow" w:hAnsi="Arial Narrow"/>
              </w:rPr>
              <w:t xml:space="preserve"> improve portability to different environments and add modularity.</w:t>
            </w:r>
          </w:p>
          <w:p w14:paraId="34CEBA17" w14:textId="0CBB1D02" w:rsidR="00BF1526" w:rsidRPr="000139BC" w:rsidRDefault="00BF1526" w:rsidP="004C58E3">
            <w:pPr>
              <w:pStyle w:val="TableBullet"/>
              <w:rPr>
                <w:rFonts w:ascii="Arial Narrow" w:hAnsi="Arial Narrow"/>
              </w:rPr>
            </w:pPr>
            <w:r w:rsidRPr="000139BC">
              <w:rPr>
                <w:rFonts w:ascii="Arial Narrow" w:hAnsi="Arial Narrow"/>
                <w:b/>
              </w:rPr>
              <w:t>Management Portal Agent Provisioning UI</w:t>
            </w:r>
            <w:r w:rsidRPr="000139BC">
              <w:rPr>
                <w:rFonts w:ascii="Arial Narrow" w:hAnsi="Arial Narrow"/>
                <w:bCs/>
              </w:rPr>
              <w:t xml:space="preserve"> – </w:t>
            </w:r>
            <w:r w:rsidRPr="000139BC">
              <w:rPr>
                <w:rFonts w:ascii="Arial Narrow" w:hAnsi="Arial Narrow"/>
              </w:rPr>
              <w:t xml:space="preserve">The Management Portal Agent Provisioning screen makes it easy for call center managers to provision and maintain agent users in both </w:t>
            </w:r>
            <w:r w:rsidR="00AB59BC" w:rsidRPr="000139BC">
              <w:rPr>
                <w:rFonts w:ascii="Arial Narrow" w:hAnsi="Arial Narrow"/>
              </w:rPr>
              <w:t>Open Access Management (</w:t>
            </w:r>
            <w:proofErr w:type="spellStart"/>
            <w:r w:rsidRPr="000139BC">
              <w:rPr>
                <w:rFonts w:ascii="Arial Narrow" w:hAnsi="Arial Narrow"/>
              </w:rPr>
              <w:t>OpenAM</w:t>
            </w:r>
            <w:proofErr w:type="spellEnd"/>
            <w:r w:rsidR="00AB59BC" w:rsidRPr="000139BC">
              <w:rPr>
                <w:rFonts w:ascii="Arial Narrow" w:hAnsi="Arial Narrow"/>
              </w:rPr>
              <w:t>)</w:t>
            </w:r>
            <w:r w:rsidRPr="000139BC">
              <w:rPr>
                <w:rFonts w:ascii="Arial Narrow" w:hAnsi="Arial Narrow"/>
              </w:rPr>
              <w:t xml:space="preserve"> and ACE Direct. This allows customization of the default agent accounts.</w:t>
            </w:r>
          </w:p>
          <w:p w14:paraId="2724125B" w14:textId="77777777" w:rsidR="002E0E15" w:rsidRPr="000139BC" w:rsidRDefault="002E0E15" w:rsidP="004C58E3">
            <w:pPr>
              <w:pStyle w:val="TableBullet"/>
              <w:rPr>
                <w:rFonts w:ascii="Arial Narrow" w:hAnsi="Arial Narrow"/>
              </w:rPr>
            </w:pPr>
            <w:r w:rsidRPr="000139BC">
              <w:rPr>
                <w:rFonts w:ascii="Arial Narrow" w:hAnsi="Arial Narrow"/>
                <w:b/>
              </w:rPr>
              <w:t>Data Logger Utility</w:t>
            </w:r>
            <w:r w:rsidRPr="000139BC">
              <w:rPr>
                <w:rFonts w:ascii="Arial Narrow" w:hAnsi="Arial Narrow"/>
                <w:bCs/>
              </w:rPr>
              <w:t xml:space="preserve"> –</w:t>
            </w:r>
            <w:r w:rsidRPr="000139BC">
              <w:rPr>
                <w:rFonts w:ascii="Arial Narrow" w:hAnsi="Arial Narrow"/>
              </w:rPr>
              <w:t xml:space="preserve"> The Data Logger Utility captures and saves log files, trace information, and testing details automatically. This information facilitates troubleshooting interoperability and call quality issues.</w:t>
            </w:r>
          </w:p>
          <w:p w14:paraId="76743C8D" w14:textId="77777777" w:rsidR="002E0E15" w:rsidRPr="000139BC" w:rsidRDefault="002E0E15" w:rsidP="004C58E3">
            <w:pPr>
              <w:pStyle w:val="TableBullet"/>
              <w:rPr>
                <w:rFonts w:ascii="Arial Narrow" w:hAnsi="Arial Narrow"/>
              </w:rPr>
            </w:pPr>
            <w:r w:rsidRPr="000139BC">
              <w:rPr>
                <w:rFonts w:ascii="Arial Narrow" w:hAnsi="Arial Narrow"/>
                <w:b/>
              </w:rPr>
              <w:t>NGINX Custom Error Page</w:t>
            </w:r>
            <w:r w:rsidRPr="000139BC">
              <w:rPr>
                <w:rFonts w:ascii="Arial Narrow" w:hAnsi="Arial Narrow"/>
                <w:bCs/>
              </w:rPr>
              <w:t xml:space="preserve"> –</w:t>
            </w:r>
            <w:r w:rsidRPr="000139BC">
              <w:rPr>
                <w:rFonts w:ascii="Arial Narrow" w:hAnsi="Arial Narrow"/>
              </w:rPr>
              <w:t xml:space="preserve"> The NGINX Custom Error Page is a more user-friendly page than the default NGINX error page. This ACE Direct page appears when the system is offline.</w:t>
            </w:r>
          </w:p>
          <w:p w14:paraId="2310C57F" w14:textId="77777777" w:rsidR="002E0E15" w:rsidRPr="000139BC" w:rsidRDefault="002E0E15" w:rsidP="004C58E3">
            <w:pPr>
              <w:pStyle w:val="TableBullet"/>
              <w:rPr>
                <w:rFonts w:ascii="Arial Narrow" w:hAnsi="Arial Narrow"/>
              </w:rPr>
            </w:pPr>
            <w:r w:rsidRPr="000139BC">
              <w:rPr>
                <w:rFonts w:ascii="Arial Narrow" w:hAnsi="Arial Narrow"/>
                <w:b/>
              </w:rPr>
              <w:t xml:space="preserve">ASL Video </w:t>
            </w:r>
            <w:proofErr w:type="gramStart"/>
            <w:r w:rsidRPr="000139BC">
              <w:rPr>
                <w:rFonts w:ascii="Arial Narrow" w:hAnsi="Arial Narrow"/>
                <w:b/>
              </w:rPr>
              <w:t>On</w:t>
            </w:r>
            <w:proofErr w:type="gramEnd"/>
            <w:r w:rsidRPr="000139BC">
              <w:rPr>
                <w:rFonts w:ascii="Arial Narrow" w:hAnsi="Arial Narrow"/>
                <w:b/>
              </w:rPr>
              <w:t xml:space="preserve"> Hold</w:t>
            </w:r>
            <w:r w:rsidRPr="000139BC">
              <w:rPr>
                <w:rFonts w:ascii="Arial Narrow" w:hAnsi="Arial Narrow"/>
                <w:bCs/>
              </w:rPr>
              <w:t xml:space="preserve"> –</w:t>
            </w:r>
            <w:r w:rsidRPr="000139BC">
              <w:rPr>
                <w:rFonts w:ascii="Arial Narrow" w:hAnsi="Arial Narrow"/>
              </w:rPr>
              <w:t xml:space="preserve"> This feature allows the call center to display or advertise a custom message to a caller while on hold or after hours.</w:t>
            </w:r>
          </w:p>
          <w:p w14:paraId="38FE4CBD" w14:textId="0F5E03FA" w:rsidR="00F14C5C" w:rsidRPr="000139BC" w:rsidRDefault="00F14C5C" w:rsidP="004C58E3">
            <w:pPr>
              <w:pStyle w:val="TableBullet"/>
              <w:rPr>
                <w:rFonts w:ascii="Arial Narrow" w:hAnsi="Arial Narrow"/>
              </w:rPr>
            </w:pPr>
            <w:r w:rsidRPr="000139BC">
              <w:rPr>
                <w:rFonts w:ascii="Arial Narrow" w:hAnsi="Arial Narrow"/>
                <w:b/>
              </w:rPr>
              <w:t>Customizable ACE Direct URLs</w:t>
            </w:r>
            <w:r w:rsidRPr="000139BC">
              <w:rPr>
                <w:rFonts w:ascii="Arial Narrow" w:hAnsi="Arial Narrow"/>
                <w:bCs/>
              </w:rPr>
              <w:t xml:space="preserve"> –</w:t>
            </w:r>
            <w:r w:rsidRPr="000139BC">
              <w:rPr>
                <w:rFonts w:ascii="Arial Narrow" w:hAnsi="Arial Narrow"/>
              </w:rPr>
              <w:t xml:space="preserve"> Customizable ACE Direct URLs allow owners, like the FCC, to customize the public URLs to match their corporate name or brand. An example is </w:t>
            </w:r>
            <w:r w:rsidR="000139BC" w:rsidRPr="000139BC">
              <w:rPr>
                <w:rStyle w:val="Hyperlink"/>
                <w:rFonts w:ascii="Arial Narrow" w:hAnsi="Arial Narrow"/>
              </w:rPr>
              <w:t>https://xyzcorp.org/XYZDirect/agent</w:t>
            </w:r>
            <w:r w:rsidR="000139BC">
              <w:rPr>
                <w:rStyle w:val="Hyperlink"/>
                <w:rFonts w:ascii="Arial Narrow" w:hAnsi="Arial Narrow"/>
              </w:rPr>
              <w:t>.</w:t>
            </w:r>
          </w:p>
        </w:tc>
      </w:tr>
    </w:tbl>
    <w:p w14:paraId="2E2FC478" w14:textId="77777777" w:rsidR="00FE4310" w:rsidRDefault="00FE4310" w:rsidP="00CE6F36">
      <w:pPr>
        <w:pStyle w:val="LineSpacer"/>
      </w:pPr>
    </w:p>
    <w:p w14:paraId="728B9D4A" w14:textId="0DE1E88D" w:rsidR="005826DB" w:rsidRDefault="00427B87" w:rsidP="00211202">
      <w:pPr>
        <w:rPr>
          <w:shd w:val="clear" w:color="auto" w:fill="FFFFFF"/>
        </w:rPr>
      </w:pPr>
      <w:r>
        <w:t>Implementing the Direct Video Calling platform provides critical benefits toward achieving functionally equivalent telecommunications:</w:t>
      </w:r>
    </w:p>
    <w:p w14:paraId="728B9D4B" w14:textId="77777777" w:rsidR="005826DB" w:rsidRDefault="00427B87" w:rsidP="000139BC">
      <w:pPr>
        <w:pStyle w:val="ListBullet"/>
      </w:pPr>
      <w:r>
        <w:rPr>
          <w:b/>
        </w:rPr>
        <w:t>Improved Communications</w:t>
      </w:r>
      <w:r w:rsidRPr="0057019A">
        <w:t xml:space="preserve"> </w:t>
      </w:r>
      <w:r w:rsidRPr="002E1177">
        <w:t>–</w:t>
      </w:r>
      <w:r>
        <w:t xml:space="preserve"> DVC improves privacy and decreases misrepresentation, which </w:t>
      </w:r>
      <w:r>
        <w:rPr>
          <w:shd w:val="clear" w:color="auto" w:fill="FFFFFF"/>
        </w:rPr>
        <w:t>improves efficiency, effectiveness, and productivity.</w:t>
      </w:r>
    </w:p>
    <w:p w14:paraId="728B9D4C" w14:textId="77777777" w:rsidR="005826DB" w:rsidRDefault="00427B87" w:rsidP="000139BC">
      <w:pPr>
        <w:pStyle w:val="ListBullet"/>
        <w:rPr>
          <w:shd w:val="clear" w:color="auto" w:fill="FFFFFF"/>
        </w:rPr>
      </w:pPr>
      <w:r>
        <w:rPr>
          <w:b/>
        </w:rPr>
        <w:t>Career Opportunities</w:t>
      </w:r>
      <w:r w:rsidRPr="00370C3D">
        <w:t xml:space="preserve"> </w:t>
      </w:r>
      <w:r w:rsidRPr="002E1177">
        <w:t>–</w:t>
      </w:r>
      <w:r>
        <w:t xml:space="preserve"> </w:t>
      </w:r>
      <w:r>
        <w:rPr>
          <w:shd w:val="clear" w:color="auto" w:fill="FFFFFF"/>
        </w:rPr>
        <w:t>Employing native ASL users to handle customer service video calls expands hiring opportunities. Executive Order 13548 (July 2010) directed federal agencies to increase employment opportunities for people with disabilities.</w:t>
      </w:r>
    </w:p>
    <w:p w14:paraId="728B9D4D" w14:textId="77777777" w:rsidR="005826DB" w:rsidRDefault="00427B87" w:rsidP="000139BC">
      <w:pPr>
        <w:pStyle w:val="ListBullet"/>
        <w:rPr>
          <w:shd w:val="clear" w:color="auto" w:fill="FFFFFF"/>
        </w:rPr>
      </w:pPr>
      <w:r>
        <w:rPr>
          <w:b/>
        </w:rPr>
        <w:t>Simple Implementation</w:t>
      </w:r>
      <w:r w:rsidRPr="00370C3D">
        <w:t xml:space="preserve"> </w:t>
      </w:r>
      <w:r w:rsidRPr="002E1177">
        <w:t>–</w:t>
      </w:r>
      <w:r>
        <w:t xml:space="preserve"> </w:t>
      </w:r>
      <w:r>
        <w:rPr>
          <w:shd w:val="clear" w:color="auto" w:fill="FFFFFF"/>
        </w:rPr>
        <w:t>The technology to implement a DVC system is readily obtainable, affordable, and easy to set up.</w:t>
      </w:r>
    </w:p>
    <w:p w14:paraId="728B9D4E" w14:textId="77777777" w:rsidR="005826DB" w:rsidRDefault="00427B87" w:rsidP="000139BC">
      <w:pPr>
        <w:pStyle w:val="ListBullet"/>
        <w:rPr>
          <w:shd w:val="clear" w:color="auto" w:fill="FFFFFF"/>
        </w:rPr>
      </w:pPr>
      <w:r>
        <w:rPr>
          <w:b/>
        </w:rPr>
        <w:t>Secure Communications</w:t>
      </w:r>
      <w:r w:rsidRPr="00370C3D">
        <w:t xml:space="preserve"> </w:t>
      </w:r>
      <w:r w:rsidRPr="002E1177">
        <w:t>–</w:t>
      </w:r>
      <w:r w:rsidRPr="00370C3D">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4F" w14:textId="77777777" w:rsidR="005826DB" w:rsidRDefault="00427B87" w:rsidP="000139BC">
      <w:pPr>
        <w:pStyle w:val="ListBullet"/>
        <w:rPr>
          <w:shd w:val="clear" w:color="auto" w:fill="FFFFFF"/>
        </w:rPr>
      </w:pPr>
      <w:r>
        <w:rPr>
          <w:b/>
        </w:rPr>
        <w:t>Maintain ADA Compliance</w:t>
      </w:r>
      <w:r w:rsidRPr="002E1177">
        <w:t xml:space="preserve"> </w:t>
      </w:r>
      <w:r w:rsidRPr="002E1177">
        <w:rPr>
          <w:shd w:val="clear" w:color="auto" w:fill="FFFFFF"/>
        </w:rPr>
        <w:t>–</w:t>
      </w:r>
      <w:r>
        <w:rPr>
          <w:shd w:val="clear" w:color="auto" w:fill="FFFFFF"/>
        </w:rPr>
        <w:t xml:space="preserve"> DVC ensures compliance with the Americans with Disabilities Act mandates.</w:t>
      </w:r>
    </w:p>
    <w:p w14:paraId="728B9D50" w14:textId="03302809" w:rsidR="005826DB" w:rsidRDefault="00427B87">
      <w:pPr>
        <w:pStyle w:val="ListBullet"/>
      </w:pPr>
      <w:r w:rsidRPr="00A5055E">
        <w:rPr>
          <w:b/>
        </w:rPr>
        <w:t>Cost Savings</w:t>
      </w:r>
      <w:r w:rsidRPr="002E1177">
        <w:t xml:space="preserve"> –</w:t>
      </w:r>
      <w:r w:rsidRPr="00A5055E">
        <w:t xml:space="preserve"> </w:t>
      </w:r>
      <w:r w:rsidRPr="00CE6F36">
        <w:t>Replacing three-way interpreted calls with two-way direct communication saves money by minimizing the need for repeat calls due to miscommunication and/or misunderstanding.</w:t>
      </w:r>
    </w:p>
    <w:p w14:paraId="728B9D52" w14:textId="352B9A5F" w:rsidR="005826DB" w:rsidRDefault="00427B87" w:rsidP="00211202">
      <w:r>
        <w:lastRenderedPageBreak/>
        <w:t xml:space="preserve">As part of this effort, </w:t>
      </w:r>
      <w:r w:rsidR="00C62614">
        <w:t xml:space="preserve">the Health FFRDC </w:t>
      </w:r>
      <w:r>
        <w:t xml:space="preserve">developed and documented requirements and features, including user stories and associated use cases. </w:t>
      </w:r>
      <w:r w:rsidR="00C62614">
        <w:t xml:space="preserve">The </w:t>
      </w:r>
      <w:r w:rsidR="00725D9C">
        <w:t xml:space="preserve">Health </w:t>
      </w:r>
      <w:r w:rsidR="00C62614">
        <w:t xml:space="preserve">FFRDC </w:t>
      </w:r>
      <w:r>
        <w:t xml:space="preserve">also configured, tested, and integrated provider endpoint video devices with the ACE Direct platform. Detailed configuration and source code files are available for download and reproduction to improve solutions to support the community. The public can download or clone these files at </w:t>
      </w:r>
      <w:hyperlink r:id="rId17" w:history="1">
        <w:r>
          <w:rPr>
            <w:rStyle w:val="Hyperlink"/>
          </w:rPr>
          <w:t>https://github.com/FCC/ACEDirect</w:t>
        </w:r>
      </w:hyperlink>
      <w:r>
        <w:t>.</w:t>
      </w:r>
    </w:p>
    <w:p w14:paraId="728B9D53" w14:textId="56D00970" w:rsidR="00BB0163" w:rsidRDefault="00BB0163">
      <w:pPr>
        <w:spacing w:before="0" w:after="0"/>
      </w:pPr>
      <w:bookmarkStart w:id="2" w:name="_Hlk77847284"/>
      <w:r>
        <w:br w:type="page"/>
      </w:r>
    </w:p>
    <w:p w14:paraId="74E469F5" w14:textId="77777777" w:rsidR="00BB0163" w:rsidRDefault="00BB0163" w:rsidP="00BB0163">
      <w:pPr>
        <w:pStyle w:val="BodyTextCentered"/>
      </w:pPr>
    </w:p>
    <w:p w14:paraId="79C1C367" w14:textId="77777777" w:rsidR="00BB0163" w:rsidRDefault="00BB0163" w:rsidP="00BB0163">
      <w:pPr>
        <w:pStyle w:val="IntentionallyBlank"/>
      </w:pPr>
      <w:r>
        <w:t xml:space="preserve">This page intentionally left </w:t>
      </w:r>
      <w:r w:rsidRPr="00CA27E5">
        <w:t>blank</w:t>
      </w:r>
      <w:r>
        <w:t>.</w:t>
      </w:r>
    </w:p>
    <w:p w14:paraId="060704D4" w14:textId="77777777" w:rsidR="005826DB" w:rsidRDefault="005826DB" w:rsidP="00211202"/>
    <w:bookmarkEnd w:id="2"/>
    <w:p w14:paraId="13CBF5C7" w14:textId="77777777" w:rsidR="00BB0163" w:rsidRDefault="00BB0163" w:rsidP="00211202"/>
    <w:p w14:paraId="442BB37D" w14:textId="77777777" w:rsidR="00CE6F36" w:rsidRDefault="00CE6F36" w:rsidP="00211202">
      <w:pPr>
        <w:sectPr w:rsidR="00CE6F36">
          <w:pgSz w:w="12240" w:h="15840" w:code="1"/>
          <w:pgMar w:top="1440" w:right="1440" w:bottom="1440" w:left="1440" w:header="720" w:footer="720" w:gutter="0"/>
          <w:pgNumType w:fmt="lowerRoman"/>
          <w:cols w:space="720"/>
          <w:titlePg/>
        </w:sectPr>
      </w:pPr>
    </w:p>
    <w:p w14:paraId="728B9D54" w14:textId="77777777" w:rsidR="005826DB" w:rsidRDefault="00427B87">
      <w:pPr>
        <w:pStyle w:val="FrontMatterHeader"/>
      </w:pPr>
      <w:r>
        <w:lastRenderedPageBreak/>
        <w:t>Table of Contents</w:t>
      </w:r>
    </w:p>
    <w:p w14:paraId="53384CDC" w14:textId="3B70243E" w:rsidR="001F5D9D" w:rsidRDefault="00427B87">
      <w:pPr>
        <w:pStyle w:val="TOC1"/>
        <w:rPr>
          <w:rFonts w:asciiTheme="minorHAnsi" w:eastAsiaTheme="minorEastAsia" w:hAnsiTheme="minorHAnsi" w:cstheme="minorBidi"/>
          <w:b w:val="0"/>
          <w:sz w:val="22"/>
          <w:szCs w:val="22"/>
        </w:rPr>
      </w:pPr>
      <w:r>
        <w:fldChar w:fldCharType="begin"/>
      </w:r>
      <w:r>
        <w:instrText xml:space="preserve"> TOC \h \z \t "Heading 1,1,Heading 2,2,Heading 3,3,AppHeading 1,1,AppHeading 2,2,AppHeading 3,3,Back Matter Heading,1" </w:instrText>
      </w:r>
      <w:r>
        <w:fldChar w:fldCharType="separate"/>
      </w:r>
      <w:hyperlink w:anchor="_Toc77847455" w:history="1">
        <w:r w:rsidR="001F5D9D" w:rsidRPr="00287981">
          <w:rPr>
            <w:rStyle w:val="Hyperlink"/>
          </w:rPr>
          <w:t>1.</w:t>
        </w:r>
        <w:r w:rsidR="001F5D9D">
          <w:rPr>
            <w:rFonts w:asciiTheme="minorHAnsi" w:eastAsiaTheme="minorEastAsia" w:hAnsiTheme="minorHAnsi" w:cstheme="minorBidi"/>
            <w:b w:val="0"/>
            <w:sz w:val="22"/>
            <w:szCs w:val="22"/>
          </w:rPr>
          <w:tab/>
        </w:r>
        <w:r w:rsidR="001F5D9D" w:rsidRPr="00287981">
          <w:rPr>
            <w:rStyle w:val="Hyperlink"/>
          </w:rPr>
          <w:t>Introduction</w:t>
        </w:r>
        <w:r w:rsidR="001F5D9D">
          <w:rPr>
            <w:webHidden/>
          </w:rPr>
          <w:tab/>
        </w:r>
        <w:r w:rsidR="001F5D9D">
          <w:rPr>
            <w:webHidden/>
          </w:rPr>
          <w:fldChar w:fldCharType="begin"/>
        </w:r>
        <w:r w:rsidR="001F5D9D">
          <w:rPr>
            <w:webHidden/>
          </w:rPr>
          <w:instrText xml:space="preserve"> PAGEREF _Toc77847455 \h </w:instrText>
        </w:r>
        <w:r w:rsidR="001F5D9D">
          <w:rPr>
            <w:webHidden/>
          </w:rPr>
        </w:r>
        <w:r w:rsidR="001F5D9D">
          <w:rPr>
            <w:webHidden/>
          </w:rPr>
          <w:fldChar w:fldCharType="separate"/>
        </w:r>
        <w:r w:rsidR="001F5D9D">
          <w:rPr>
            <w:webHidden/>
          </w:rPr>
          <w:t>1</w:t>
        </w:r>
        <w:r w:rsidR="001F5D9D">
          <w:rPr>
            <w:webHidden/>
          </w:rPr>
          <w:fldChar w:fldCharType="end"/>
        </w:r>
      </w:hyperlink>
    </w:p>
    <w:p w14:paraId="31E972A2" w14:textId="40F4D60E" w:rsidR="001F5D9D" w:rsidRDefault="001E0F2F">
      <w:pPr>
        <w:pStyle w:val="TOC2"/>
        <w:rPr>
          <w:rFonts w:asciiTheme="minorHAnsi" w:eastAsiaTheme="minorEastAsia" w:hAnsiTheme="minorHAnsi" w:cstheme="minorBidi"/>
          <w:sz w:val="22"/>
          <w:szCs w:val="22"/>
        </w:rPr>
      </w:pPr>
      <w:hyperlink w:anchor="_Toc77847456" w:history="1">
        <w:r w:rsidR="001F5D9D" w:rsidRPr="00287981">
          <w:rPr>
            <w:rStyle w:val="Hyperlink"/>
          </w:rPr>
          <w:t>1.1</w:t>
        </w:r>
        <w:r w:rsidR="001F5D9D">
          <w:rPr>
            <w:rFonts w:asciiTheme="minorHAnsi" w:eastAsiaTheme="minorEastAsia" w:hAnsiTheme="minorHAnsi" w:cstheme="minorBidi"/>
            <w:sz w:val="22"/>
            <w:szCs w:val="22"/>
          </w:rPr>
          <w:tab/>
        </w:r>
        <w:r w:rsidR="001F5D9D" w:rsidRPr="00287981">
          <w:rPr>
            <w:rStyle w:val="Hyperlink"/>
          </w:rPr>
          <w:t>Background</w:t>
        </w:r>
        <w:r w:rsidR="001F5D9D">
          <w:rPr>
            <w:webHidden/>
          </w:rPr>
          <w:tab/>
        </w:r>
        <w:r w:rsidR="001F5D9D">
          <w:rPr>
            <w:webHidden/>
          </w:rPr>
          <w:fldChar w:fldCharType="begin"/>
        </w:r>
        <w:r w:rsidR="001F5D9D">
          <w:rPr>
            <w:webHidden/>
          </w:rPr>
          <w:instrText xml:space="preserve"> PAGEREF _Toc77847456 \h </w:instrText>
        </w:r>
        <w:r w:rsidR="001F5D9D">
          <w:rPr>
            <w:webHidden/>
          </w:rPr>
        </w:r>
        <w:r w:rsidR="001F5D9D">
          <w:rPr>
            <w:webHidden/>
          </w:rPr>
          <w:fldChar w:fldCharType="separate"/>
        </w:r>
        <w:r w:rsidR="001F5D9D">
          <w:rPr>
            <w:webHidden/>
          </w:rPr>
          <w:t>1</w:t>
        </w:r>
        <w:r w:rsidR="001F5D9D">
          <w:rPr>
            <w:webHidden/>
          </w:rPr>
          <w:fldChar w:fldCharType="end"/>
        </w:r>
      </w:hyperlink>
    </w:p>
    <w:p w14:paraId="63DF7B1B" w14:textId="6C9EEE12" w:rsidR="001F5D9D" w:rsidRDefault="001E0F2F">
      <w:pPr>
        <w:pStyle w:val="TOC2"/>
        <w:rPr>
          <w:rFonts w:asciiTheme="minorHAnsi" w:eastAsiaTheme="minorEastAsia" w:hAnsiTheme="minorHAnsi" w:cstheme="minorBidi"/>
          <w:sz w:val="22"/>
          <w:szCs w:val="22"/>
        </w:rPr>
      </w:pPr>
      <w:hyperlink w:anchor="_Toc77847457" w:history="1">
        <w:r w:rsidR="001F5D9D" w:rsidRPr="00287981">
          <w:rPr>
            <w:rStyle w:val="Hyperlink"/>
          </w:rPr>
          <w:t>1.2</w:t>
        </w:r>
        <w:r w:rsidR="001F5D9D">
          <w:rPr>
            <w:rFonts w:asciiTheme="minorHAnsi" w:eastAsiaTheme="minorEastAsia" w:hAnsiTheme="minorHAnsi" w:cstheme="minorBidi"/>
            <w:sz w:val="22"/>
            <w:szCs w:val="22"/>
          </w:rPr>
          <w:tab/>
        </w:r>
        <w:r w:rsidR="001F5D9D" w:rsidRPr="00287981">
          <w:rPr>
            <w:rStyle w:val="Hyperlink"/>
          </w:rPr>
          <w:t>Purpose and Scope</w:t>
        </w:r>
        <w:r w:rsidR="001F5D9D">
          <w:rPr>
            <w:webHidden/>
          </w:rPr>
          <w:tab/>
        </w:r>
        <w:r w:rsidR="001F5D9D">
          <w:rPr>
            <w:webHidden/>
          </w:rPr>
          <w:fldChar w:fldCharType="begin"/>
        </w:r>
        <w:r w:rsidR="001F5D9D">
          <w:rPr>
            <w:webHidden/>
          </w:rPr>
          <w:instrText xml:space="preserve"> PAGEREF _Toc77847457 \h </w:instrText>
        </w:r>
        <w:r w:rsidR="001F5D9D">
          <w:rPr>
            <w:webHidden/>
          </w:rPr>
        </w:r>
        <w:r w:rsidR="001F5D9D">
          <w:rPr>
            <w:webHidden/>
          </w:rPr>
          <w:fldChar w:fldCharType="separate"/>
        </w:r>
        <w:r w:rsidR="001F5D9D">
          <w:rPr>
            <w:webHidden/>
          </w:rPr>
          <w:t>2</w:t>
        </w:r>
        <w:r w:rsidR="001F5D9D">
          <w:rPr>
            <w:webHidden/>
          </w:rPr>
          <w:fldChar w:fldCharType="end"/>
        </w:r>
      </w:hyperlink>
    </w:p>
    <w:p w14:paraId="0F8294E0" w14:textId="6E2785BE" w:rsidR="001F5D9D" w:rsidRDefault="001E0F2F">
      <w:pPr>
        <w:pStyle w:val="TOC1"/>
        <w:rPr>
          <w:rFonts w:asciiTheme="minorHAnsi" w:eastAsiaTheme="minorEastAsia" w:hAnsiTheme="minorHAnsi" w:cstheme="minorBidi"/>
          <w:b w:val="0"/>
          <w:sz w:val="22"/>
          <w:szCs w:val="22"/>
        </w:rPr>
      </w:pPr>
      <w:hyperlink w:anchor="_Toc77847458" w:history="1">
        <w:r w:rsidR="001F5D9D" w:rsidRPr="00287981">
          <w:rPr>
            <w:rStyle w:val="Hyperlink"/>
          </w:rPr>
          <w:t>2.</w:t>
        </w:r>
        <w:r w:rsidR="001F5D9D">
          <w:rPr>
            <w:rFonts w:asciiTheme="minorHAnsi" w:eastAsiaTheme="minorEastAsia" w:hAnsiTheme="minorHAnsi" w:cstheme="minorBidi"/>
            <w:b w:val="0"/>
            <w:sz w:val="22"/>
            <w:szCs w:val="22"/>
          </w:rPr>
          <w:tab/>
        </w:r>
        <w:r w:rsidR="001F5D9D" w:rsidRPr="00287981">
          <w:rPr>
            <w:rStyle w:val="Hyperlink"/>
          </w:rPr>
          <w:t>Installation and Configuration</w:t>
        </w:r>
        <w:r w:rsidR="001F5D9D">
          <w:rPr>
            <w:webHidden/>
          </w:rPr>
          <w:tab/>
        </w:r>
        <w:r w:rsidR="001F5D9D">
          <w:rPr>
            <w:webHidden/>
          </w:rPr>
          <w:fldChar w:fldCharType="begin"/>
        </w:r>
        <w:r w:rsidR="001F5D9D">
          <w:rPr>
            <w:webHidden/>
          </w:rPr>
          <w:instrText xml:space="preserve"> PAGEREF _Toc77847458 \h </w:instrText>
        </w:r>
        <w:r w:rsidR="001F5D9D">
          <w:rPr>
            <w:webHidden/>
          </w:rPr>
        </w:r>
        <w:r w:rsidR="001F5D9D">
          <w:rPr>
            <w:webHidden/>
          </w:rPr>
          <w:fldChar w:fldCharType="separate"/>
        </w:r>
        <w:r w:rsidR="001F5D9D">
          <w:rPr>
            <w:webHidden/>
          </w:rPr>
          <w:t>3</w:t>
        </w:r>
        <w:r w:rsidR="001F5D9D">
          <w:rPr>
            <w:webHidden/>
          </w:rPr>
          <w:fldChar w:fldCharType="end"/>
        </w:r>
      </w:hyperlink>
    </w:p>
    <w:p w14:paraId="1F961597" w14:textId="356157BD" w:rsidR="001F5D9D" w:rsidRDefault="001E0F2F">
      <w:pPr>
        <w:pStyle w:val="TOC2"/>
        <w:rPr>
          <w:rFonts w:asciiTheme="minorHAnsi" w:eastAsiaTheme="minorEastAsia" w:hAnsiTheme="minorHAnsi" w:cstheme="minorBidi"/>
          <w:sz w:val="22"/>
          <w:szCs w:val="22"/>
        </w:rPr>
      </w:pPr>
      <w:hyperlink w:anchor="_Toc77847460" w:history="1">
        <w:r w:rsidR="001F5D9D" w:rsidRPr="00287981">
          <w:rPr>
            <w:rStyle w:val="Hyperlink"/>
          </w:rPr>
          <w:t>2.1</w:t>
        </w:r>
        <w:r w:rsidR="001F5D9D">
          <w:rPr>
            <w:rFonts w:asciiTheme="minorHAnsi" w:eastAsiaTheme="minorEastAsia" w:hAnsiTheme="minorHAnsi" w:cstheme="minorBidi"/>
            <w:sz w:val="22"/>
            <w:szCs w:val="22"/>
          </w:rPr>
          <w:tab/>
        </w:r>
        <w:r w:rsidR="001F5D9D" w:rsidRPr="00287981">
          <w:rPr>
            <w:rStyle w:val="Hyperlink"/>
          </w:rPr>
          <w:t>Secure Sockets Layer/Transport Layer Security Certificate</w:t>
        </w:r>
        <w:r w:rsidR="001F5D9D">
          <w:rPr>
            <w:webHidden/>
          </w:rPr>
          <w:tab/>
        </w:r>
        <w:r w:rsidR="001F5D9D">
          <w:rPr>
            <w:webHidden/>
          </w:rPr>
          <w:fldChar w:fldCharType="begin"/>
        </w:r>
        <w:r w:rsidR="001F5D9D">
          <w:rPr>
            <w:webHidden/>
          </w:rPr>
          <w:instrText xml:space="preserve"> PAGEREF _Toc77847460 \h </w:instrText>
        </w:r>
        <w:r w:rsidR="001F5D9D">
          <w:rPr>
            <w:webHidden/>
          </w:rPr>
        </w:r>
        <w:r w:rsidR="001F5D9D">
          <w:rPr>
            <w:webHidden/>
          </w:rPr>
          <w:fldChar w:fldCharType="separate"/>
        </w:r>
        <w:r w:rsidR="001F5D9D">
          <w:rPr>
            <w:webHidden/>
          </w:rPr>
          <w:t>3</w:t>
        </w:r>
        <w:r w:rsidR="001F5D9D">
          <w:rPr>
            <w:webHidden/>
          </w:rPr>
          <w:fldChar w:fldCharType="end"/>
        </w:r>
      </w:hyperlink>
    </w:p>
    <w:p w14:paraId="5BC70EE1" w14:textId="3BD143F8" w:rsidR="001F5D9D" w:rsidRDefault="001E0F2F">
      <w:pPr>
        <w:pStyle w:val="TOC2"/>
        <w:rPr>
          <w:rFonts w:asciiTheme="minorHAnsi" w:eastAsiaTheme="minorEastAsia" w:hAnsiTheme="minorHAnsi" w:cstheme="minorBidi"/>
          <w:sz w:val="22"/>
          <w:szCs w:val="22"/>
        </w:rPr>
      </w:pPr>
      <w:hyperlink w:anchor="_Toc77847461" w:history="1">
        <w:r w:rsidR="001F5D9D" w:rsidRPr="00287981">
          <w:rPr>
            <w:rStyle w:val="Hyperlink"/>
          </w:rPr>
          <w:t>2.2</w:t>
        </w:r>
        <w:r w:rsidR="001F5D9D">
          <w:rPr>
            <w:rFonts w:asciiTheme="minorHAnsi" w:eastAsiaTheme="minorEastAsia" w:hAnsiTheme="minorHAnsi" w:cstheme="minorBidi"/>
            <w:sz w:val="22"/>
            <w:szCs w:val="22"/>
          </w:rPr>
          <w:tab/>
        </w:r>
        <w:r w:rsidR="001F5D9D" w:rsidRPr="00287981">
          <w:rPr>
            <w:rStyle w:val="Hyperlink"/>
          </w:rPr>
          <w:t>Asterisk Installation and Configuration Script</w:t>
        </w:r>
        <w:r w:rsidR="001F5D9D">
          <w:rPr>
            <w:webHidden/>
          </w:rPr>
          <w:tab/>
        </w:r>
        <w:r w:rsidR="001F5D9D">
          <w:rPr>
            <w:webHidden/>
          </w:rPr>
          <w:fldChar w:fldCharType="begin"/>
        </w:r>
        <w:r w:rsidR="001F5D9D">
          <w:rPr>
            <w:webHidden/>
          </w:rPr>
          <w:instrText xml:space="preserve"> PAGEREF _Toc77847461 \h </w:instrText>
        </w:r>
        <w:r w:rsidR="001F5D9D">
          <w:rPr>
            <w:webHidden/>
          </w:rPr>
        </w:r>
        <w:r w:rsidR="001F5D9D">
          <w:rPr>
            <w:webHidden/>
          </w:rPr>
          <w:fldChar w:fldCharType="separate"/>
        </w:r>
        <w:r w:rsidR="001F5D9D">
          <w:rPr>
            <w:webHidden/>
          </w:rPr>
          <w:t>4</w:t>
        </w:r>
        <w:r w:rsidR="001F5D9D">
          <w:rPr>
            <w:webHidden/>
          </w:rPr>
          <w:fldChar w:fldCharType="end"/>
        </w:r>
      </w:hyperlink>
    </w:p>
    <w:p w14:paraId="7E92C372" w14:textId="24447BD1" w:rsidR="001F5D9D" w:rsidRDefault="001E0F2F">
      <w:pPr>
        <w:pStyle w:val="TOC3"/>
        <w:rPr>
          <w:rFonts w:asciiTheme="minorHAnsi" w:eastAsiaTheme="minorEastAsia" w:hAnsiTheme="minorHAnsi" w:cstheme="minorBidi"/>
          <w:noProof/>
          <w:sz w:val="22"/>
          <w:szCs w:val="22"/>
        </w:rPr>
      </w:pPr>
      <w:hyperlink w:anchor="_Toc77847462" w:history="1">
        <w:r w:rsidR="001F5D9D" w:rsidRPr="00287981">
          <w:rPr>
            <w:rStyle w:val="Hyperlink"/>
            <w:noProof/>
          </w:rPr>
          <w:t>2.2.1</w:t>
        </w:r>
        <w:r w:rsidR="001F5D9D">
          <w:rPr>
            <w:rFonts w:asciiTheme="minorHAnsi" w:eastAsiaTheme="minorEastAsia" w:hAnsiTheme="minorHAnsi" w:cstheme="minorBidi"/>
            <w:noProof/>
            <w:sz w:val="22"/>
            <w:szCs w:val="22"/>
          </w:rPr>
          <w:tab/>
        </w:r>
        <w:r w:rsidR="001F5D9D" w:rsidRPr="00287981">
          <w:rPr>
            <w:rStyle w:val="Hyperlink"/>
            <w:noProof/>
          </w:rPr>
          <w:t>How It Works</w:t>
        </w:r>
        <w:r w:rsidR="001F5D9D">
          <w:rPr>
            <w:noProof/>
            <w:webHidden/>
          </w:rPr>
          <w:tab/>
        </w:r>
        <w:r w:rsidR="001F5D9D">
          <w:rPr>
            <w:noProof/>
            <w:webHidden/>
          </w:rPr>
          <w:fldChar w:fldCharType="begin"/>
        </w:r>
        <w:r w:rsidR="001F5D9D">
          <w:rPr>
            <w:noProof/>
            <w:webHidden/>
          </w:rPr>
          <w:instrText xml:space="preserve"> PAGEREF _Toc77847462 \h </w:instrText>
        </w:r>
        <w:r w:rsidR="001F5D9D">
          <w:rPr>
            <w:noProof/>
            <w:webHidden/>
          </w:rPr>
        </w:r>
        <w:r w:rsidR="001F5D9D">
          <w:rPr>
            <w:noProof/>
            <w:webHidden/>
          </w:rPr>
          <w:fldChar w:fldCharType="separate"/>
        </w:r>
        <w:r w:rsidR="001F5D9D">
          <w:rPr>
            <w:noProof/>
            <w:webHidden/>
          </w:rPr>
          <w:t>4</w:t>
        </w:r>
        <w:r w:rsidR="001F5D9D">
          <w:rPr>
            <w:noProof/>
            <w:webHidden/>
          </w:rPr>
          <w:fldChar w:fldCharType="end"/>
        </w:r>
      </w:hyperlink>
    </w:p>
    <w:p w14:paraId="5F60FA54" w14:textId="4A6D2CE0" w:rsidR="001F5D9D" w:rsidRDefault="001E0F2F">
      <w:pPr>
        <w:pStyle w:val="TOC3"/>
        <w:rPr>
          <w:rFonts w:asciiTheme="minorHAnsi" w:eastAsiaTheme="minorEastAsia" w:hAnsiTheme="minorHAnsi" w:cstheme="minorBidi"/>
          <w:noProof/>
          <w:sz w:val="22"/>
          <w:szCs w:val="22"/>
        </w:rPr>
      </w:pPr>
      <w:hyperlink w:anchor="_Toc77847463" w:history="1">
        <w:r w:rsidR="001F5D9D" w:rsidRPr="00287981">
          <w:rPr>
            <w:rStyle w:val="Hyperlink"/>
            <w:noProof/>
          </w:rPr>
          <w:t>2.2.2</w:t>
        </w:r>
        <w:r w:rsidR="001F5D9D">
          <w:rPr>
            <w:rFonts w:asciiTheme="minorHAnsi" w:eastAsiaTheme="minorEastAsia" w:hAnsiTheme="minorHAnsi" w:cstheme="minorBidi"/>
            <w:noProof/>
            <w:sz w:val="22"/>
            <w:szCs w:val="22"/>
          </w:rPr>
          <w:tab/>
        </w:r>
        <w:r w:rsidR="001F5D9D" w:rsidRPr="00287981">
          <w:rPr>
            <w:rStyle w:val="Hyperlink"/>
            <w:noProof/>
          </w:rPr>
          <w:t>Web Secure Sockets</w:t>
        </w:r>
        <w:r w:rsidR="001F5D9D">
          <w:rPr>
            <w:noProof/>
            <w:webHidden/>
          </w:rPr>
          <w:tab/>
        </w:r>
        <w:r w:rsidR="001F5D9D">
          <w:rPr>
            <w:noProof/>
            <w:webHidden/>
          </w:rPr>
          <w:fldChar w:fldCharType="begin"/>
        </w:r>
        <w:r w:rsidR="001F5D9D">
          <w:rPr>
            <w:noProof/>
            <w:webHidden/>
          </w:rPr>
          <w:instrText xml:space="preserve"> PAGEREF _Toc77847463 \h </w:instrText>
        </w:r>
        <w:r w:rsidR="001F5D9D">
          <w:rPr>
            <w:noProof/>
            <w:webHidden/>
          </w:rPr>
        </w:r>
        <w:r w:rsidR="001F5D9D">
          <w:rPr>
            <w:noProof/>
            <w:webHidden/>
          </w:rPr>
          <w:fldChar w:fldCharType="separate"/>
        </w:r>
        <w:r w:rsidR="001F5D9D">
          <w:rPr>
            <w:noProof/>
            <w:webHidden/>
          </w:rPr>
          <w:t>6</w:t>
        </w:r>
        <w:r w:rsidR="001F5D9D">
          <w:rPr>
            <w:noProof/>
            <w:webHidden/>
          </w:rPr>
          <w:fldChar w:fldCharType="end"/>
        </w:r>
      </w:hyperlink>
    </w:p>
    <w:p w14:paraId="2670438E" w14:textId="79FCCD03" w:rsidR="001F5D9D" w:rsidRDefault="001E0F2F">
      <w:pPr>
        <w:pStyle w:val="TOC3"/>
        <w:rPr>
          <w:rFonts w:asciiTheme="minorHAnsi" w:eastAsiaTheme="minorEastAsia" w:hAnsiTheme="minorHAnsi" w:cstheme="minorBidi"/>
          <w:noProof/>
          <w:sz w:val="22"/>
          <w:szCs w:val="22"/>
        </w:rPr>
      </w:pPr>
      <w:hyperlink w:anchor="_Toc77847464" w:history="1">
        <w:r w:rsidR="001F5D9D" w:rsidRPr="00287981">
          <w:rPr>
            <w:rStyle w:val="Hyperlink"/>
            <w:noProof/>
          </w:rPr>
          <w:t>2.2.3</w:t>
        </w:r>
        <w:r w:rsidR="001F5D9D">
          <w:rPr>
            <w:rFonts w:asciiTheme="minorHAnsi" w:eastAsiaTheme="minorEastAsia" w:hAnsiTheme="minorHAnsi" w:cstheme="minorBidi"/>
            <w:noProof/>
            <w:sz w:val="22"/>
            <w:szCs w:val="22"/>
          </w:rPr>
          <w:tab/>
        </w:r>
        <w:r w:rsidR="001F5D9D" w:rsidRPr="00287981">
          <w:rPr>
            <w:rStyle w:val="Hyperlink"/>
            <w:noProof/>
          </w:rPr>
          <w:t>Sample Configuration Files</w:t>
        </w:r>
        <w:r w:rsidR="001F5D9D">
          <w:rPr>
            <w:noProof/>
            <w:webHidden/>
          </w:rPr>
          <w:tab/>
        </w:r>
        <w:r w:rsidR="001F5D9D">
          <w:rPr>
            <w:noProof/>
            <w:webHidden/>
          </w:rPr>
          <w:fldChar w:fldCharType="begin"/>
        </w:r>
        <w:r w:rsidR="001F5D9D">
          <w:rPr>
            <w:noProof/>
            <w:webHidden/>
          </w:rPr>
          <w:instrText xml:space="preserve"> PAGEREF _Toc77847464 \h </w:instrText>
        </w:r>
        <w:r w:rsidR="001F5D9D">
          <w:rPr>
            <w:noProof/>
            <w:webHidden/>
          </w:rPr>
        </w:r>
        <w:r w:rsidR="001F5D9D">
          <w:rPr>
            <w:noProof/>
            <w:webHidden/>
          </w:rPr>
          <w:fldChar w:fldCharType="separate"/>
        </w:r>
        <w:r w:rsidR="001F5D9D">
          <w:rPr>
            <w:noProof/>
            <w:webHidden/>
          </w:rPr>
          <w:t>7</w:t>
        </w:r>
        <w:r w:rsidR="001F5D9D">
          <w:rPr>
            <w:noProof/>
            <w:webHidden/>
          </w:rPr>
          <w:fldChar w:fldCharType="end"/>
        </w:r>
      </w:hyperlink>
    </w:p>
    <w:p w14:paraId="3BDC6CA9" w14:textId="7E234A7B" w:rsidR="001F5D9D" w:rsidRDefault="001E0F2F">
      <w:pPr>
        <w:pStyle w:val="TOC2"/>
        <w:rPr>
          <w:rFonts w:asciiTheme="minorHAnsi" w:eastAsiaTheme="minorEastAsia" w:hAnsiTheme="minorHAnsi" w:cstheme="minorBidi"/>
          <w:sz w:val="22"/>
          <w:szCs w:val="22"/>
        </w:rPr>
      </w:pPr>
      <w:hyperlink w:anchor="_Toc77847465" w:history="1">
        <w:r w:rsidR="001F5D9D" w:rsidRPr="00287981">
          <w:rPr>
            <w:rStyle w:val="Hyperlink"/>
          </w:rPr>
          <w:t>2.3</w:t>
        </w:r>
        <w:r w:rsidR="001F5D9D">
          <w:rPr>
            <w:rFonts w:asciiTheme="minorHAnsi" w:eastAsiaTheme="minorEastAsia" w:hAnsiTheme="minorHAnsi" w:cstheme="minorBidi"/>
            <w:sz w:val="22"/>
            <w:szCs w:val="22"/>
          </w:rPr>
          <w:tab/>
        </w:r>
        <w:r w:rsidR="001F5D9D" w:rsidRPr="00287981">
          <w:rPr>
            <w:rStyle w:val="Hyperlink"/>
          </w:rPr>
          <w:t>Node.js</w:t>
        </w:r>
        <w:r w:rsidR="001F5D9D">
          <w:rPr>
            <w:webHidden/>
          </w:rPr>
          <w:tab/>
        </w:r>
        <w:r w:rsidR="001F5D9D">
          <w:rPr>
            <w:webHidden/>
          </w:rPr>
          <w:fldChar w:fldCharType="begin"/>
        </w:r>
        <w:r w:rsidR="001F5D9D">
          <w:rPr>
            <w:webHidden/>
          </w:rPr>
          <w:instrText xml:space="preserve"> PAGEREF _Toc77847465 \h </w:instrText>
        </w:r>
        <w:r w:rsidR="001F5D9D">
          <w:rPr>
            <w:webHidden/>
          </w:rPr>
        </w:r>
        <w:r w:rsidR="001F5D9D">
          <w:rPr>
            <w:webHidden/>
          </w:rPr>
          <w:fldChar w:fldCharType="separate"/>
        </w:r>
        <w:r w:rsidR="001F5D9D">
          <w:rPr>
            <w:webHidden/>
          </w:rPr>
          <w:t>8</w:t>
        </w:r>
        <w:r w:rsidR="001F5D9D">
          <w:rPr>
            <w:webHidden/>
          </w:rPr>
          <w:fldChar w:fldCharType="end"/>
        </w:r>
      </w:hyperlink>
    </w:p>
    <w:p w14:paraId="12417394" w14:textId="718CE944" w:rsidR="001F5D9D" w:rsidRDefault="001E0F2F">
      <w:pPr>
        <w:pStyle w:val="TOC3"/>
        <w:rPr>
          <w:rFonts w:asciiTheme="minorHAnsi" w:eastAsiaTheme="minorEastAsia" w:hAnsiTheme="minorHAnsi" w:cstheme="minorBidi"/>
          <w:noProof/>
          <w:sz w:val="22"/>
          <w:szCs w:val="22"/>
        </w:rPr>
      </w:pPr>
      <w:hyperlink w:anchor="_Toc77847466" w:history="1">
        <w:r w:rsidR="001F5D9D" w:rsidRPr="00287981">
          <w:rPr>
            <w:rStyle w:val="Hyperlink"/>
            <w:noProof/>
          </w:rPr>
          <w:t>2.3.1</w:t>
        </w:r>
        <w:r w:rsidR="001F5D9D">
          <w:rPr>
            <w:rFonts w:asciiTheme="minorHAnsi" w:eastAsiaTheme="minorEastAsia" w:hAnsiTheme="minorHAnsi" w:cstheme="minorBidi"/>
            <w:noProof/>
            <w:sz w:val="22"/>
            <w:szCs w:val="22"/>
          </w:rPr>
          <w:tab/>
        </w:r>
        <w:r w:rsidR="001F5D9D" w:rsidRPr="00287981">
          <w:rPr>
            <w:rStyle w:val="Hyperlink"/>
            <w:noProof/>
          </w:rPr>
          <w:t>Node.js Components Installation</w:t>
        </w:r>
        <w:r w:rsidR="001F5D9D">
          <w:rPr>
            <w:noProof/>
            <w:webHidden/>
          </w:rPr>
          <w:tab/>
        </w:r>
        <w:r w:rsidR="001F5D9D">
          <w:rPr>
            <w:noProof/>
            <w:webHidden/>
          </w:rPr>
          <w:fldChar w:fldCharType="begin"/>
        </w:r>
        <w:r w:rsidR="001F5D9D">
          <w:rPr>
            <w:noProof/>
            <w:webHidden/>
          </w:rPr>
          <w:instrText xml:space="preserve"> PAGEREF _Toc77847466 \h </w:instrText>
        </w:r>
        <w:r w:rsidR="001F5D9D">
          <w:rPr>
            <w:noProof/>
            <w:webHidden/>
          </w:rPr>
        </w:r>
        <w:r w:rsidR="001F5D9D">
          <w:rPr>
            <w:noProof/>
            <w:webHidden/>
          </w:rPr>
          <w:fldChar w:fldCharType="separate"/>
        </w:r>
        <w:r w:rsidR="001F5D9D">
          <w:rPr>
            <w:noProof/>
            <w:webHidden/>
          </w:rPr>
          <w:t>9</w:t>
        </w:r>
        <w:r w:rsidR="001F5D9D">
          <w:rPr>
            <w:noProof/>
            <w:webHidden/>
          </w:rPr>
          <w:fldChar w:fldCharType="end"/>
        </w:r>
      </w:hyperlink>
    </w:p>
    <w:p w14:paraId="73FBA29E" w14:textId="66497BBB" w:rsidR="001F5D9D" w:rsidRDefault="001E0F2F">
      <w:pPr>
        <w:pStyle w:val="TOC2"/>
        <w:rPr>
          <w:rFonts w:asciiTheme="minorHAnsi" w:eastAsiaTheme="minorEastAsia" w:hAnsiTheme="minorHAnsi" w:cstheme="minorBidi"/>
          <w:sz w:val="22"/>
          <w:szCs w:val="22"/>
        </w:rPr>
      </w:pPr>
      <w:hyperlink w:anchor="_Toc77847467" w:history="1">
        <w:r w:rsidR="001F5D9D" w:rsidRPr="00287981">
          <w:rPr>
            <w:rStyle w:val="Hyperlink"/>
          </w:rPr>
          <w:t>2.4</w:t>
        </w:r>
        <w:r w:rsidR="001F5D9D">
          <w:rPr>
            <w:rFonts w:asciiTheme="minorHAnsi" w:eastAsiaTheme="minorEastAsia" w:hAnsiTheme="minorHAnsi" w:cstheme="minorBidi"/>
            <w:sz w:val="22"/>
            <w:szCs w:val="22"/>
          </w:rPr>
          <w:tab/>
        </w:r>
        <w:r w:rsidR="001F5D9D" w:rsidRPr="00287981">
          <w:rPr>
            <w:rStyle w:val="Hyperlink"/>
          </w:rPr>
          <w:t>Management Portal</w:t>
        </w:r>
        <w:r w:rsidR="001F5D9D">
          <w:rPr>
            <w:webHidden/>
          </w:rPr>
          <w:tab/>
        </w:r>
        <w:r w:rsidR="001F5D9D">
          <w:rPr>
            <w:webHidden/>
          </w:rPr>
          <w:fldChar w:fldCharType="begin"/>
        </w:r>
        <w:r w:rsidR="001F5D9D">
          <w:rPr>
            <w:webHidden/>
          </w:rPr>
          <w:instrText xml:space="preserve"> PAGEREF _Toc77847467 \h </w:instrText>
        </w:r>
        <w:r w:rsidR="001F5D9D">
          <w:rPr>
            <w:webHidden/>
          </w:rPr>
        </w:r>
        <w:r w:rsidR="001F5D9D">
          <w:rPr>
            <w:webHidden/>
          </w:rPr>
          <w:fldChar w:fldCharType="separate"/>
        </w:r>
        <w:r w:rsidR="001F5D9D">
          <w:rPr>
            <w:webHidden/>
          </w:rPr>
          <w:t>9</w:t>
        </w:r>
        <w:r w:rsidR="001F5D9D">
          <w:rPr>
            <w:webHidden/>
          </w:rPr>
          <w:fldChar w:fldCharType="end"/>
        </w:r>
      </w:hyperlink>
    </w:p>
    <w:p w14:paraId="179A8DE6" w14:textId="05BAAD3D" w:rsidR="001F5D9D" w:rsidRDefault="001E0F2F">
      <w:pPr>
        <w:pStyle w:val="TOC3"/>
        <w:rPr>
          <w:rFonts w:asciiTheme="minorHAnsi" w:eastAsiaTheme="minorEastAsia" w:hAnsiTheme="minorHAnsi" w:cstheme="minorBidi"/>
          <w:noProof/>
          <w:sz w:val="22"/>
          <w:szCs w:val="22"/>
        </w:rPr>
      </w:pPr>
      <w:hyperlink w:anchor="_Toc77847468" w:history="1">
        <w:r w:rsidR="001F5D9D" w:rsidRPr="00287981">
          <w:rPr>
            <w:rStyle w:val="Hyperlink"/>
            <w:noProof/>
          </w:rPr>
          <w:t>2.4.1</w:t>
        </w:r>
        <w:r w:rsidR="001F5D9D">
          <w:rPr>
            <w:rFonts w:asciiTheme="minorHAnsi" w:eastAsiaTheme="minorEastAsia" w:hAnsiTheme="minorHAnsi" w:cstheme="minorBidi"/>
            <w:noProof/>
            <w:sz w:val="22"/>
            <w:szCs w:val="22"/>
          </w:rPr>
          <w:tab/>
        </w:r>
        <w:r w:rsidR="001F5D9D" w:rsidRPr="00287981">
          <w:rPr>
            <w:rStyle w:val="Hyperlink"/>
            <w:noProof/>
          </w:rPr>
          <w:t>Log Files</w:t>
        </w:r>
        <w:r w:rsidR="001F5D9D">
          <w:rPr>
            <w:noProof/>
            <w:webHidden/>
          </w:rPr>
          <w:tab/>
        </w:r>
        <w:r w:rsidR="001F5D9D">
          <w:rPr>
            <w:noProof/>
            <w:webHidden/>
          </w:rPr>
          <w:fldChar w:fldCharType="begin"/>
        </w:r>
        <w:r w:rsidR="001F5D9D">
          <w:rPr>
            <w:noProof/>
            <w:webHidden/>
          </w:rPr>
          <w:instrText xml:space="preserve"> PAGEREF _Toc77847468 \h </w:instrText>
        </w:r>
        <w:r w:rsidR="001F5D9D">
          <w:rPr>
            <w:noProof/>
            <w:webHidden/>
          </w:rPr>
        </w:r>
        <w:r w:rsidR="001F5D9D">
          <w:rPr>
            <w:noProof/>
            <w:webHidden/>
          </w:rPr>
          <w:fldChar w:fldCharType="separate"/>
        </w:r>
        <w:r w:rsidR="001F5D9D">
          <w:rPr>
            <w:noProof/>
            <w:webHidden/>
          </w:rPr>
          <w:t>9</w:t>
        </w:r>
        <w:r w:rsidR="001F5D9D">
          <w:rPr>
            <w:noProof/>
            <w:webHidden/>
          </w:rPr>
          <w:fldChar w:fldCharType="end"/>
        </w:r>
      </w:hyperlink>
    </w:p>
    <w:p w14:paraId="1F4265D5" w14:textId="4D238A61" w:rsidR="001F5D9D" w:rsidRDefault="001E0F2F">
      <w:pPr>
        <w:pStyle w:val="TOC3"/>
        <w:rPr>
          <w:rFonts w:asciiTheme="minorHAnsi" w:eastAsiaTheme="minorEastAsia" w:hAnsiTheme="minorHAnsi" w:cstheme="minorBidi"/>
          <w:noProof/>
          <w:sz w:val="22"/>
          <w:szCs w:val="22"/>
        </w:rPr>
      </w:pPr>
      <w:hyperlink w:anchor="_Toc77847469" w:history="1">
        <w:r w:rsidR="001F5D9D" w:rsidRPr="00287981">
          <w:rPr>
            <w:rStyle w:val="Hyperlink"/>
            <w:noProof/>
          </w:rPr>
          <w:t>2.4.2</w:t>
        </w:r>
        <w:r w:rsidR="001F5D9D">
          <w:rPr>
            <w:rFonts w:asciiTheme="minorHAnsi" w:eastAsiaTheme="minorEastAsia" w:hAnsiTheme="minorHAnsi" w:cstheme="minorBidi"/>
            <w:noProof/>
            <w:sz w:val="22"/>
            <w:szCs w:val="22"/>
          </w:rPr>
          <w:tab/>
        </w:r>
        <w:r w:rsidR="001F5D9D" w:rsidRPr="00287981">
          <w:rPr>
            <w:rStyle w:val="Hyperlink"/>
            <w:noProof/>
          </w:rPr>
          <w:t>Management Dashboard</w:t>
        </w:r>
        <w:r w:rsidR="001F5D9D">
          <w:rPr>
            <w:noProof/>
            <w:webHidden/>
          </w:rPr>
          <w:tab/>
        </w:r>
        <w:r w:rsidR="001F5D9D">
          <w:rPr>
            <w:noProof/>
            <w:webHidden/>
          </w:rPr>
          <w:fldChar w:fldCharType="begin"/>
        </w:r>
        <w:r w:rsidR="001F5D9D">
          <w:rPr>
            <w:noProof/>
            <w:webHidden/>
          </w:rPr>
          <w:instrText xml:space="preserve"> PAGEREF _Toc77847469 \h </w:instrText>
        </w:r>
        <w:r w:rsidR="001F5D9D">
          <w:rPr>
            <w:noProof/>
            <w:webHidden/>
          </w:rPr>
        </w:r>
        <w:r w:rsidR="001F5D9D">
          <w:rPr>
            <w:noProof/>
            <w:webHidden/>
          </w:rPr>
          <w:fldChar w:fldCharType="separate"/>
        </w:r>
        <w:r w:rsidR="001F5D9D">
          <w:rPr>
            <w:noProof/>
            <w:webHidden/>
          </w:rPr>
          <w:t>9</w:t>
        </w:r>
        <w:r w:rsidR="001F5D9D">
          <w:rPr>
            <w:noProof/>
            <w:webHidden/>
          </w:rPr>
          <w:fldChar w:fldCharType="end"/>
        </w:r>
      </w:hyperlink>
    </w:p>
    <w:p w14:paraId="51495579" w14:textId="1B72C2F5" w:rsidR="001F5D9D" w:rsidRDefault="001E0F2F">
      <w:pPr>
        <w:pStyle w:val="TOC3"/>
        <w:rPr>
          <w:rFonts w:asciiTheme="minorHAnsi" w:eastAsiaTheme="minorEastAsia" w:hAnsiTheme="minorHAnsi" w:cstheme="minorBidi"/>
          <w:noProof/>
          <w:sz w:val="22"/>
          <w:szCs w:val="22"/>
        </w:rPr>
      </w:pPr>
      <w:hyperlink w:anchor="_Toc77847470" w:history="1">
        <w:r w:rsidR="001F5D9D" w:rsidRPr="00287981">
          <w:rPr>
            <w:rStyle w:val="Hyperlink"/>
            <w:noProof/>
          </w:rPr>
          <w:t>2.4.3</w:t>
        </w:r>
        <w:r w:rsidR="001F5D9D">
          <w:rPr>
            <w:rFonts w:asciiTheme="minorHAnsi" w:eastAsiaTheme="minorEastAsia" w:hAnsiTheme="minorHAnsi" w:cstheme="minorBidi"/>
            <w:noProof/>
            <w:sz w:val="22"/>
            <w:szCs w:val="22"/>
          </w:rPr>
          <w:tab/>
        </w:r>
        <w:r w:rsidR="001F5D9D" w:rsidRPr="00287981">
          <w:rPr>
            <w:rStyle w:val="Hyperlink"/>
            <w:noProof/>
          </w:rPr>
          <w:t>Call Detail Record Dashboard</w:t>
        </w:r>
        <w:r w:rsidR="001F5D9D">
          <w:rPr>
            <w:noProof/>
            <w:webHidden/>
          </w:rPr>
          <w:tab/>
        </w:r>
        <w:r w:rsidR="001F5D9D">
          <w:rPr>
            <w:noProof/>
            <w:webHidden/>
          </w:rPr>
          <w:fldChar w:fldCharType="begin"/>
        </w:r>
        <w:r w:rsidR="001F5D9D">
          <w:rPr>
            <w:noProof/>
            <w:webHidden/>
          </w:rPr>
          <w:instrText xml:space="preserve"> PAGEREF _Toc77847470 \h </w:instrText>
        </w:r>
        <w:r w:rsidR="001F5D9D">
          <w:rPr>
            <w:noProof/>
            <w:webHidden/>
          </w:rPr>
        </w:r>
        <w:r w:rsidR="001F5D9D">
          <w:rPr>
            <w:noProof/>
            <w:webHidden/>
          </w:rPr>
          <w:fldChar w:fldCharType="separate"/>
        </w:r>
        <w:r w:rsidR="001F5D9D">
          <w:rPr>
            <w:noProof/>
            <w:webHidden/>
          </w:rPr>
          <w:t>13</w:t>
        </w:r>
        <w:r w:rsidR="001F5D9D">
          <w:rPr>
            <w:noProof/>
            <w:webHidden/>
          </w:rPr>
          <w:fldChar w:fldCharType="end"/>
        </w:r>
      </w:hyperlink>
    </w:p>
    <w:p w14:paraId="0560EC89" w14:textId="4739602F" w:rsidR="001F5D9D" w:rsidRDefault="001E0F2F">
      <w:pPr>
        <w:pStyle w:val="TOC2"/>
        <w:rPr>
          <w:rFonts w:asciiTheme="minorHAnsi" w:eastAsiaTheme="minorEastAsia" w:hAnsiTheme="minorHAnsi" w:cstheme="minorBidi"/>
          <w:sz w:val="22"/>
          <w:szCs w:val="22"/>
        </w:rPr>
      </w:pPr>
      <w:hyperlink w:anchor="_Toc77847471" w:history="1">
        <w:r w:rsidR="001F5D9D" w:rsidRPr="00287981">
          <w:rPr>
            <w:rStyle w:val="Hyperlink"/>
          </w:rPr>
          <w:t>2.5</w:t>
        </w:r>
        <w:r w:rsidR="001F5D9D">
          <w:rPr>
            <w:rFonts w:asciiTheme="minorHAnsi" w:eastAsiaTheme="minorEastAsia" w:hAnsiTheme="minorHAnsi" w:cstheme="minorBidi"/>
            <w:sz w:val="22"/>
            <w:szCs w:val="22"/>
          </w:rPr>
          <w:tab/>
        </w:r>
        <w:r w:rsidR="001F5D9D" w:rsidRPr="00287981">
          <w:rPr>
            <w:rStyle w:val="Hyperlink"/>
          </w:rPr>
          <w:t>Agent/Agent Database (Provider)</w:t>
        </w:r>
        <w:r w:rsidR="001F5D9D">
          <w:rPr>
            <w:webHidden/>
          </w:rPr>
          <w:tab/>
        </w:r>
        <w:r w:rsidR="001F5D9D">
          <w:rPr>
            <w:webHidden/>
          </w:rPr>
          <w:fldChar w:fldCharType="begin"/>
        </w:r>
        <w:r w:rsidR="001F5D9D">
          <w:rPr>
            <w:webHidden/>
          </w:rPr>
          <w:instrText xml:space="preserve"> PAGEREF _Toc77847471 \h </w:instrText>
        </w:r>
        <w:r w:rsidR="001F5D9D">
          <w:rPr>
            <w:webHidden/>
          </w:rPr>
        </w:r>
        <w:r w:rsidR="001F5D9D">
          <w:rPr>
            <w:webHidden/>
          </w:rPr>
          <w:fldChar w:fldCharType="separate"/>
        </w:r>
        <w:r w:rsidR="001F5D9D">
          <w:rPr>
            <w:webHidden/>
          </w:rPr>
          <w:t>16</w:t>
        </w:r>
        <w:r w:rsidR="001F5D9D">
          <w:rPr>
            <w:webHidden/>
          </w:rPr>
          <w:fldChar w:fldCharType="end"/>
        </w:r>
      </w:hyperlink>
    </w:p>
    <w:p w14:paraId="725EF49F" w14:textId="41617AA7" w:rsidR="001F5D9D" w:rsidRDefault="001E0F2F">
      <w:pPr>
        <w:pStyle w:val="TOC3"/>
        <w:rPr>
          <w:rFonts w:asciiTheme="minorHAnsi" w:eastAsiaTheme="minorEastAsia" w:hAnsiTheme="minorHAnsi" w:cstheme="minorBidi"/>
          <w:noProof/>
          <w:sz w:val="22"/>
          <w:szCs w:val="22"/>
        </w:rPr>
      </w:pPr>
      <w:hyperlink w:anchor="_Toc77847472" w:history="1">
        <w:r w:rsidR="001F5D9D" w:rsidRPr="00287981">
          <w:rPr>
            <w:rStyle w:val="Hyperlink"/>
            <w:noProof/>
          </w:rPr>
          <w:t>2.5.1</w:t>
        </w:r>
        <w:r w:rsidR="001F5D9D">
          <w:rPr>
            <w:rFonts w:asciiTheme="minorHAnsi" w:eastAsiaTheme="minorEastAsia" w:hAnsiTheme="minorHAnsi" w:cstheme="minorBidi"/>
            <w:noProof/>
            <w:sz w:val="22"/>
            <w:szCs w:val="22"/>
          </w:rPr>
          <w:tab/>
        </w:r>
        <w:r w:rsidR="001F5D9D" w:rsidRPr="00287981">
          <w:rPr>
            <w:rStyle w:val="Hyperlink"/>
            <w:noProof/>
          </w:rPr>
          <w:t>MySQL Database Server Configuration</w:t>
        </w:r>
        <w:r w:rsidR="001F5D9D">
          <w:rPr>
            <w:noProof/>
            <w:webHidden/>
          </w:rPr>
          <w:tab/>
        </w:r>
        <w:r w:rsidR="001F5D9D">
          <w:rPr>
            <w:noProof/>
            <w:webHidden/>
          </w:rPr>
          <w:fldChar w:fldCharType="begin"/>
        </w:r>
        <w:r w:rsidR="001F5D9D">
          <w:rPr>
            <w:noProof/>
            <w:webHidden/>
          </w:rPr>
          <w:instrText xml:space="preserve"> PAGEREF _Toc77847472 \h </w:instrText>
        </w:r>
        <w:r w:rsidR="001F5D9D">
          <w:rPr>
            <w:noProof/>
            <w:webHidden/>
          </w:rPr>
        </w:r>
        <w:r w:rsidR="001F5D9D">
          <w:rPr>
            <w:noProof/>
            <w:webHidden/>
          </w:rPr>
          <w:fldChar w:fldCharType="separate"/>
        </w:r>
        <w:r w:rsidR="001F5D9D">
          <w:rPr>
            <w:noProof/>
            <w:webHidden/>
          </w:rPr>
          <w:t>17</w:t>
        </w:r>
        <w:r w:rsidR="001F5D9D">
          <w:rPr>
            <w:noProof/>
            <w:webHidden/>
          </w:rPr>
          <w:fldChar w:fldCharType="end"/>
        </w:r>
      </w:hyperlink>
    </w:p>
    <w:p w14:paraId="3FDB6216" w14:textId="6683666C" w:rsidR="001F5D9D" w:rsidRDefault="001E0F2F">
      <w:pPr>
        <w:pStyle w:val="TOC2"/>
        <w:rPr>
          <w:rFonts w:asciiTheme="minorHAnsi" w:eastAsiaTheme="minorEastAsia" w:hAnsiTheme="minorHAnsi" w:cstheme="minorBidi"/>
          <w:sz w:val="22"/>
          <w:szCs w:val="22"/>
        </w:rPr>
      </w:pPr>
      <w:hyperlink w:anchor="_Toc77847473" w:history="1">
        <w:r w:rsidR="001F5D9D" w:rsidRPr="00287981">
          <w:rPr>
            <w:rStyle w:val="Hyperlink"/>
          </w:rPr>
          <w:t>2.6</w:t>
        </w:r>
        <w:r w:rsidR="001F5D9D">
          <w:rPr>
            <w:rFonts w:asciiTheme="minorHAnsi" w:eastAsiaTheme="minorEastAsia" w:hAnsiTheme="minorHAnsi" w:cstheme="minorBidi"/>
            <w:sz w:val="22"/>
            <w:szCs w:val="22"/>
          </w:rPr>
          <w:tab/>
        </w:r>
        <w:r w:rsidR="001F5D9D" w:rsidRPr="00287981">
          <w:rPr>
            <w:rStyle w:val="Hyperlink"/>
          </w:rPr>
          <w:t>Video Relay Service User Database (Provider)</w:t>
        </w:r>
        <w:r w:rsidR="001F5D9D">
          <w:rPr>
            <w:webHidden/>
          </w:rPr>
          <w:tab/>
        </w:r>
        <w:r w:rsidR="001F5D9D">
          <w:rPr>
            <w:webHidden/>
          </w:rPr>
          <w:fldChar w:fldCharType="begin"/>
        </w:r>
        <w:r w:rsidR="001F5D9D">
          <w:rPr>
            <w:webHidden/>
          </w:rPr>
          <w:instrText xml:space="preserve"> PAGEREF _Toc77847473 \h </w:instrText>
        </w:r>
        <w:r w:rsidR="001F5D9D">
          <w:rPr>
            <w:webHidden/>
          </w:rPr>
        </w:r>
        <w:r w:rsidR="001F5D9D">
          <w:rPr>
            <w:webHidden/>
          </w:rPr>
          <w:fldChar w:fldCharType="separate"/>
        </w:r>
        <w:r w:rsidR="001F5D9D">
          <w:rPr>
            <w:webHidden/>
          </w:rPr>
          <w:t>17</w:t>
        </w:r>
        <w:r w:rsidR="001F5D9D">
          <w:rPr>
            <w:webHidden/>
          </w:rPr>
          <w:fldChar w:fldCharType="end"/>
        </w:r>
      </w:hyperlink>
    </w:p>
    <w:p w14:paraId="5E4EB63D" w14:textId="208D959D" w:rsidR="001F5D9D" w:rsidRDefault="001E0F2F">
      <w:pPr>
        <w:pStyle w:val="TOC3"/>
        <w:rPr>
          <w:rFonts w:asciiTheme="minorHAnsi" w:eastAsiaTheme="minorEastAsia" w:hAnsiTheme="minorHAnsi" w:cstheme="minorBidi"/>
          <w:noProof/>
          <w:sz w:val="22"/>
          <w:szCs w:val="22"/>
        </w:rPr>
      </w:pPr>
      <w:hyperlink w:anchor="_Toc77847475" w:history="1">
        <w:r w:rsidR="001F5D9D" w:rsidRPr="00287981">
          <w:rPr>
            <w:rStyle w:val="Hyperlink"/>
            <w:noProof/>
          </w:rPr>
          <w:t>2.6.1</w:t>
        </w:r>
        <w:r w:rsidR="001F5D9D">
          <w:rPr>
            <w:rFonts w:asciiTheme="minorHAnsi" w:eastAsiaTheme="minorEastAsia" w:hAnsiTheme="minorHAnsi" w:cstheme="minorBidi"/>
            <w:noProof/>
            <w:sz w:val="22"/>
            <w:szCs w:val="22"/>
          </w:rPr>
          <w:tab/>
        </w:r>
        <w:r w:rsidR="001F5D9D" w:rsidRPr="00287981">
          <w:rPr>
            <w:rStyle w:val="Hyperlink"/>
            <w:noProof/>
          </w:rPr>
          <w:t>MySQL Database Server Configuration</w:t>
        </w:r>
        <w:r w:rsidR="001F5D9D">
          <w:rPr>
            <w:noProof/>
            <w:webHidden/>
          </w:rPr>
          <w:tab/>
        </w:r>
        <w:r w:rsidR="001F5D9D">
          <w:rPr>
            <w:noProof/>
            <w:webHidden/>
          </w:rPr>
          <w:fldChar w:fldCharType="begin"/>
        </w:r>
        <w:r w:rsidR="001F5D9D">
          <w:rPr>
            <w:noProof/>
            <w:webHidden/>
          </w:rPr>
          <w:instrText xml:space="preserve"> PAGEREF _Toc77847475 \h </w:instrText>
        </w:r>
        <w:r w:rsidR="001F5D9D">
          <w:rPr>
            <w:noProof/>
            <w:webHidden/>
          </w:rPr>
        </w:r>
        <w:r w:rsidR="001F5D9D">
          <w:rPr>
            <w:noProof/>
            <w:webHidden/>
          </w:rPr>
          <w:fldChar w:fldCharType="separate"/>
        </w:r>
        <w:r w:rsidR="001F5D9D">
          <w:rPr>
            <w:noProof/>
            <w:webHidden/>
          </w:rPr>
          <w:t>17</w:t>
        </w:r>
        <w:r w:rsidR="001F5D9D">
          <w:rPr>
            <w:noProof/>
            <w:webHidden/>
          </w:rPr>
          <w:fldChar w:fldCharType="end"/>
        </w:r>
      </w:hyperlink>
    </w:p>
    <w:p w14:paraId="0CB2309C" w14:textId="11E40BE6" w:rsidR="001F5D9D" w:rsidRDefault="001E0F2F">
      <w:pPr>
        <w:pStyle w:val="TOC2"/>
        <w:rPr>
          <w:rFonts w:asciiTheme="minorHAnsi" w:eastAsiaTheme="minorEastAsia" w:hAnsiTheme="minorHAnsi" w:cstheme="minorBidi"/>
          <w:sz w:val="22"/>
          <w:szCs w:val="22"/>
        </w:rPr>
      </w:pPr>
      <w:hyperlink w:anchor="_Toc77847476" w:history="1">
        <w:r w:rsidR="001F5D9D" w:rsidRPr="00287981">
          <w:rPr>
            <w:rStyle w:val="Hyperlink"/>
          </w:rPr>
          <w:t>2.7</w:t>
        </w:r>
        <w:r w:rsidR="001F5D9D">
          <w:rPr>
            <w:rFonts w:asciiTheme="minorHAnsi" w:eastAsiaTheme="minorEastAsia" w:hAnsiTheme="minorHAnsi" w:cstheme="minorBidi"/>
            <w:sz w:val="22"/>
            <w:szCs w:val="22"/>
          </w:rPr>
          <w:tab/>
        </w:r>
        <w:r w:rsidR="001F5D9D" w:rsidRPr="00287981">
          <w:rPr>
            <w:rStyle w:val="Hyperlink"/>
          </w:rPr>
          <w:t>STUN and TURN Server Installation</w:t>
        </w:r>
        <w:r w:rsidR="001F5D9D">
          <w:rPr>
            <w:webHidden/>
          </w:rPr>
          <w:tab/>
        </w:r>
        <w:r w:rsidR="001F5D9D">
          <w:rPr>
            <w:webHidden/>
          </w:rPr>
          <w:fldChar w:fldCharType="begin"/>
        </w:r>
        <w:r w:rsidR="001F5D9D">
          <w:rPr>
            <w:webHidden/>
          </w:rPr>
          <w:instrText xml:space="preserve"> PAGEREF _Toc77847476 \h </w:instrText>
        </w:r>
        <w:r w:rsidR="001F5D9D">
          <w:rPr>
            <w:webHidden/>
          </w:rPr>
        </w:r>
        <w:r w:rsidR="001F5D9D">
          <w:rPr>
            <w:webHidden/>
          </w:rPr>
          <w:fldChar w:fldCharType="separate"/>
        </w:r>
        <w:r w:rsidR="001F5D9D">
          <w:rPr>
            <w:webHidden/>
          </w:rPr>
          <w:t>17</w:t>
        </w:r>
        <w:r w:rsidR="001F5D9D">
          <w:rPr>
            <w:webHidden/>
          </w:rPr>
          <w:fldChar w:fldCharType="end"/>
        </w:r>
      </w:hyperlink>
    </w:p>
    <w:p w14:paraId="2AFF7A1C" w14:textId="44355203" w:rsidR="001F5D9D" w:rsidRDefault="001E0F2F">
      <w:pPr>
        <w:pStyle w:val="TOC3"/>
        <w:rPr>
          <w:rFonts w:asciiTheme="minorHAnsi" w:eastAsiaTheme="minorEastAsia" w:hAnsiTheme="minorHAnsi" w:cstheme="minorBidi"/>
          <w:noProof/>
          <w:sz w:val="22"/>
          <w:szCs w:val="22"/>
        </w:rPr>
      </w:pPr>
      <w:hyperlink w:anchor="_Toc77847477" w:history="1">
        <w:r w:rsidR="001F5D9D" w:rsidRPr="00287981">
          <w:rPr>
            <w:rStyle w:val="Hyperlink"/>
            <w:noProof/>
          </w:rPr>
          <w:t>2.7.1</w:t>
        </w:r>
        <w:r w:rsidR="001F5D9D">
          <w:rPr>
            <w:rFonts w:asciiTheme="minorHAnsi" w:eastAsiaTheme="minorEastAsia" w:hAnsiTheme="minorHAnsi" w:cstheme="minorBidi"/>
            <w:noProof/>
            <w:sz w:val="22"/>
            <w:szCs w:val="22"/>
          </w:rPr>
          <w:tab/>
        </w:r>
        <w:r w:rsidR="001F5D9D" w:rsidRPr="00287981">
          <w:rPr>
            <w:rStyle w:val="Hyperlink"/>
            <w:noProof/>
          </w:rPr>
          <w:t>STUN Server Installation</w:t>
        </w:r>
        <w:r w:rsidR="001F5D9D">
          <w:rPr>
            <w:noProof/>
            <w:webHidden/>
          </w:rPr>
          <w:tab/>
        </w:r>
        <w:r w:rsidR="001F5D9D">
          <w:rPr>
            <w:noProof/>
            <w:webHidden/>
          </w:rPr>
          <w:fldChar w:fldCharType="begin"/>
        </w:r>
        <w:r w:rsidR="001F5D9D">
          <w:rPr>
            <w:noProof/>
            <w:webHidden/>
          </w:rPr>
          <w:instrText xml:space="preserve"> PAGEREF _Toc77847477 \h </w:instrText>
        </w:r>
        <w:r w:rsidR="001F5D9D">
          <w:rPr>
            <w:noProof/>
            <w:webHidden/>
          </w:rPr>
        </w:r>
        <w:r w:rsidR="001F5D9D">
          <w:rPr>
            <w:noProof/>
            <w:webHidden/>
          </w:rPr>
          <w:fldChar w:fldCharType="separate"/>
        </w:r>
        <w:r w:rsidR="001F5D9D">
          <w:rPr>
            <w:noProof/>
            <w:webHidden/>
          </w:rPr>
          <w:t>18</w:t>
        </w:r>
        <w:r w:rsidR="001F5D9D">
          <w:rPr>
            <w:noProof/>
            <w:webHidden/>
          </w:rPr>
          <w:fldChar w:fldCharType="end"/>
        </w:r>
      </w:hyperlink>
    </w:p>
    <w:p w14:paraId="25FC48CF" w14:textId="5083C7D3" w:rsidR="001F5D9D" w:rsidRDefault="001E0F2F">
      <w:pPr>
        <w:pStyle w:val="TOC3"/>
        <w:rPr>
          <w:rFonts w:asciiTheme="minorHAnsi" w:eastAsiaTheme="minorEastAsia" w:hAnsiTheme="minorHAnsi" w:cstheme="minorBidi"/>
          <w:noProof/>
          <w:sz w:val="22"/>
          <w:szCs w:val="22"/>
        </w:rPr>
      </w:pPr>
      <w:hyperlink w:anchor="_Toc77847480" w:history="1">
        <w:r w:rsidR="001F5D9D" w:rsidRPr="00287981">
          <w:rPr>
            <w:rStyle w:val="Hyperlink"/>
            <w:noProof/>
          </w:rPr>
          <w:t>2.7.2</w:t>
        </w:r>
        <w:r w:rsidR="001F5D9D">
          <w:rPr>
            <w:rFonts w:asciiTheme="minorHAnsi" w:eastAsiaTheme="minorEastAsia" w:hAnsiTheme="minorHAnsi" w:cstheme="minorBidi"/>
            <w:noProof/>
            <w:sz w:val="22"/>
            <w:szCs w:val="22"/>
          </w:rPr>
          <w:tab/>
        </w:r>
        <w:r w:rsidR="001F5D9D" w:rsidRPr="00287981">
          <w:rPr>
            <w:rStyle w:val="Hyperlink"/>
            <w:noProof/>
          </w:rPr>
          <w:t>TURN Server Installation</w:t>
        </w:r>
        <w:r w:rsidR="001F5D9D">
          <w:rPr>
            <w:noProof/>
            <w:webHidden/>
          </w:rPr>
          <w:tab/>
        </w:r>
        <w:r w:rsidR="001F5D9D">
          <w:rPr>
            <w:noProof/>
            <w:webHidden/>
          </w:rPr>
          <w:fldChar w:fldCharType="begin"/>
        </w:r>
        <w:r w:rsidR="001F5D9D">
          <w:rPr>
            <w:noProof/>
            <w:webHidden/>
          </w:rPr>
          <w:instrText xml:space="preserve"> PAGEREF _Toc77847480 \h </w:instrText>
        </w:r>
        <w:r w:rsidR="001F5D9D">
          <w:rPr>
            <w:noProof/>
            <w:webHidden/>
          </w:rPr>
        </w:r>
        <w:r w:rsidR="001F5D9D">
          <w:rPr>
            <w:noProof/>
            <w:webHidden/>
          </w:rPr>
          <w:fldChar w:fldCharType="separate"/>
        </w:r>
        <w:r w:rsidR="001F5D9D">
          <w:rPr>
            <w:noProof/>
            <w:webHidden/>
          </w:rPr>
          <w:t>20</w:t>
        </w:r>
        <w:r w:rsidR="001F5D9D">
          <w:rPr>
            <w:noProof/>
            <w:webHidden/>
          </w:rPr>
          <w:fldChar w:fldCharType="end"/>
        </w:r>
      </w:hyperlink>
    </w:p>
    <w:p w14:paraId="5A81EF5C" w14:textId="0624CF6A" w:rsidR="001F5D9D" w:rsidRDefault="001E0F2F">
      <w:pPr>
        <w:pStyle w:val="TOC3"/>
        <w:rPr>
          <w:rFonts w:asciiTheme="minorHAnsi" w:eastAsiaTheme="minorEastAsia" w:hAnsiTheme="minorHAnsi" w:cstheme="minorBidi"/>
          <w:noProof/>
          <w:sz w:val="22"/>
          <w:szCs w:val="22"/>
        </w:rPr>
      </w:pPr>
      <w:hyperlink w:anchor="_Toc77847482" w:history="1">
        <w:r w:rsidR="001F5D9D" w:rsidRPr="00287981">
          <w:rPr>
            <w:rStyle w:val="Hyperlink"/>
            <w:noProof/>
          </w:rPr>
          <w:t>2.7.3</w:t>
        </w:r>
        <w:r w:rsidR="001F5D9D">
          <w:rPr>
            <w:rFonts w:asciiTheme="minorHAnsi" w:eastAsiaTheme="minorEastAsia" w:hAnsiTheme="minorHAnsi" w:cstheme="minorBidi"/>
            <w:noProof/>
            <w:sz w:val="22"/>
            <w:szCs w:val="22"/>
          </w:rPr>
          <w:tab/>
        </w:r>
        <w:r w:rsidR="001F5D9D" w:rsidRPr="00287981">
          <w:rPr>
            <w:rStyle w:val="Hyperlink"/>
            <w:noProof/>
          </w:rPr>
          <w:t>TURN Server Startup</w:t>
        </w:r>
        <w:r w:rsidR="001F5D9D">
          <w:rPr>
            <w:noProof/>
            <w:webHidden/>
          </w:rPr>
          <w:tab/>
        </w:r>
        <w:r w:rsidR="001F5D9D">
          <w:rPr>
            <w:noProof/>
            <w:webHidden/>
          </w:rPr>
          <w:fldChar w:fldCharType="begin"/>
        </w:r>
        <w:r w:rsidR="001F5D9D">
          <w:rPr>
            <w:noProof/>
            <w:webHidden/>
          </w:rPr>
          <w:instrText xml:space="preserve"> PAGEREF _Toc77847482 \h </w:instrText>
        </w:r>
        <w:r w:rsidR="001F5D9D">
          <w:rPr>
            <w:noProof/>
            <w:webHidden/>
          </w:rPr>
        </w:r>
        <w:r w:rsidR="001F5D9D">
          <w:rPr>
            <w:noProof/>
            <w:webHidden/>
          </w:rPr>
          <w:fldChar w:fldCharType="separate"/>
        </w:r>
        <w:r w:rsidR="001F5D9D">
          <w:rPr>
            <w:noProof/>
            <w:webHidden/>
          </w:rPr>
          <w:t>21</w:t>
        </w:r>
        <w:r w:rsidR="001F5D9D">
          <w:rPr>
            <w:noProof/>
            <w:webHidden/>
          </w:rPr>
          <w:fldChar w:fldCharType="end"/>
        </w:r>
      </w:hyperlink>
    </w:p>
    <w:p w14:paraId="45C8852C" w14:textId="6B869793" w:rsidR="001F5D9D" w:rsidRDefault="001E0F2F">
      <w:pPr>
        <w:pStyle w:val="TOC2"/>
        <w:rPr>
          <w:rFonts w:asciiTheme="minorHAnsi" w:eastAsiaTheme="minorEastAsia" w:hAnsiTheme="minorHAnsi" w:cstheme="minorBidi"/>
          <w:sz w:val="22"/>
          <w:szCs w:val="22"/>
        </w:rPr>
      </w:pPr>
      <w:hyperlink w:anchor="_Toc77847483" w:history="1">
        <w:r w:rsidR="001F5D9D" w:rsidRPr="00287981">
          <w:rPr>
            <w:rStyle w:val="Hyperlink"/>
          </w:rPr>
          <w:t>2.8</w:t>
        </w:r>
        <w:r w:rsidR="001F5D9D">
          <w:rPr>
            <w:rFonts w:asciiTheme="minorHAnsi" w:eastAsiaTheme="minorEastAsia" w:hAnsiTheme="minorHAnsi" w:cstheme="minorBidi"/>
            <w:sz w:val="22"/>
            <w:szCs w:val="22"/>
          </w:rPr>
          <w:tab/>
        </w:r>
        <w:r w:rsidR="001F5D9D" w:rsidRPr="00287981">
          <w:rPr>
            <w:rStyle w:val="Hyperlink"/>
          </w:rPr>
          <w:t>iTRS ENUM Database</w:t>
        </w:r>
        <w:r w:rsidR="001F5D9D">
          <w:rPr>
            <w:webHidden/>
          </w:rPr>
          <w:tab/>
        </w:r>
        <w:r w:rsidR="001F5D9D">
          <w:rPr>
            <w:webHidden/>
          </w:rPr>
          <w:fldChar w:fldCharType="begin"/>
        </w:r>
        <w:r w:rsidR="001F5D9D">
          <w:rPr>
            <w:webHidden/>
          </w:rPr>
          <w:instrText xml:space="preserve"> PAGEREF _Toc77847483 \h </w:instrText>
        </w:r>
        <w:r w:rsidR="001F5D9D">
          <w:rPr>
            <w:webHidden/>
          </w:rPr>
        </w:r>
        <w:r w:rsidR="001F5D9D">
          <w:rPr>
            <w:webHidden/>
          </w:rPr>
          <w:fldChar w:fldCharType="separate"/>
        </w:r>
        <w:r w:rsidR="001F5D9D">
          <w:rPr>
            <w:webHidden/>
          </w:rPr>
          <w:t>21</w:t>
        </w:r>
        <w:r w:rsidR="001F5D9D">
          <w:rPr>
            <w:webHidden/>
          </w:rPr>
          <w:fldChar w:fldCharType="end"/>
        </w:r>
      </w:hyperlink>
    </w:p>
    <w:p w14:paraId="38A9C047" w14:textId="76888CB7" w:rsidR="001F5D9D" w:rsidRDefault="001E0F2F">
      <w:pPr>
        <w:pStyle w:val="TOC2"/>
        <w:rPr>
          <w:rFonts w:asciiTheme="minorHAnsi" w:eastAsiaTheme="minorEastAsia" w:hAnsiTheme="minorHAnsi" w:cstheme="minorBidi"/>
          <w:sz w:val="22"/>
          <w:szCs w:val="22"/>
        </w:rPr>
      </w:pPr>
      <w:hyperlink w:anchor="_Toc77847484" w:history="1">
        <w:r w:rsidR="001F5D9D" w:rsidRPr="00287981">
          <w:rPr>
            <w:rStyle w:val="Hyperlink"/>
          </w:rPr>
          <w:t>2.9</w:t>
        </w:r>
        <w:r w:rsidR="001F5D9D">
          <w:rPr>
            <w:rFonts w:asciiTheme="minorHAnsi" w:eastAsiaTheme="minorEastAsia" w:hAnsiTheme="minorHAnsi" w:cstheme="minorBidi"/>
            <w:sz w:val="22"/>
            <w:szCs w:val="22"/>
          </w:rPr>
          <w:tab/>
        </w:r>
        <w:r w:rsidR="001F5D9D" w:rsidRPr="00287981">
          <w:rPr>
            <w:rStyle w:val="Hyperlink"/>
          </w:rPr>
          <w:t>strongSwan for Secure Socket Layer Tunnel</w:t>
        </w:r>
        <w:r w:rsidR="001F5D9D">
          <w:rPr>
            <w:webHidden/>
          </w:rPr>
          <w:tab/>
        </w:r>
        <w:r w:rsidR="001F5D9D">
          <w:rPr>
            <w:webHidden/>
          </w:rPr>
          <w:fldChar w:fldCharType="begin"/>
        </w:r>
        <w:r w:rsidR="001F5D9D">
          <w:rPr>
            <w:webHidden/>
          </w:rPr>
          <w:instrText xml:space="preserve"> PAGEREF _Toc77847484 \h </w:instrText>
        </w:r>
        <w:r w:rsidR="001F5D9D">
          <w:rPr>
            <w:webHidden/>
          </w:rPr>
        </w:r>
        <w:r w:rsidR="001F5D9D">
          <w:rPr>
            <w:webHidden/>
          </w:rPr>
          <w:fldChar w:fldCharType="separate"/>
        </w:r>
        <w:r w:rsidR="001F5D9D">
          <w:rPr>
            <w:webHidden/>
          </w:rPr>
          <w:t>22</w:t>
        </w:r>
        <w:r w:rsidR="001F5D9D">
          <w:rPr>
            <w:webHidden/>
          </w:rPr>
          <w:fldChar w:fldCharType="end"/>
        </w:r>
      </w:hyperlink>
    </w:p>
    <w:p w14:paraId="63422EB8" w14:textId="299009A0" w:rsidR="001F5D9D" w:rsidRDefault="001E0F2F">
      <w:pPr>
        <w:pStyle w:val="TOC3"/>
        <w:rPr>
          <w:rFonts w:asciiTheme="minorHAnsi" w:eastAsiaTheme="minorEastAsia" w:hAnsiTheme="minorHAnsi" w:cstheme="minorBidi"/>
          <w:noProof/>
          <w:sz w:val="22"/>
          <w:szCs w:val="22"/>
        </w:rPr>
      </w:pPr>
      <w:hyperlink w:anchor="_Toc77847485" w:history="1">
        <w:r w:rsidR="001F5D9D" w:rsidRPr="00287981">
          <w:rPr>
            <w:rStyle w:val="Hyperlink"/>
            <w:noProof/>
          </w:rPr>
          <w:t>2.9.1</w:t>
        </w:r>
        <w:r w:rsidR="001F5D9D">
          <w:rPr>
            <w:rFonts w:asciiTheme="minorHAnsi" w:eastAsiaTheme="minorEastAsia" w:hAnsiTheme="minorHAnsi" w:cstheme="minorBidi"/>
            <w:noProof/>
            <w:sz w:val="22"/>
            <w:szCs w:val="22"/>
          </w:rPr>
          <w:tab/>
        </w:r>
        <w:r w:rsidR="001F5D9D" w:rsidRPr="00287981">
          <w:rPr>
            <w:rStyle w:val="Hyperlink"/>
            <w:noProof/>
          </w:rPr>
          <w:t>strongSwan Installation</w:t>
        </w:r>
        <w:r w:rsidR="001F5D9D">
          <w:rPr>
            <w:noProof/>
            <w:webHidden/>
          </w:rPr>
          <w:tab/>
        </w:r>
        <w:r w:rsidR="001F5D9D">
          <w:rPr>
            <w:noProof/>
            <w:webHidden/>
          </w:rPr>
          <w:fldChar w:fldCharType="begin"/>
        </w:r>
        <w:r w:rsidR="001F5D9D">
          <w:rPr>
            <w:noProof/>
            <w:webHidden/>
          </w:rPr>
          <w:instrText xml:space="preserve"> PAGEREF _Toc77847485 \h </w:instrText>
        </w:r>
        <w:r w:rsidR="001F5D9D">
          <w:rPr>
            <w:noProof/>
            <w:webHidden/>
          </w:rPr>
        </w:r>
        <w:r w:rsidR="001F5D9D">
          <w:rPr>
            <w:noProof/>
            <w:webHidden/>
          </w:rPr>
          <w:fldChar w:fldCharType="separate"/>
        </w:r>
        <w:r w:rsidR="001F5D9D">
          <w:rPr>
            <w:noProof/>
            <w:webHidden/>
          </w:rPr>
          <w:t>22</w:t>
        </w:r>
        <w:r w:rsidR="001F5D9D">
          <w:rPr>
            <w:noProof/>
            <w:webHidden/>
          </w:rPr>
          <w:fldChar w:fldCharType="end"/>
        </w:r>
      </w:hyperlink>
    </w:p>
    <w:p w14:paraId="7D073B41" w14:textId="1DA149F1" w:rsidR="001F5D9D" w:rsidRDefault="001E0F2F">
      <w:pPr>
        <w:pStyle w:val="TOC3"/>
        <w:rPr>
          <w:rFonts w:asciiTheme="minorHAnsi" w:eastAsiaTheme="minorEastAsia" w:hAnsiTheme="minorHAnsi" w:cstheme="minorBidi"/>
          <w:noProof/>
          <w:sz w:val="22"/>
          <w:szCs w:val="22"/>
        </w:rPr>
      </w:pPr>
      <w:hyperlink w:anchor="_Toc77847486" w:history="1">
        <w:r w:rsidR="001F5D9D" w:rsidRPr="00287981">
          <w:rPr>
            <w:rStyle w:val="Hyperlink"/>
            <w:noProof/>
          </w:rPr>
          <w:t>2.9.2</w:t>
        </w:r>
        <w:r w:rsidR="001F5D9D">
          <w:rPr>
            <w:rFonts w:asciiTheme="minorHAnsi" w:eastAsiaTheme="minorEastAsia" w:hAnsiTheme="minorHAnsi" w:cstheme="minorBidi"/>
            <w:noProof/>
            <w:sz w:val="22"/>
            <w:szCs w:val="22"/>
          </w:rPr>
          <w:tab/>
        </w:r>
        <w:r w:rsidR="001F5D9D" w:rsidRPr="00287981">
          <w:rPr>
            <w:rStyle w:val="Hyperlink"/>
            <w:noProof/>
          </w:rPr>
          <w:t>Amazon Web Services Environment Specific Configuration</w:t>
        </w:r>
        <w:r w:rsidR="001F5D9D">
          <w:rPr>
            <w:noProof/>
            <w:webHidden/>
          </w:rPr>
          <w:tab/>
        </w:r>
        <w:r w:rsidR="001F5D9D">
          <w:rPr>
            <w:noProof/>
            <w:webHidden/>
          </w:rPr>
          <w:fldChar w:fldCharType="begin"/>
        </w:r>
        <w:r w:rsidR="001F5D9D">
          <w:rPr>
            <w:noProof/>
            <w:webHidden/>
          </w:rPr>
          <w:instrText xml:space="preserve"> PAGEREF _Toc77847486 \h </w:instrText>
        </w:r>
        <w:r w:rsidR="001F5D9D">
          <w:rPr>
            <w:noProof/>
            <w:webHidden/>
          </w:rPr>
        </w:r>
        <w:r w:rsidR="001F5D9D">
          <w:rPr>
            <w:noProof/>
            <w:webHidden/>
          </w:rPr>
          <w:fldChar w:fldCharType="separate"/>
        </w:r>
        <w:r w:rsidR="001F5D9D">
          <w:rPr>
            <w:noProof/>
            <w:webHidden/>
          </w:rPr>
          <w:t>25</w:t>
        </w:r>
        <w:r w:rsidR="001F5D9D">
          <w:rPr>
            <w:noProof/>
            <w:webHidden/>
          </w:rPr>
          <w:fldChar w:fldCharType="end"/>
        </w:r>
      </w:hyperlink>
    </w:p>
    <w:p w14:paraId="19793AD4" w14:textId="41955B6A" w:rsidR="001F5D9D" w:rsidRDefault="001E0F2F">
      <w:pPr>
        <w:pStyle w:val="TOC3"/>
        <w:rPr>
          <w:rFonts w:asciiTheme="minorHAnsi" w:eastAsiaTheme="minorEastAsia" w:hAnsiTheme="minorHAnsi" w:cstheme="minorBidi"/>
          <w:noProof/>
          <w:sz w:val="22"/>
          <w:szCs w:val="22"/>
        </w:rPr>
      </w:pPr>
      <w:hyperlink w:anchor="_Toc77847487" w:history="1">
        <w:r w:rsidR="001F5D9D" w:rsidRPr="00287981">
          <w:rPr>
            <w:rStyle w:val="Hyperlink"/>
            <w:noProof/>
          </w:rPr>
          <w:t>2.9.3</w:t>
        </w:r>
        <w:r w:rsidR="001F5D9D">
          <w:rPr>
            <w:rFonts w:asciiTheme="minorHAnsi" w:eastAsiaTheme="minorEastAsia" w:hAnsiTheme="minorHAnsi" w:cstheme="minorBidi"/>
            <w:noProof/>
            <w:sz w:val="22"/>
            <w:szCs w:val="22"/>
          </w:rPr>
          <w:tab/>
        </w:r>
        <w:r w:rsidR="001F5D9D" w:rsidRPr="00287981">
          <w:rPr>
            <w:rStyle w:val="Hyperlink"/>
            <w:noProof/>
          </w:rPr>
          <w:t>strongSwan Troubleshooting</w:t>
        </w:r>
        <w:r w:rsidR="001F5D9D">
          <w:rPr>
            <w:noProof/>
            <w:webHidden/>
          </w:rPr>
          <w:tab/>
        </w:r>
        <w:r w:rsidR="001F5D9D">
          <w:rPr>
            <w:noProof/>
            <w:webHidden/>
          </w:rPr>
          <w:fldChar w:fldCharType="begin"/>
        </w:r>
        <w:r w:rsidR="001F5D9D">
          <w:rPr>
            <w:noProof/>
            <w:webHidden/>
          </w:rPr>
          <w:instrText xml:space="preserve"> PAGEREF _Toc77847487 \h </w:instrText>
        </w:r>
        <w:r w:rsidR="001F5D9D">
          <w:rPr>
            <w:noProof/>
            <w:webHidden/>
          </w:rPr>
        </w:r>
        <w:r w:rsidR="001F5D9D">
          <w:rPr>
            <w:noProof/>
            <w:webHidden/>
          </w:rPr>
          <w:fldChar w:fldCharType="separate"/>
        </w:r>
        <w:r w:rsidR="001F5D9D">
          <w:rPr>
            <w:noProof/>
            <w:webHidden/>
          </w:rPr>
          <w:t>25</w:t>
        </w:r>
        <w:r w:rsidR="001F5D9D">
          <w:rPr>
            <w:noProof/>
            <w:webHidden/>
          </w:rPr>
          <w:fldChar w:fldCharType="end"/>
        </w:r>
      </w:hyperlink>
    </w:p>
    <w:p w14:paraId="5AD2A790" w14:textId="580F7E18" w:rsidR="001F5D9D" w:rsidRDefault="001E0F2F">
      <w:pPr>
        <w:pStyle w:val="TOC2"/>
        <w:rPr>
          <w:rFonts w:asciiTheme="minorHAnsi" w:eastAsiaTheme="minorEastAsia" w:hAnsiTheme="minorHAnsi" w:cstheme="minorBidi"/>
          <w:sz w:val="22"/>
          <w:szCs w:val="22"/>
        </w:rPr>
      </w:pPr>
      <w:hyperlink w:anchor="_Toc77847488" w:history="1">
        <w:r w:rsidR="001F5D9D" w:rsidRPr="00287981">
          <w:rPr>
            <w:rStyle w:val="Hyperlink"/>
          </w:rPr>
          <w:t>2.10</w:t>
        </w:r>
        <w:r w:rsidR="001F5D9D">
          <w:rPr>
            <w:rFonts w:asciiTheme="minorHAnsi" w:eastAsiaTheme="minorEastAsia" w:hAnsiTheme="minorHAnsi" w:cstheme="minorBidi"/>
            <w:sz w:val="22"/>
            <w:szCs w:val="22"/>
          </w:rPr>
          <w:tab/>
        </w:r>
        <w:r w:rsidR="001F5D9D" w:rsidRPr="00287981">
          <w:rPr>
            <w:rStyle w:val="Hyperlink"/>
          </w:rPr>
          <w:t>Commercial Customer Relationship Management</w:t>
        </w:r>
        <w:r w:rsidR="001F5D9D">
          <w:rPr>
            <w:webHidden/>
          </w:rPr>
          <w:tab/>
        </w:r>
        <w:r w:rsidR="001F5D9D">
          <w:rPr>
            <w:webHidden/>
          </w:rPr>
          <w:fldChar w:fldCharType="begin"/>
        </w:r>
        <w:r w:rsidR="001F5D9D">
          <w:rPr>
            <w:webHidden/>
          </w:rPr>
          <w:instrText xml:space="preserve"> PAGEREF _Toc77847488 \h </w:instrText>
        </w:r>
        <w:r w:rsidR="001F5D9D">
          <w:rPr>
            <w:webHidden/>
          </w:rPr>
        </w:r>
        <w:r w:rsidR="001F5D9D">
          <w:rPr>
            <w:webHidden/>
          </w:rPr>
          <w:fldChar w:fldCharType="separate"/>
        </w:r>
        <w:r w:rsidR="001F5D9D">
          <w:rPr>
            <w:webHidden/>
          </w:rPr>
          <w:t>30</w:t>
        </w:r>
        <w:r w:rsidR="001F5D9D">
          <w:rPr>
            <w:webHidden/>
          </w:rPr>
          <w:fldChar w:fldCharType="end"/>
        </w:r>
      </w:hyperlink>
    </w:p>
    <w:p w14:paraId="5E732344" w14:textId="705D930D" w:rsidR="001F5D9D" w:rsidRDefault="001E0F2F">
      <w:pPr>
        <w:pStyle w:val="TOC2"/>
        <w:rPr>
          <w:rFonts w:asciiTheme="minorHAnsi" w:eastAsiaTheme="minorEastAsia" w:hAnsiTheme="minorHAnsi" w:cstheme="minorBidi"/>
          <w:sz w:val="22"/>
          <w:szCs w:val="22"/>
        </w:rPr>
      </w:pPr>
      <w:hyperlink w:anchor="_Toc77847489" w:history="1">
        <w:r w:rsidR="001F5D9D" w:rsidRPr="00287981">
          <w:rPr>
            <w:rStyle w:val="Hyperlink"/>
          </w:rPr>
          <w:t>2.11</w:t>
        </w:r>
        <w:r w:rsidR="001F5D9D">
          <w:rPr>
            <w:rFonts w:asciiTheme="minorHAnsi" w:eastAsiaTheme="minorEastAsia" w:hAnsiTheme="minorHAnsi" w:cstheme="minorBidi"/>
            <w:sz w:val="22"/>
            <w:szCs w:val="22"/>
          </w:rPr>
          <w:tab/>
        </w:r>
        <w:r w:rsidR="001F5D9D" w:rsidRPr="00287981">
          <w:rPr>
            <w:rStyle w:val="Hyperlink"/>
          </w:rPr>
          <w:t>FenDesk Customer Relationship Management</w:t>
        </w:r>
        <w:r w:rsidR="001F5D9D">
          <w:rPr>
            <w:webHidden/>
          </w:rPr>
          <w:tab/>
        </w:r>
        <w:r w:rsidR="001F5D9D">
          <w:rPr>
            <w:webHidden/>
          </w:rPr>
          <w:fldChar w:fldCharType="begin"/>
        </w:r>
        <w:r w:rsidR="001F5D9D">
          <w:rPr>
            <w:webHidden/>
          </w:rPr>
          <w:instrText xml:space="preserve"> PAGEREF _Toc77847489 \h </w:instrText>
        </w:r>
        <w:r w:rsidR="001F5D9D">
          <w:rPr>
            <w:webHidden/>
          </w:rPr>
        </w:r>
        <w:r w:rsidR="001F5D9D">
          <w:rPr>
            <w:webHidden/>
          </w:rPr>
          <w:fldChar w:fldCharType="separate"/>
        </w:r>
        <w:r w:rsidR="001F5D9D">
          <w:rPr>
            <w:webHidden/>
          </w:rPr>
          <w:t>30</w:t>
        </w:r>
        <w:r w:rsidR="001F5D9D">
          <w:rPr>
            <w:webHidden/>
          </w:rPr>
          <w:fldChar w:fldCharType="end"/>
        </w:r>
      </w:hyperlink>
    </w:p>
    <w:p w14:paraId="021CCD63" w14:textId="409D83CF" w:rsidR="001F5D9D" w:rsidRDefault="001E0F2F">
      <w:pPr>
        <w:pStyle w:val="TOC2"/>
        <w:rPr>
          <w:rFonts w:asciiTheme="minorHAnsi" w:eastAsiaTheme="minorEastAsia" w:hAnsiTheme="minorHAnsi" w:cstheme="minorBidi"/>
          <w:sz w:val="22"/>
          <w:szCs w:val="22"/>
        </w:rPr>
      </w:pPr>
      <w:hyperlink w:anchor="_Toc77847490" w:history="1">
        <w:r w:rsidR="001F5D9D" w:rsidRPr="00287981">
          <w:rPr>
            <w:rStyle w:val="Hyperlink"/>
          </w:rPr>
          <w:t>2.12</w:t>
        </w:r>
        <w:r w:rsidR="001F5D9D">
          <w:rPr>
            <w:rFonts w:asciiTheme="minorHAnsi" w:eastAsiaTheme="minorEastAsia" w:hAnsiTheme="minorHAnsi" w:cstheme="minorBidi"/>
            <w:sz w:val="22"/>
            <w:szCs w:val="22"/>
          </w:rPr>
          <w:tab/>
        </w:r>
        <w:r w:rsidR="001F5D9D" w:rsidRPr="00287981">
          <w:rPr>
            <w:rStyle w:val="Hyperlink"/>
          </w:rPr>
          <w:t>Enterprise Service Bus</w:t>
        </w:r>
        <w:r w:rsidR="001F5D9D">
          <w:rPr>
            <w:webHidden/>
          </w:rPr>
          <w:tab/>
        </w:r>
        <w:r w:rsidR="001F5D9D">
          <w:rPr>
            <w:webHidden/>
          </w:rPr>
          <w:fldChar w:fldCharType="begin"/>
        </w:r>
        <w:r w:rsidR="001F5D9D">
          <w:rPr>
            <w:webHidden/>
          </w:rPr>
          <w:instrText xml:space="preserve"> PAGEREF _Toc77847490 \h </w:instrText>
        </w:r>
        <w:r w:rsidR="001F5D9D">
          <w:rPr>
            <w:webHidden/>
          </w:rPr>
        </w:r>
        <w:r w:rsidR="001F5D9D">
          <w:rPr>
            <w:webHidden/>
          </w:rPr>
          <w:fldChar w:fldCharType="separate"/>
        </w:r>
        <w:r w:rsidR="001F5D9D">
          <w:rPr>
            <w:webHidden/>
          </w:rPr>
          <w:t>30</w:t>
        </w:r>
        <w:r w:rsidR="001F5D9D">
          <w:rPr>
            <w:webHidden/>
          </w:rPr>
          <w:fldChar w:fldCharType="end"/>
        </w:r>
      </w:hyperlink>
    </w:p>
    <w:p w14:paraId="25FFEEBD" w14:textId="6DFC518D" w:rsidR="001F5D9D" w:rsidRDefault="001E0F2F">
      <w:pPr>
        <w:pStyle w:val="TOC3"/>
        <w:rPr>
          <w:rFonts w:asciiTheme="minorHAnsi" w:eastAsiaTheme="minorEastAsia" w:hAnsiTheme="minorHAnsi" w:cstheme="minorBidi"/>
          <w:noProof/>
          <w:sz w:val="22"/>
          <w:szCs w:val="22"/>
        </w:rPr>
      </w:pPr>
      <w:hyperlink w:anchor="_Toc77847491" w:history="1">
        <w:r w:rsidR="001F5D9D" w:rsidRPr="00287981">
          <w:rPr>
            <w:rStyle w:val="Hyperlink"/>
            <w:noProof/>
          </w:rPr>
          <w:t>2.12.1</w:t>
        </w:r>
        <w:r w:rsidR="001F5D9D">
          <w:rPr>
            <w:rFonts w:asciiTheme="minorHAnsi" w:eastAsiaTheme="minorEastAsia" w:hAnsiTheme="minorHAnsi" w:cstheme="minorBidi"/>
            <w:noProof/>
            <w:sz w:val="22"/>
            <w:szCs w:val="22"/>
          </w:rPr>
          <w:tab/>
        </w:r>
        <w:r w:rsidR="001F5D9D" w:rsidRPr="00287981">
          <w:rPr>
            <w:rStyle w:val="Hyperlink"/>
            <w:noProof/>
          </w:rPr>
          <w:t>Background</w:t>
        </w:r>
        <w:r w:rsidR="001F5D9D">
          <w:rPr>
            <w:noProof/>
            <w:webHidden/>
          </w:rPr>
          <w:tab/>
        </w:r>
        <w:r w:rsidR="001F5D9D">
          <w:rPr>
            <w:noProof/>
            <w:webHidden/>
          </w:rPr>
          <w:fldChar w:fldCharType="begin"/>
        </w:r>
        <w:r w:rsidR="001F5D9D">
          <w:rPr>
            <w:noProof/>
            <w:webHidden/>
          </w:rPr>
          <w:instrText xml:space="preserve"> PAGEREF _Toc77847491 \h </w:instrText>
        </w:r>
        <w:r w:rsidR="001F5D9D">
          <w:rPr>
            <w:noProof/>
            <w:webHidden/>
          </w:rPr>
        </w:r>
        <w:r w:rsidR="001F5D9D">
          <w:rPr>
            <w:noProof/>
            <w:webHidden/>
          </w:rPr>
          <w:fldChar w:fldCharType="separate"/>
        </w:r>
        <w:r w:rsidR="001F5D9D">
          <w:rPr>
            <w:noProof/>
            <w:webHidden/>
          </w:rPr>
          <w:t>30</w:t>
        </w:r>
        <w:r w:rsidR="001F5D9D">
          <w:rPr>
            <w:noProof/>
            <w:webHidden/>
          </w:rPr>
          <w:fldChar w:fldCharType="end"/>
        </w:r>
      </w:hyperlink>
    </w:p>
    <w:p w14:paraId="66767CBC" w14:textId="7196F126" w:rsidR="001F5D9D" w:rsidRDefault="001E0F2F">
      <w:pPr>
        <w:pStyle w:val="TOC3"/>
        <w:rPr>
          <w:rFonts w:asciiTheme="minorHAnsi" w:eastAsiaTheme="minorEastAsia" w:hAnsiTheme="minorHAnsi" w:cstheme="minorBidi"/>
          <w:noProof/>
          <w:sz w:val="22"/>
          <w:szCs w:val="22"/>
        </w:rPr>
      </w:pPr>
      <w:hyperlink w:anchor="_Toc77847492" w:history="1">
        <w:r w:rsidR="001F5D9D" w:rsidRPr="00287981">
          <w:rPr>
            <w:rStyle w:val="Hyperlink"/>
            <w:noProof/>
          </w:rPr>
          <w:t>2.12.2</w:t>
        </w:r>
        <w:r w:rsidR="001F5D9D">
          <w:rPr>
            <w:rFonts w:asciiTheme="minorHAnsi" w:eastAsiaTheme="minorEastAsia" w:hAnsiTheme="minorHAnsi" w:cstheme="minorBidi"/>
            <w:noProof/>
            <w:sz w:val="22"/>
            <w:szCs w:val="22"/>
          </w:rPr>
          <w:tab/>
        </w:r>
        <w:r w:rsidR="001F5D9D" w:rsidRPr="00287981">
          <w:rPr>
            <w:rStyle w:val="Hyperlink"/>
            <w:noProof/>
          </w:rPr>
          <w:t>Installation Overview</w:t>
        </w:r>
        <w:r w:rsidR="001F5D9D">
          <w:rPr>
            <w:noProof/>
            <w:webHidden/>
          </w:rPr>
          <w:tab/>
        </w:r>
        <w:r w:rsidR="001F5D9D">
          <w:rPr>
            <w:noProof/>
            <w:webHidden/>
          </w:rPr>
          <w:fldChar w:fldCharType="begin"/>
        </w:r>
        <w:r w:rsidR="001F5D9D">
          <w:rPr>
            <w:noProof/>
            <w:webHidden/>
          </w:rPr>
          <w:instrText xml:space="preserve"> PAGEREF _Toc77847492 \h </w:instrText>
        </w:r>
        <w:r w:rsidR="001F5D9D">
          <w:rPr>
            <w:noProof/>
            <w:webHidden/>
          </w:rPr>
        </w:r>
        <w:r w:rsidR="001F5D9D">
          <w:rPr>
            <w:noProof/>
            <w:webHidden/>
          </w:rPr>
          <w:fldChar w:fldCharType="separate"/>
        </w:r>
        <w:r w:rsidR="001F5D9D">
          <w:rPr>
            <w:noProof/>
            <w:webHidden/>
          </w:rPr>
          <w:t>31</w:t>
        </w:r>
        <w:r w:rsidR="001F5D9D">
          <w:rPr>
            <w:noProof/>
            <w:webHidden/>
          </w:rPr>
          <w:fldChar w:fldCharType="end"/>
        </w:r>
      </w:hyperlink>
    </w:p>
    <w:p w14:paraId="6A9C325A" w14:textId="45172F9C" w:rsidR="001F5D9D" w:rsidRDefault="001E0F2F">
      <w:pPr>
        <w:pStyle w:val="TOC3"/>
        <w:rPr>
          <w:rFonts w:asciiTheme="minorHAnsi" w:eastAsiaTheme="minorEastAsia" w:hAnsiTheme="minorHAnsi" w:cstheme="minorBidi"/>
          <w:noProof/>
          <w:sz w:val="22"/>
          <w:szCs w:val="22"/>
        </w:rPr>
      </w:pPr>
      <w:hyperlink w:anchor="_Toc77847493" w:history="1">
        <w:r w:rsidR="001F5D9D" w:rsidRPr="00287981">
          <w:rPr>
            <w:rStyle w:val="Hyperlink"/>
            <w:noProof/>
          </w:rPr>
          <w:t>2.12.3</w:t>
        </w:r>
        <w:r w:rsidR="001F5D9D">
          <w:rPr>
            <w:rFonts w:asciiTheme="minorHAnsi" w:eastAsiaTheme="minorEastAsia" w:hAnsiTheme="minorHAnsi" w:cstheme="minorBidi"/>
            <w:noProof/>
            <w:sz w:val="22"/>
            <w:szCs w:val="22"/>
          </w:rPr>
          <w:tab/>
        </w:r>
        <w:r w:rsidR="001F5D9D" w:rsidRPr="00287981">
          <w:rPr>
            <w:rStyle w:val="Hyperlink"/>
            <w:noProof/>
          </w:rPr>
          <w:t>Editing blueprint.xml Application File</w:t>
        </w:r>
        <w:r w:rsidR="001F5D9D">
          <w:rPr>
            <w:noProof/>
            <w:webHidden/>
          </w:rPr>
          <w:tab/>
        </w:r>
        <w:r w:rsidR="001F5D9D">
          <w:rPr>
            <w:noProof/>
            <w:webHidden/>
          </w:rPr>
          <w:fldChar w:fldCharType="begin"/>
        </w:r>
        <w:r w:rsidR="001F5D9D">
          <w:rPr>
            <w:noProof/>
            <w:webHidden/>
          </w:rPr>
          <w:instrText xml:space="preserve"> PAGEREF _Toc77847493 \h </w:instrText>
        </w:r>
        <w:r w:rsidR="001F5D9D">
          <w:rPr>
            <w:noProof/>
            <w:webHidden/>
          </w:rPr>
        </w:r>
        <w:r w:rsidR="001F5D9D">
          <w:rPr>
            <w:noProof/>
            <w:webHidden/>
          </w:rPr>
          <w:fldChar w:fldCharType="separate"/>
        </w:r>
        <w:r w:rsidR="001F5D9D">
          <w:rPr>
            <w:noProof/>
            <w:webHidden/>
          </w:rPr>
          <w:t>37</w:t>
        </w:r>
        <w:r w:rsidR="001F5D9D">
          <w:rPr>
            <w:noProof/>
            <w:webHidden/>
          </w:rPr>
          <w:fldChar w:fldCharType="end"/>
        </w:r>
      </w:hyperlink>
    </w:p>
    <w:p w14:paraId="0544A2C8" w14:textId="212FF30D" w:rsidR="001F5D9D" w:rsidRDefault="001E0F2F">
      <w:pPr>
        <w:pStyle w:val="TOC3"/>
        <w:rPr>
          <w:rFonts w:asciiTheme="minorHAnsi" w:eastAsiaTheme="minorEastAsia" w:hAnsiTheme="minorHAnsi" w:cstheme="minorBidi"/>
          <w:noProof/>
          <w:sz w:val="22"/>
          <w:szCs w:val="22"/>
        </w:rPr>
      </w:pPr>
      <w:hyperlink w:anchor="_Toc77847494" w:history="1">
        <w:r w:rsidR="001F5D9D" w:rsidRPr="00287981">
          <w:rPr>
            <w:rStyle w:val="Hyperlink"/>
            <w:noProof/>
          </w:rPr>
          <w:t>2.12.4</w:t>
        </w:r>
        <w:r w:rsidR="001F5D9D">
          <w:rPr>
            <w:rFonts w:asciiTheme="minorHAnsi" w:eastAsiaTheme="minorEastAsia" w:hAnsiTheme="minorHAnsi" w:cstheme="minorBidi"/>
            <w:noProof/>
            <w:sz w:val="22"/>
            <w:szCs w:val="22"/>
          </w:rPr>
          <w:tab/>
        </w:r>
        <w:r w:rsidR="001F5D9D" w:rsidRPr="00287981">
          <w:rPr>
            <w:rStyle w:val="Hyperlink"/>
            <w:noProof/>
          </w:rPr>
          <w:t>Testing the Broker Application</w:t>
        </w:r>
        <w:r w:rsidR="001F5D9D">
          <w:rPr>
            <w:noProof/>
            <w:webHidden/>
          </w:rPr>
          <w:tab/>
        </w:r>
        <w:r w:rsidR="001F5D9D">
          <w:rPr>
            <w:noProof/>
            <w:webHidden/>
          </w:rPr>
          <w:fldChar w:fldCharType="begin"/>
        </w:r>
        <w:r w:rsidR="001F5D9D">
          <w:rPr>
            <w:noProof/>
            <w:webHidden/>
          </w:rPr>
          <w:instrText xml:space="preserve"> PAGEREF _Toc77847494 \h </w:instrText>
        </w:r>
        <w:r w:rsidR="001F5D9D">
          <w:rPr>
            <w:noProof/>
            <w:webHidden/>
          </w:rPr>
        </w:r>
        <w:r w:rsidR="001F5D9D">
          <w:rPr>
            <w:noProof/>
            <w:webHidden/>
          </w:rPr>
          <w:fldChar w:fldCharType="separate"/>
        </w:r>
        <w:r w:rsidR="001F5D9D">
          <w:rPr>
            <w:noProof/>
            <w:webHidden/>
          </w:rPr>
          <w:t>38</w:t>
        </w:r>
        <w:r w:rsidR="001F5D9D">
          <w:rPr>
            <w:noProof/>
            <w:webHidden/>
          </w:rPr>
          <w:fldChar w:fldCharType="end"/>
        </w:r>
      </w:hyperlink>
    </w:p>
    <w:p w14:paraId="35257E57" w14:textId="151B2E4C" w:rsidR="001F5D9D" w:rsidRDefault="001E0F2F">
      <w:pPr>
        <w:pStyle w:val="TOC2"/>
        <w:rPr>
          <w:rFonts w:asciiTheme="minorHAnsi" w:eastAsiaTheme="minorEastAsia" w:hAnsiTheme="minorHAnsi" w:cstheme="minorBidi"/>
          <w:sz w:val="22"/>
          <w:szCs w:val="22"/>
        </w:rPr>
      </w:pPr>
      <w:hyperlink w:anchor="_Toc77847495" w:history="1">
        <w:r w:rsidR="001F5D9D" w:rsidRPr="00287981">
          <w:rPr>
            <w:rStyle w:val="Hyperlink"/>
          </w:rPr>
          <w:t>2.13</w:t>
        </w:r>
        <w:r w:rsidR="001F5D9D">
          <w:rPr>
            <w:rFonts w:asciiTheme="minorHAnsi" w:eastAsiaTheme="minorEastAsia" w:hAnsiTheme="minorHAnsi" w:cstheme="minorBidi"/>
            <w:sz w:val="22"/>
            <w:szCs w:val="22"/>
          </w:rPr>
          <w:tab/>
        </w:r>
        <w:r w:rsidR="001F5D9D" w:rsidRPr="00287981">
          <w:rPr>
            <w:rStyle w:val="Hyperlink"/>
          </w:rPr>
          <w:t>SIP Proxy Server – Kamailio</w:t>
        </w:r>
        <w:r w:rsidR="001F5D9D">
          <w:rPr>
            <w:webHidden/>
          </w:rPr>
          <w:tab/>
        </w:r>
        <w:r w:rsidR="001F5D9D">
          <w:rPr>
            <w:webHidden/>
          </w:rPr>
          <w:fldChar w:fldCharType="begin"/>
        </w:r>
        <w:r w:rsidR="001F5D9D">
          <w:rPr>
            <w:webHidden/>
          </w:rPr>
          <w:instrText xml:space="preserve"> PAGEREF _Toc77847495 \h </w:instrText>
        </w:r>
        <w:r w:rsidR="001F5D9D">
          <w:rPr>
            <w:webHidden/>
          </w:rPr>
        </w:r>
        <w:r w:rsidR="001F5D9D">
          <w:rPr>
            <w:webHidden/>
          </w:rPr>
          <w:fldChar w:fldCharType="separate"/>
        </w:r>
        <w:r w:rsidR="001F5D9D">
          <w:rPr>
            <w:webHidden/>
          </w:rPr>
          <w:t>38</w:t>
        </w:r>
        <w:r w:rsidR="001F5D9D">
          <w:rPr>
            <w:webHidden/>
          </w:rPr>
          <w:fldChar w:fldCharType="end"/>
        </w:r>
      </w:hyperlink>
    </w:p>
    <w:p w14:paraId="7A6CA578" w14:textId="629A33FD" w:rsidR="001F5D9D" w:rsidRDefault="001E0F2F">
      <w:pPr>
        <w:pStyle w:val="TOC3"/>
        <w:rPr>
          <w:rFonts w:asciiTheme="minorHAnsi" w:eastAsiaTheme="minorEastAsia" w:hAnsiTheme="minorHAnsi" w:cstheme="minorBidi"/>
          <w:noProof/>
          <w:sz w:val="22"/>
          <w:szCs w:val="22"/>
        </w:rPr>
      </w:pPr>
      <w:hyperlink w:anchor="_Toc77847496" w:history="1">
        <w:r w:rsidR="001F5D9D" w:rsidRPr="00287981">
          <w:rPr>
            <w:rStyle w:val="Hyperlink"/>
            <w:noProof/>
          </w:rPr>
          <w:t>2.13.1</w:t>
        </w:r>
        <w:r w:rsidR="001F5D9D">
          <w:rPr>
            <w:rFonts w:asciiTheme="minorHAnsi" w:eastAsiaTheme="minorEastAsia" w:hAnsiTheme="minorHAnsi" w:cstheme="minorBidi"/>
            <w:noProof/>
            <w:sz w:val="22"/>
            <w:szCs w:val="22"/>
          </w:rPr>
          <w:tab/>
        </w:r>
        <w:r w:rsidR="001F5D9D" w:rsidRPr="00287981">
          <w:rPr>
            <w:rStyle w:val="Hyperlink"/>
            <w:noProof/>
          </w:rPr>
          <w:t>Introduction</w:t>
        </w:r>
        <w:r w:rsidR="001F5D9D">
          <w:rPr>
            <w:noProof/>
            <w:webHidden/>
          </w:rPr>
          <w:tab/>
        </w:r>
        <w:r w:rsidR="001F5D9D">
          <w:rPr>
            <w:noProof/>
            <w:webHidden/>
          </w:rPr>
          <w:fldChar w:fldCharType="begin"/>
        </w:r>
        <w:r w:rsidR="001F5D9D">
          <w:rPr>
            <w:noProof/>
            <w:webHidden/>
          </w:rPr>
          <w:instrText xml:space="preserve"> PAGEREF _Toc77847496 \h </w:instrText>
        </w:r>
        <w:r w:rsidR="001F5D9D">
          <w:rPr>
            <w:noProof/>
            <w:webHidden/>
          </w:rPr>
        </w:r>
        <w:r w:rsidR="001F5D9D">
          <w:rPr>
            <w:noProof/>
            <w:webHidden/>
          </w:rPr>
          <w:fldChar w:fldCharType="separate"/>
        </w:r>
        <w:r w:rsidR="001F5D9D">
          <w:rPr>
            <w:noProof/>
            <w:webHidden/>
          </w:rPr>
          <w:t>38</w:t>
        </w:r>
        <w:r w:rsidR="001F5D9D">
          <w:rPr>
            <w:noProof/>
            <w:webHidden/>
          </w:rPr>
          <w:fldChar w:fldCharType="end"/>
        </w:r>
      </w:hyperlink>
    </w:p>
    <w:p w14:paraId="3514F2F1" w14:textId="4D43F0A9" w:rsidR="001F5D9D" w:rsidRDefault="001E0F2F">
      <w:pPr>
        <w:pStyle w:val="TOC3"/>
        <w:rPr>
          <w:rFonts w:asciiTheme="minorHAnsi" w:eastAsiaTheme="minorEastAsia" w:hAnsiTheme="minorHAnsi" w:cstheme="minorBidi"/>
          <w:noProof/>
          <w:sz w:val="22"/>
          <w:szCs w:val="22"/>
        </w:rPr>
      </w:pPr>
      <w:hyperlink w:anchor="_Toc77847497" w:history="1">
        <w:r w:rsidR="001F5D9D" w:rsidRPr="00287981">
          <w:rPr>
            <w:rStyle w:val="Hyperlink"/>
            <w:noProof/>
          </w:rPr>
          <w:t>2.13.2</w:t>
        </w:r>
        <w:r w:rsidR="001F5D9D">
          <w:rPr>
            <w:rFonts w:asciiTheme="minorHAnsi" w:eastAsiaTheme="minorEastAsia" w:hAnsiTheme="minorHAnsi" w:cstheme="minorBidi"/>
            <w:noProof/>
            <w:sz w:val="22"/>
            <w:szCs w:val="22"/>
          </w:rPr>
          <w:tab/>
        </w:r>
        <w:r w:rsidR="001F5D9D" w:rsidRPr="00287981">
          <w:rPr>
            <w:rStyle w:val="Hyperlink"/>
            <w:noProof/>
          </w:rPr>
          <w:t>Installation and Configuration</w:t>
        </w:r>
        <w:r w:rsidR="001F5D9D">
          <w:rPr>
            <w:noProof/>
            <w:webHidden/>
          </w:rPr>
          <w:tab/>
        </w:r>
        <w:r w:rsidR="001F5D9D">
          <w:rPr>
            <w:noProof/>
            <w:webHidden/>
          </w:rPr>
          <w:fldChar w:fldCharType="begin"/>
        </w:r>
        <w:r w:rsidR="001F5D9D">
          <w:rPr>
            <w:noProof/>
            <w:webHidden/>
          </w:rPr>
          <w:instrText xml:space="preserve"> PAGEREF _Toc77847497 \h </w:instrText>
        </w:r>
        <w:r w:rsidR="001F5D9D">
          <w:rPr>
            <w:noProof/>
            <w:webHidden/>
          </w:rPr>
        </w:r>
        <w:r w:rsidR="001F5D9D">
          <w:rPr>
            <w:noProof/>
            <w:webHidden/>
          </w:rPr>
          <w:fldChar w:fldCharType="separate"/>
        </w:r>
        <w:r w:rsidR="001F5D9D">
          <w:rPr>
            <w:noProof/>
            <w:webHidden/>
          </w:rPr>
          <w:t>39</w:t>
        </w:r>
        <w:r w:rsidR="001F5D9D">
          <w:rPr>
            <w:noProof/>
            <w:webHidden/>
          </w:rPr>
          <w:fldChar w:fldCharType="end"/>
        </w:r>
      </w:hyperlink>
    </w:p>
    <w:p w14:paraId="7FB8D53F" w14:textId="296C7105" w:rsidR="001F5D9D" w:rsidRDefault="001E0F2F">
      <w:pPr>
        <w:pStyle w:val="TOC2"/>
        <w:rPr>
          <w:rFonts w:asciiTheme="minorHAnsi" w:eastAsiaTheme="minorEastAsia" w:hAnsiTheme="minorHAnsi" w:cstheme="minorBidi"/>
          <w:sz w:val="22"/>
          <w:szCs w:val="22"/>
        </w:rPr>
      </w:pPr>
      <w:hyperlink w:anchor="_Toc77847498" w:history="1">
        <w:r w:rsidR="001F5D9D" w:rsidRPr="00287981">
          <w:rPr>
            <w:rStyle w:val="Hyperlink"/>
          </w:rPr>
          <w:t>2.14</w:t>
        </w:r>
        <w:r w:rsidR="001F5D9D">
          <w:rPr>
            <w:rFonts w:asciiTheme="minorHAnsi" w:eastAsiaTheme="minorEastAsia" w:hAnsiTheme="minorHAnsi" w:cstheme="minorBidi"/>
            <w:sz w:val="22"/>
            <w:szCs w:val="22"/>
          </w:rPr>
          <w:tab/>
        </w:r>
        <w:r w:rsidR="001F5D9D" w:rsidRPr="00287981">
          <w:rPr>
            <w:rStyle w:val="Hyperlink"/>
          </w:rPr>
          <w:t>Kurento Media Server</w:t>
        </w:r>
        <w:r w:rsidR="001F5D9D">
          <w:rPr>
            <w:webHidden/>
          </w:rPr>
          <w:tab/>
        </w:r>
        <w:r w:rsidR="001F5D9D">
          <w:rPr>
            <w:webHidden/>
          </w:rPr>
          <w:fldChar w:fldCharType="begin"/>
        </w:r>
        <w:r w:rsidR="001F5D9D">
          <w:rPr>
            <w:webHidden/>
          </w:rPr>
          <w:instrText xml:space="preserve"> PAGEREF _Toc77847498 \h </w:instrText>
        </w:r>
        <w:r w:rsidR="001F5D9D">
          <w:rPr>
            <w:webHidden/>
          </w:rPr>
        </w:r>
        <w:r w:rsidR="001F5D9D">
          <w:rPr>
            <w:webHidden/>
          </w:rPr>
          <w:fldChar w:fldCharType="separate"/>
        </w:r>
        <w:r w:rsidR="001F5D9D">
          <w:rPr>
            <w:webHidden/>
          </w:rPr>
          <w:t>39</w:t>
        </w:r>
        <w:r w:rsidR="001F5D9D">
          <w:rPr>
            <w:webHidden/>
          </w:rPr>
          <w:fldChar w:fldCharType="end"/>
        </w:r>
      </w:hyperlink>
    </w:p>
    <w:p w14:paraId="70D9DFF3" w14:textId="2DB9E3ED" w:rsidR="001F5D9D" w:rsidRDefault="001E0F2F">
      <w:pPr>
        <w:pStyle w:val="TOC3"/>
        <w:rPr>
          <w:rFonts w:asciiTheme="minorHAnsi" w:eastAsiaTheme="minorEastAsia" w:hAnsiTheme="minorHAnsi" w:cstheme="minorBidi"/>
          <w:noProof/>
          <w:sz w:val="22"/>
          <w:szCs w:val="22"/>
        </w:rPr>
      </w:pPr>
      <w:hyperlink w:anchor="_Toc77847499" w:history="1">
        <w:r w:rsidR="001F5D9D" w:rsidRPr="00287981">
          <w:rPr>
            <w:rStyle w:val="Hyperlink"/>
            <w:noProof/>
          </w:rPr>
          <w:t>2.14.1</w:t>
        </w:r>
        <w:r w:rsidR="001F5D9D">
          <w:rPr>
            <w:rFonts w:asciiTheme="minorHAnsi" w:eastAsiaTheme="minorEastAsia" w:hAnsiTheme="minorHAnsi" w:cstheme="minorBidi"/>
            <w:noProof/>
            <w:sz w:val="22"/>
            <w:szCs w:val="22"/>
          </w:rPr>
          <w:tab/>
        </w:r>
        <w:r w:rsidR="001F5D9D" w:rsidRPr="00287981">
          <w:rPr>
            <w:rStyle w:val="Hyperlink"/>
            <w:noProof/>
          </w:rPr>
          <w:t>Introduction</w:t>
        </w:r>
        <w:r w:rsidR="001F5D9D">
          <w:rPr>
            <w:noProof/>
            <w:webHidden/>
          </w:rPr>
          <w:tab/>
        </w:r>
        <w:r w:rsidR="001F5D9D">
          <w:rPr>
            <w:noProof/>
            <w:webHidden/>
          </w:rPr>
          <w:fldChar w:fldCharType="begin"/>
        </w:r>
        <w:r w:rsidR="001F5D9D">
          <w:rPr>
            <w:noProof/>
            <w:webHidden/>
          </w:rPr>
          <w:instrText xml:space="preserve"> PAGEREF _Toc77847499 \h </w:instrText>
        </w:r>
        <w:r w:rsidR="001F5D9D">
          <w:rPr>
            <w:noProof/>
            <w:webHidden/>
          </w:rPr>
        </w:r>
        <w:r w:rsidR="001F5D9D">
          <w:rPr>
            <w:noProof/>
            <w:webHidden/>
          </w:rPr>
          <w:fldChar w:fldCharType="separate"/>
        </w:r>
        <w:r w:rsidR="001F5D9D">
          <w:rPr>
            <w:noProof/>
            <w:webHidden/>
          </w:rPr>
          <w:t>39</w:t>
        </w:r>
        <w:r w:rsidR="001F5D9D">
          <w:rPr>
            <w:noProof/>
            <w:webHidden/>
          </w:rPr>
          <w:fldChar w:fldCharType="end"/>
        </w:r>
      </w:hyperlink>
    </w:p>
    <w:p w14:paraId="71715619" w14:textId="4879993B" w:rsidR="001F5D9D" w:rsidRDefault="001E0F2F">
      <w:pPr>
        <w:pStyle w:val="TOC3"/>
        <w:rPr>
          <w:rFonts w:asciiTheme="minorHAnsi" w:eastAsiaTheme="minorEastAsia" w:hAnsiTheme="minorHAnsi" w:cstheme="minorBidi"/>
          <w:noProof/>
          <w:sz w:val="22"/>
          <w:szCs w:val="22"/>
        </w:rPr>
      </w:pPr>
      <w:hyperlink w:anchor="_Toc77847500" w:history="1">
        <w:r w:rsidR="001F5D9D" w:rsidRPr="00287981">
          <w:rPr>
            <w:rStyle w:val="Hyperlink"/>
            <w:noProof/>
          </w:rPr>
          <w:t>2.14.2</w:t>
        </w:r>
        <w:r w:rsidR="001F5D9D">
          <w:rPr>
            <w:rFonts w:asciiTheme="minorHAnsi" w:eastAsiaTheme="minorEastAsia" w:hAnsiTheme="minorHAnsi" w:cstheme="minorBidi"/>
            <w:noProof/>
            <w:sz w:val="22"/>
            <w:szCs w:val="22"/>
          </w:rPr>
          <w:tab/>
        </w:r>
        <w:r w:rsidR="001F5D9D" w:rsidRPr="00287981">
          <w:rPr>
            <w:rStyle w:val="Hyperlink"/>
            <w:noProof/>
          </w:rPr>
          <w:t>Kurento Media Server Installation and Configuration</w:t>
        </w:r>
        <w:r w:rsidR="001F5D9D">
          <w:rPr>
            <w:noProof/>
            <w:webHidden/>
          </w:rPr>
          <w:tab/>
        </w:r>
        <w:r w:rsidR="001F5D9D">
          <w:rPr>
            <w:noProof/>
            <w:webHidden/>
          </w:rPr>
          <w:fldChar w:fldCharType="begin"/>
        </w:r>
        <w:r w:rsidR="001F5D9D">
          <w:rPr>
            <w:noProof/>
            <w:webHidden/>
          </w:rPr>
          <w:instrText xml:space="preserve"> PAGEREF _Toc77847500 \h </w:instrText>
        </w:r>
        <w:r w:rsidR="001F5D9D">
          <w:rPr>
            <w:noProof/>
            <w:webHidden/>
          </w:rPr>
        </w:r>
        <w:r w:rsidR="001F5D9D">
          <w:rPr>
            <w:noProof/>
            <w:webHidden/>
          </w:rPr>
          <w:fldChar w:fldCharType="separate"/>
        </w:r>
        <w:r w:rsidR="001F5D9D">
          <w:rPr>
            <w:noProof/>
            <w:webHidden/>
          </w:rPr>
          <w:t>39</w:t>
        </w:r>
        <w:r w:rsidR="001F5D9D">
          <w:rPr>
            <w:noProof/>
            <w:webHidden/>
          </w:rPr>
          <w:fldChar w:fldCharType="end"/>
        </w:r>
      </w:hyperlink>
    </w:p>
    <w:p w14:paraId="240101C8" w14:textId="4431FD42" w:rsidR="001F5D9D" w:rsidRDefault="001E0F2F">
      <w:pPr>
        <w:pStyle w:val="TOC2"/>
        <w:rPr>
          <w:rFonts w:asciiTheme="minorHAnsi" w:eastAsiaTheme="minorEastAsia" w:hAnsiTheme="minorHAnsi" w:cstheme="minorBidi"/>
          <w:sz w:val="22"/>
          <w:szCs w:val="22"/>
        </w:rPr>
      </w:pPr>
      <w:hyperlink w:anchor="_Toc77847501" w:history="1">
        <w:r w:rsidR="001F5D9D" w:rsidRPr="00287981">
          <w:rPr>
            <w:rStyle w:val="Hyperlink"/>
          </w:rPr>
          <w:t>2.15</w:t>
        </w:r>
        <w:r w:rsidR="001F5D9D">
          <w:rPr>
            <w:rFonts w:asciiTheme="minorHAnsi" w:eastAsiaTheme="minorEastAsia" w:hAnsiTheme="minorHAnsi" w:cstheme="minorBidi"/>
            <w:sz w:val="22"/>
            <w:szCs w:val="22"/>
          </w:rPr>
          <w:tab/>
        </w:r>
        <w:r w:rsidR="001F5D9D" w:rsidRPr="00287981">
          <w:rPr>
            <w:rStyle w:val="Hyperlink"/>
          </w:rPr>
          <w:t>Busylight Installation</w:t>
        </w:r>
        <w:r w:rsidR="001F5D9D">
          <w:rPr>
            <w:webHidden/>
          </w:rPr>
          <w:tab/>
        </w:r>
        <w:r w:rsidR="001F5D9D">
          <w:rPr>
            <w:webHidden/>
          </w:rPr>
          <w:fldChar w:fldCharType="begin"/>
        </w:r>
        <w:r w:rsidR="001F5D9D">
          <w:rPr>
            <w:webHidden/>
          </w:rPr>
          <w:instrText xml:space="preserve"> PAGEREF _Toc77847501 \h </w:instrText>
        </w:r>
        <w:r w:rsidR="001F5D9D">
          <w:rPr>
            <w:webHidden/>
          </w:rPr>
        </w:r>
        <w:r w:rsidR="001F5D9D">
          <w:rPr>
            <w:webHidden/>
          </w:rPr>
          <w:fldChar w:fldCharType="separate"/>
        </w:r>
        <w:r w:rsidR="001F5D9D">
          <w:rPr>
            <w:webHidden/>
          </w:rPr>
          <w:t>40</w:t>
        </w:r>
        <w:r w:rsidR="001F5D9D">
          <w:rPr>
            <w:webHidden/>
          </w:rPr>
          <w:fldChar w:fldCharType="end"/>
        </w:r>
      </w:hyperlink>
    </w:p>
    <w:p w14:paraId="55AE2381" w14:textId="7F3AE3D8" w:rsidR="001F5D9D" w:rsidRDefault="001E0F2F">
      <w:pPr>
        <w:pStyle w:val="TOC3"/>
        <w:rPr>
          <w:rFonts w:asciiTheme="minorHAnsi" w:eastAsiaTheme="minorEastAsia" w:hAnsiTheme="minorHAnsi" w:cstheme="minorBidi"/>
          <w:noProof/>
          <w:sz w:val="22"/>
          <w:szCs w:val="22"/>
        </w:rPr>
      </w:pPr>
      <w:hyperlink w:anchor="_Toc77847502" w:history="1">
        <w:r w:rsidR="001F5D9D" w:rsidRPr="00287981">
          <w:rPr>
            <w:rStyle w:val="Hyperlink"/>
            <w:noProof/>
          </w:rPr>
          <w:t>2.15.1</w:t>
        </w:r>
        <w:r w:rsidR="001F5D9D">
          <w:rPr>
            <w:rFonts w:asciiTheme="minorHAnsi" w:eastAsiaTheme="minorEastAsia" w:hAnsiTheme="minorHAnsi" w:cstheme="minorBidi"/>
            <w:noProof/>
            <w:sz w:val="22"/>
            <w:szCs w:val="22"/>
          </w:rPr>
          <w:tab/>
        </w:r>
        <w:r w:rsidR="001F5D9D" w:rsidRPr="00287981">
          <w:rPr>
            <w:rStyle w:val="Hyperlink"/>
            <w:noProof/>
          </w:rPr>
          <w:t>Installation</w:t>
        </w:r>
        <w:r w:rsidR="001F5D9D">
          <w:rPr>
            <w:noProof/>
            <w:webHidden/>
          </w:rPr>
          <w:tab/>
        </w:r>
        <w:r w:rsidR="001F5D9D">
          <w:rPr>
            <w:noProof/>
            <w:webHidden/>
          </w:rPr>
          <w:fldChar w:fldCharType="begin"/>
        </w:r>
        <w:r w:rsidR="001F5D9D">
          <w:rPr>
            <w:noProof/>
            <w:webHidden/>
          </w:rPr>
          <w:instrText xml:space="preserve"> PAGEREF _Toc77847502 \h </w:instrText>
        </w:r>
        <w:r w:rsidR="001F5D9D">
          <w:rPr>
            <w:noProof/>
            <w:webHidden/>
          </w:rPr>
        </w:r>
        <w:r w:rsidR="001F5D9D">
          <w:rPr>
            <w:noProof/>
            <w:webHidden/>
          </w:rPr>
          <w:fldChar w:fldCharType="separate"/>
        </w:r>
        <w:r w:rsidR="001F5D9D">
          <w:rPr>
            <w:noProof/>
            <w:webHidden/>
          </w:rPr>
          <w:t>40</w:t>
        </w:r>
        <w:r w:rsidR="001F5D9D">
          <w:rPr>
            <w:noProof/>
            <w:webHidden/>
          </w:rPr>
          <w:fldChar w:fldCharType="end"/>
        </w:r>
      </w:hyperlink>
    </w:p>
    <w:p w14:paraId="14950181" w14:textId="559E26FB" w:rsidR="001F5D9D" w:rsidRDefault="001E0F2F">
      <w:pPr>
        <w:pStyle w:val="TOC3"/>
        <w:rPr>
          <w:rFonts w:asciiTheme="minorHAnsi" w:eastAsiaTheme="minorEastAsia" w:hAnsiTheme="minorHAnsi" w:cstheme="minorBidi"/>
          <w:noProof/>
          <w:sz w:val="22"/>
          <w:szCs w:val="22"/>
        </w:rPr>
      </w:pPr>
      <w:hyperlink w:anchor="_Toc77847503" w:history="1">
        <w:r w:rsidR="001F5D9D" w:rsidRPr="00287981">
          <w:rPr>
            <w:rStyle w:val="Hyperlink"/>
            <w:noProof/>
          </w:rPr>
          <w:t>2.15.2</w:t>
        </w:r>
        <w:r w:rsidR="001F5D9D">
          <w:rPr>
            <w:rFonts w:asciiTheme="minorHAnsi" w:eastAsiaTheme="minorEastAsia" w:hAnsiTheme="minorHAnsi" w:cstheme="minorBidi"/>
            <w:noProof/>
            <w:sz w:val="22"/>
            <w:szCs w:val="22"/>
          </w:rPr>
          <w:tab/>
        </w:r>
        <w:r w:rsidR="001F5D9D" w:rsidRPr="00287981">
          <w:rPr>
            <w:rStyle w:val="Hyperlink"/>
            <w:noProof/>
          </w:rPr>
          <w:t>Using the Busylight with ACE Direct</w:t>
        </w:r>
        <w:r w:rsidR="001F5D9D">
          <w:rPr>
            <w:noProof/>
            <w:webHidden/>
          </w:rPr>
          <w:tab/>
        </w:r>
        <w:r w:rsidR="001F5D9D">
          <w:rPr>
            <w:noProof/>
            <w:webHidden/>
          </w:rPr>
          <w:fldChar w:fldCharType="begin"/>
        </w:r>
        <w:r w:rsidR="001F5D9D">
          <w:rPr>
            <w:noProof/>
            <w:webHidden/>
          </w:rPr>
          <w:instrText xml:space="preserve"> PAGEREF _Toc77847503 \h </w:instrText>
        </w:r>
        <w:r w:rsidR="001F5D9D">
          <w:rPr>
            <w:noProof/>
            <w:webHidden/>
          </w:rPr>
        </w:r>
        <w:r w:rsidR="001F5D9D">
          <w:rPr>
            <w:noProof/>
            <w:webHidden/>
          </w:rPr>
          <w:fldChar w:fldCharType="separate"/>
        </w:r>
        <w:r w:rsidR="001F5D9D">
          <w:rPr>
            <w:noProof/>
            <w:webHidden/>
          </w:rPr>
          <w:t>41</w:t>
        </w:r>
        <w:r w:rsidR="001F5D9D">
          <w:rPr>
            <w:noProof/>
            <w:webHidden/>
          </w:rPr>
          <w:fldChar w:fldCharType="end"/>
        </w:r>
      </w:hyperlink>
    </w:p>
    <w:p w14:paraId="33676C15" w14:textId="61AF5C20" w:rsidR="001F5D9D" w:rsidRDefault="001E0F2F">
      <w:pPr>
        <w:pStyle w:val="TOC2"/>
        <w:rPr>
          <w:rFonts w:asciiTheme="minorHAnsi" w:eastAsiaTheme="minorEastAsia" w:hAnsiTheme="minorHAnsi" w:cstheme="minorBidi"/>
          <w:sz w:val="22"/>
          <w:szCs w:val="22"/>
        </w:rPr>
      </w:pPr>
      <w:hyperlink w:anchor="_Toc77847504" w:history="1">
        <w:r w:rsidR="001F5D9D" w:rsidRPr="00287981">
          <w:rPr>
            <w:rStyle w:val="Hyperlink"/>
          </w:rPr>
          <w:t>2.16</w:t>
        </w:r>
        <w:r w:rsidR="001F5D9D">
          <w:rPr>
            <w:rFonts w:asciiTheme="minorHAnsi" w:eastAsiaTheme="minorEastAsia" w:hAnsiTheme="minorHAnsi" w:cstheme="minorBidi"/>
            <w:sz w:val="22"/>
            <w:szCs w:val="22"/>
          </w:rPr>
          <w:tab/>
        </w:r>
        <w:r w:rsidR="001F5D9D" w:rsidRPr="00287981">
          <w:rPr>
            <w:rStyle w:val="Hyperlink"/>
          </w:rPr>
          <w:t>ACE Quill Service (Call Captioning and Translation)</w:t>
        </w:r>
        <w:r w:rsidR="001F5D9D">
          <w:rPr>
            <w:webHidden/>
          </w:rPr>
          <w:tab/>
        </w:r>
        <w:r w:rsidR="001F5D9D">
          <w:rPr>
            <w:webHidden/>
          </w:rPr>
          <w:fldChar w:fldCharType="begin"/>
        </w:r>
        <w:r w:rsidR="001F5D9D">
          <w:rPr>
            <w:webHidden/>
          </w:rPr>
          <w:instrText xml:space="preserve"> PAGEREF _Toc77847504 \h </w:instrText>
        </w:r>
        <w:r w:rsidR="001F5D9D">
          <w:rPr>
            <w:webHidden/>
          </w:rPr>
        </w:r>
        <w:r w:rsidR="001F5D9D">
          <w:rPr>
            <w:webHidden/>
          </w:rPr>
          <w:fldChar w:fldCharType="separate"/>
        </w:r>
        <w:r w:rsidR="001F5D9D">
          <w:rPr>
            <w:webHidden/>
          </w:rPr>
          <w:t>41</w:t>
        </w:r>
        <w:r w:rsidR="001F5D9D">
          <w:rPr>
            <w:webHidden/>
          </w:rPr>
          <w:fldChar w:fldCharType="end"/>
        </w:r>
      </w:hyperlink>
    </w:p>
    <w:p w14:paraId="21AA40A4" w14:textId="4E1FABAC" w:rsidR="001F5D9D" w:rsidRDefault="001E0F2F">
      <w:pPr>
        <w:pStyle w:val="TOC3"/>
        <w:rPr>
          <w:rFonts w:asciiTheme="minorHAnsi" w:eastAsiaTheme="minorEastAsia" w:hAnsiTheme="minorHAnsi" w:cstheme="minorBidi"/>
          <w:noProof/>
          <w:sz w:val="22"/>
          <w:szCs w:val="22"/>
        </w:rPr>
      </w:pPr>
      <w:hyperlink w:anchor="_Toc77847505" w:history="1">
        <w:r w:rsidR="001F5D9D" w:rsidRPr="00287981">
          <w:rPr>
            <w:rStyle w:val="Hyperlink"/>
            <w:noProof/>
          </w:rPr>
          <w:t>2.16.1</w:t>
        </w:r>
        <w:r w:rsidR="001F5D9D">
          <w:rPr>
            <w:rFonts w:asciiTheme="minorHAnsi" w:eastAsiaTheme="minorEastAsia" w:hAnsiTheme="minorHAnsi" w:cstheme="minorBidi"/>
            <w:noProof/>
            <w:sz w:val="22"/>
            <w:szCs w:val="22"/>
          </w:rPr>
          <w:tab/>
        </w:r>
        <w:r w:rsidR="001F5D9D" w:rsidRPr="00287981">
          <w:rPr>
            <w:rStyle w:val="Hyperlink"/>
            <w:noProof/>
          </w:rPr>
          <w:t>Introduction</w:t>
        </w:r>
        <w:r w:rsidR="001F5D9D">
          <w:rPr>
            <w:noProof/>
            <w:webHidden/>
          </w:rPr>
          <w:tab/>
        </w:r>
        <w:r w:rsidR="001F5D9D">
          <w:rPr>
            <w:noProof/>
            <w:webHidden/>
          </w:rPr>
          <w:fldChar w:fldCharType="begin"/>
        </w:r>
        <w:r w:rsidR="001F5D9D">
          <w:rPr>
            <w:noProof/>
            <w:webHidden/>
          </w:rPr>
          <w:instrText xml:space="preserve"> PAGEREF _Toc77847505 \h </w:instrText>
        </w:r>
        <w:r w:rsidR="001F5D9D">
          <w:rPr>
            <w:noProof/>
            <w:webHidden/>
          </w:rPr>
        </w:r>
        <w:r w:rsidR="001F5D9D">
          <w:rPr>
            <w:noProof/>
            <w:webHidden/>
          </w:rPr>
          <w:fldChar w:fldCharType="separate"/>
        </w:r>
        <w:r w:rsidR="001F5D9D">
          <w:rPr>
            <w:noProof/>
            <w:webHidden/>
          </w:rPr>
          <w:t>41</w:t>
        </w:r>
        <w:r w:rsidR="001F5D9D">
          <w:rPr>
            <w:noProof/>
            <w:webHidden/>
          </w:rPr>
          <w:fldChar w:fldCharType="end"/>
        </w:r>
      </w:hyperlink>
    </w:p>
    <w:p w14:paraId="1B7E9358" w14:textId="1694542C" w:rsidR="001F5D9D" w:rsidRDefault="001E0F2F">
      <w:pPr>
        <w:pStyle w:val="TOC3"/>
        <w:rPr>
          <w:rFonts w:asciiTheme="minorHAnsi" w:eastAsiaTheme="minorEastAsia" w:hAnsiTheme="minorHAnsi" w:cstheme="minorBidi"/>
          <w:noProof/>
          <w:sz w:val="22"/>
          <w:szCs w:val="22"/>
        </w:rPr>
      </w:pPr>
      <w:hyperlink w:anchor="_Toc77847506" w:history="1">
        <w:r w:rsidR="001F5D9D" w:rsidRPr="00287981">
          <w:rPr>
            <w:rStyle w:val="Hyperlink"/>
            <w:noProof/>
          </w:rPr>
          <w:t>2.16.2</w:t>
        </w:r>
        <w:r w:rsidR="001F5D9D">
          <w:rPr>
            <w:rFonts w:asciiTheme="minorHAnsi" w:eastAsiaTheme="minorEastAsia" w:hAnsiTheme="minorHAnsi" w:cstheme="minorBidi"/>
            <w:noProof/>
            <w:sz w:val="22"/>
            <w:szCs w:val="22"/>
          </w:rPr>
          <w:tab/>
        </w:r>
        <w:r w:rsidR="001F5D9D" w:rsidRPr="00287981">
          <w:rPr>
            <w:rStyle w:val="Hyperlink"/>
            <w:noProof/>
          </w:rPr>
          <w:t>Installation and Configuration</w:t>
        </w:r>
        <w:r w:rsidR="001F5D9D">
          <w:rPr>
            <w:noProof/>
            <w:webHidden/>
          </w:rPr>
          <w:tab/>
        </w:r>
        <w:r w:rsidR="001F5D9D">
          <w:rPr>
            <w:noProof/>
            <w:webHidden/>
          </w:rPr>
          <w:fldChar w:fldCharType="begin"/>
        </w:r>
        <w:r w:rsidR="001F5D9D">
          <w:rPr>
            <w:noProof/>
            <w:webHidden/>
          </w:rPr>
          <w:instrText xml:space="preserve"> PAGEREF _Toc77847506 \h </w:instrText>
        </w:r>
        <w:r w:rsidR="001F5D9D">
          <w:rPr>
            <w:noProof/>
            <w:webHidden/>
          </w:rPr>
        </w:r>
        <w:r w:rsidR="001F5D9D">
          <w:rPr>
            <w:noProof/>
            <w:webHidden/>
          </w:rPr>
          <w:fldChar w:fldCharType="separate"/>
        </w:r>
        <w:r w:rsidR="001F5D9D">
          <w:rPr>
            <w:noProof/>
            <w:webHidden/>
          </w:rPr>
          <w:t>41</w:t>
        </w:r>
        <w:r w:rsidR="001F5D9D">
          <w:rPr>
            <w:noProof/>
            <w:webHidden/>
          </w:rPr>
          <w:fldChar w:fldCharType="end"/>
        </w:r>
      </w:hyperlink>
    </w:p>
    <w:p w14:paraId="61E7608C" w14:textId="5F3B81C4" w:rsidR="001F5D9D" w:rsidRDefault="001E0F2F">
      <w:pPr>
        <w:pStyle w:val="TOC2"/>
        <w:rPr>
          <w:rFonts w:asciiTheme="minorHAnsi" w:eastAsiaTheme="minorEastAsia" w:hAnsiTheme="minorHAnsi" w:cstheme="minorBidi"/>
          <w:sz w:val="22"/>
          <w:szCs w:val="22"/>
        </w:rPr>
      </w:pPr>
      <w:hyperlink w:anchor="_Toc77847507" w:history="1">
        <w:r w:rsidR="001F5D9D" w:rsidRPr="00287981">
          <w:rPr>
            <w:rStyle w:val="Hyperlink"/>
          </w:rPr>
          <w:t>2.17</w:t>
        </w:r>
        <w:r w:rsidR="001F5D9D">
          <w:rPr>
            <w:rFonts w:asciiTheme="minorHAnsi" w:eastAsiaTheme="minorEastAsia" w:hAnsiTheme="minorHAnsi" w:cstheme="minorBidi"/>
            <w:sz w:val="22"/>
            <w:szCs w:val="22"/>
          </w:rPr>
          <w:tab/>
        </w:r>
        <w:r w:rsidR="001F5D9D" w:rsidRPr="00287981">
          <w:rPr>
            <w:rStyle w:val="Hyperlink"/>
          </w:rPr>
          <w:t>ClamAV Service Configuration</w:t>
        </w:r>
        <w:r w:rsidR="001F5D9D">
          <w:rPr>
            <w:webHidden/>
          </w:rPr>
          <w:tab/>
        </w:r>
        <w:r w:rsidR="001F5D9D">
          <w:rPr>
            <w:webHidden/>
          </w:rPr>
          <w:fldChar w:fldCharType="begin"/>
        </w:r>
        <w:r w:rsidR="001F5D9D">
          <w:rPr>
            <w:webHidden/>
          </w:rPr>
          <w:instrText xml:space="preserve"> PAGEREF _Toc77847507 \h </w:instrText>
        </w:r>
        <w:r w:rsidR="001F5D9D">
          <w:rPr>
            <w:webHidden/>
          </w:rPr>
        </w:r>
        <w:r w:rsidR="001F5D9D">
          <w:rPr>
            <w:webHidden/>
          </w:rPr>
          <w:fldChar w:fldCharType="separate"/>
        </w:r>
        <w:r w:rsidR="001F5D9D">
          <w:rPr>
            <w:webHidden/>
          </w:rPr>
          <w:t>42</w:t>
        </w:r>
        <w:r w:rsidR="001F5D9D">
          <w:rPr>
            <w:webHidden/>
          </w:rPr>
          <w:fldChar w:fldCharType="end"/>
        </w:r>
      </w:hyperlink>
    </w:p>
    <w:p w14:paraId="046FC2F0" w14:textId="72536240" w:rsidR="001F5D9D" w:rsidRDefault="001E0F2F">
      <w:pPr>
        <w:pStyle w:val="TOC1"/>
        <w:rPr>
          <w:rFonts w:asciiTheme="minorHAnsi" w:eastAsiaTheme="minorEastAsia" w:hAnsiTheme="minorHAnsi" w:cstheme="minorBidi"/>
          <w:b w:val="0"/>
          <w:sz w:val="22"/>
          <w:szCs w:val="22"/>
        </w:rPr>
      </w:pPr>
      <w:hyperlink w:anchor="_Toc77847508" w:history="1">
        <w:r w:rsidR="001F5D9D" w:rsidRPr="00287981">
          <w:rPr>
            <w:rStyle w:val="Hyperlink"/>
          </w:rPr>
          <w:t>3.</w:t>
        </w:r>
        <w:r w:rsidR="001F5D9D">
          <w:rPr>
            <w:rFonts w:asciiTheme="minorHAnsi" w:eastAsiaTheme="minorEastAsia" w:hAnsiTheme="minorHAnsi" w:cstheme="minorBidi"/>
            <w:b w:val="0"/>
            <w:sz w:val="22"/>
            <w:szCs w:val="22"/>
          </w:rPr>
          <w:tab/>
        </w:r>
        <w:r w:rsidR="001F5D9D" w:rsidRPr="00287981">
          <w:rPr>
            <w:rStyle w:val="Hyperlink"/>
          </w:rPr>
          <w:t>Conclusion</w:t>
        </w:r>
        <w:r w:rsidR="001F5D9D">
          <w:rPr>
            <w:webHidden/>
          </w:rPr>
          <w:tab/>
        </w:r>
        <w:r w:rsidR="001F5D9D">
          <w:rPr>
            <w:webHidden/>
          </w:rPr>
          <w:fldChar w:fldCharType="begin"/>
        </w:r>
        <w:r w:rsidR="001F5D9D">
          <w:rPr>
            <w:webHidden/>
          </w:rPr>
          <w:instrText xml:space="preserve"> PAGEREF _Toc77847508 \h </w:instrText>
        </w:r>
        <w:r w:rsidR="001F5D9D">
          <w:rPr>
            <w:webHidden/>
          </w:rPr>
        </w:r>
        <w:r w:rsidR="001F5D9D">
          <w:rPr>
            <w:webHidden/>
          </w:rPr>
          <w:fldChar w:fldCharType="separate"/>
        </w:r>
        <w:r w:rsidR="001F5D9D">
          <w:rPr>
            <w:webHidden/>
          </w:rPr>
          <w:t>45</w:t>
        </w:r>
        <w:r w:rsidR="001F5D9D">
          <w:rPr>
            <w:webHidden/>
          </w:rPr>
          <w:fldChar w:fldCharType="end"/>
        </w:r>
      </w:hyperlink>
    </w:p>
    <w:p w14:paraId="4E963020" w14:textId="3132CBE6" w:rsidR="001F5D9D" w:rsidRDefault="001E0F2F">
      <w:pPr>
        <w:pStyle w:val="TOC1"/>
        <w:rPr>
          <w:rFonts w:asciiTheme="minorHAnsi" w:eastAsiaTheme="minorEastAsia" w:hAnsiTheme="minorHAnsi" w:cstheme="minorBidi"/>
          <w:b w:val="0"/>
          <w:sz w:val="22"/>
          <w:szCs w:val="22"/>
        </w:rPr>
      </w:pPr>
      <w:hyperlink w:anchor="_Toc77847509" w:history="1">
        <w:r w:rsidR="001F5D9D" w:rsidRPr="00287981">
          <w:rPr>
            <w:rStyle w:val="Hyperlink"/>
          </w:rPr>
          <w:t>Acronyms</w:t>
        </w:r>
        <w:r w:rsidR="001F5D9D">
          <w:rPr>
            <w:webHidden/>
          </w:rPr>
          <w:tab/>
        </w:r>
        <w:r w:rsidR="001F5D9D">
          <w:rPr>
            <w:webHidden/>
          </w:rPr>
          <w:fldChar w:fldCharType="begin"/>
        </w:r>
        <w:r w:rsidR="001F5D9D">
          <w:rPr>
            <w:webHidden/>
          </w:rPr>
          <w:instrText xml:space="preserve"> PAGEREF _Toc77847509 \h </w:instrText>
        </w:r>
        <w:r w:rsidR="001F5D9D">
          <w:rPr>
            <w:webHidden/>
          </w:rPr>
        </w:r>
        <w:r w:rsidR="001F5D9D">
          <w:rPr>
            <w:webHidden/>
          </w:rPr>
          <w:fldChar w:fldCharType="separate"/>
        </w:r>
        <w:r w:rsidR="001F5D9D">
          <w:rPr>
            <w:webHidden/>
          </w:rPr>
          <w:t>47</w:t>
        </w:r>
        <w:r w:rsidR="001F5D9D">
          <w:rPr>
            <w:webHidden/>
          </w:rPr>
          <w:fldChar w:fldCharType="end"/>
        </w:r>
      </w:hyperlink>
    </w:p>
    <w:p w14:paraId="72C12BA4" w14:textId="028CEDF7" w:rsidR="001F5D9D" w:rsidRDefault="001E0F2F">
      <w:pPr>
        <w:pStyle w:val="TOC1"/>
        <w:rPr>
          <w:rFonts w:asciiTheme="minorHAnsi" w:eastAsiaTheme="minorEastAsia" w:hAnsiTheme="minorHAnsi" w:cstheme="minorBidi"/>
          <w:b w:val="0"/>
          <w:sz w:val="22"/>
          <w:szCs w:val="22"/>
        </w:rPr>
      </w:pPr>
      <w:hyperlink w:anchor="_Toc77847510" w:history="1">
        <w:r w:rsidR="001F5D9D" w:rsidRPr="00287981">
          <w:rPr>
            <w:rStyle w:val="Hyperlink"/>
          </w:rPr>
          <w:t>Notice</w:t>
        </w:r>
        <w:r w:rsidR="001F5D9D">
          <w:rPr>
            <w:webHidden/>
          </w:rPr>
          <w:tab/>
        </w:r>
        <w:r w:rsidR="001F5D9D">
          <w:rPr>
            <w:webHidden/>
          </w:rPr>
          <w:fldChar w:fldCharType="begin"/>
        </w:r>
        <w:r w:rsidR="001F5D9D">
          <w:rPr>
            <w:webHidden/>
          </w:rPr>
          <w:instrText xml:space="preserve"> PAGEREF _Toc77847510 \h </w:instrText>
        </w:r>
        <w:r w:rsidR="001F5D9D">
          <w:rPr>
            <w:webHidden/>
          </w:rPr>
        </w:r>
        <w:r w:rsidR="001F5D9D">
          <w:rPr>
            <w:webHidden/>
          </w:rPr>
          <w:fldChar w:fldCharType="separate"/>
        </w:r>
        <w:r w:rsidR="001F5D9D">
          <w:rPr>
            <w:webHidden/>
          </w:rPr>
          <w:t>49</w:t>
        </w:r>
        <w:r w:rsidR="001F5D9D">
          <w:rPr>
            <w:webHidden/>
          </w:rPr>
          <w:fldChar w:fldCharType="end"/>
        </w:r>
      </w:hyperlink>
    </w:p>
    <w:p w14:paraId="3A026445" w14:textId="75F1BE0B" w:rsidR="00CD084D" w:rsidRDefault="00427B87" w:rsidP="00211202">
      <w:pPr>
        <w:spacing w:after="720"/>
        <w:rPr>
          <w:noProof/>
        </w:rPr>
      </w:pPr>
      <w:r>
        <w:rPr>
          <w:noProof/>
        </w:rPr>
        <w:fldChar w:fldCharType="end"/>
      </w:r>
      <w:bookmarkStart w:id="3" w:name="_Toc497634056"/>
      <w:bookmarkStart w:id="4" w:name="_Toc498235584"/>
      <w:bookmarkStart w:id="5" w:name="_Toc498325024"/>
      <w:bookmarkStart w:id="6" w:name="_Toc499106663"/>
    </w:p>
    <w:p w14:paraId="26059510" w14:textId="77777777" w:rsidR="00BB0163" w:rsidRDefault="00BB0163">
      <w:pPr>
        <w:spacing w:before="0" w:after="0"/>
        <w:rPr>
          <w:rFonts w:ascii="Arial Narrow" w:hAnsi="Arial Narrow"/>
          <w:b/>
          <w:sz w:val="36"/>
          <w:szCs w:val="20"/>
        </w:rPr>
      </w:pPr>
      <w:r>
        <w:br w:type="page"/>
      </w:r>
    </w:p>
    <w:p w14:paraId="728B9DBD" w14:textId="219681FD" w:rsidR="005826DB" w:rsidRDefault="00427B87">
      <w:pPr>
        <w:pStyle w:val="FrontMatterHeader"/>
      </w:pPr>
      <w:r>
        <w:lastRenderedPageBreak/>
        <w:t>List of Tables</w:t>
      </w:r>
    </w:p>
    <w:p w14:paraId="78473621" w14:textId="0113DD6C" w:rsidR="001F5D9D" w:rsidRDefault="00427B8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"TableCaption,1,tc,1" \c "Table" </w:instrText>
      </w:r>
      <w:r>
        <w:fldChar w:fldCharType="separate"/>
      </w:r>
      <w:hyperlink w:anchor="_Toc77847442" w:history="1">
        <w:r w:rsidR="001F5D9D" w:rsidRPr="006B0AC8">
          <w:rPr>
            <w:rStyle w:val="Hyperlink"/>
            <w:noProof/>
          </w:rPr>
          <w:t>Table 1. Initial Installation Requirements for ACE Direct</w:t>
        </w:r>
        <w:r w:rsidR="001F5D9D">
          <w:rPr>
            <w:noProof/>
            <w:webHidden/>
          </w:rPr>
          <w:tab/>
        </w:r>
        <w:r w:rsidR="001F5D9D">
          <w:rPr>
            <w:noProof/>
            <w:webHidden/>
          </w:rPr>
          <w:fldChar w:fldCharType="begin"/>
        </w:r>
        <w:r w:rsidR="001F5D9D">
          <w:rPr>
            <w:noProof/>
            <w:webHidden/>
          </w:rPr>
          <w:instrText xml:space="preserve"> PAGEREF _Toc77847442 \h </w:instrText>
        </w:r>
        <w:r w:rsidR="001F5D9D">
          <w:rPr>
            <w:noProof/>
            <w:webHidden/>
          </w:rPr>
        </w:r>
        <w:r w:rsidR="001F5D9D">
          <w:rPr>
            <w:noProof/>
            <w:webHidden/>
          </w:rPr>
          <w:fldChar w:fldCharType="separate"/>
        </w:r>
        <w:r w:rsidR="001F5D9D">
          <w:rPr>
            <w:noProof/>
            <w:webHidden/>
          </w:rPr>
          <w:t>3</w:t>
        </w:r>
        <w:r w:rsidR="001F5D9D">
          <w:rPr>
            <w:noProof/>
            <w:webHidden/>
          </w:rPr>
          <w:fldChar w:fldCharType="end"/>
        </w:r>
      </w:hyperlink>
    </w:p>
    <w:p w14:paraId="5EF49822" w14:textId="5894FB5B" w:rsidR="001F5D9D" w:rsidRDefault="001E0F2F">
      <w:pPr>
        <w:pStyle w:val="TableofFigures"/>
        <w:tabs>
          <w:tab w:val="right" w:leader="dot" w:pos="9350"/>
        </w:tabs>
        <w:rPr>
          <w:rFonts w:asciiTheme="minorHAnsi" w:eastAsiaTheme="minorEastAsia" w:hAnsiTheme="minorHAnsi" w:cstheme="minorBidi"/>
          <w:noProof/>
          <w:sz w:val="22"/>
          <w:szCs w:val="22"/>
        </w:rPr>
      </w:pPr>
      <w:hyperlink w:anchor="_Toc77847443" w:history="1">
        <w:r w:rsidR="001F5D9D" w:rsidRPr="006B0AC8">
          <w:rPr>
            <w:rStyle w:val="Hyperlink"/>
            <w:noProof/>
          </w:rPr>
          <w:t>Table 2. Example Asterisk Endpoint Extensions</w:t>
        </w:r>
        <w:r w:rsidR="001F5D9D">
          <w:rPr>
            <w:noProof/>
            <w:webHidden/>
          </w:rPr>
          <w:tab/>
        </w:r>
        <w:r w:rsidR="001F5D9D">
          <w:rPr>
            <w:noProof/>
            <w:webHidden/>
          </w:rPr>
          <w:fldChar w:fldCharType="begin"/>
        </w:r>
        <w:r w:rsidR="001F5D9D">
          <w:rPr>
            <w:noProof/>
            <w:webHidden/>
          </w:rPr>
          <w:instrText xml:space="preserve"> PAGEREF _Toc77847443 \h </w:instrText>
        </w:r>
        <w:r w:rsidR="001F5D9D">
          <w:rPr>
            <w:noProof/>
            <w:webHidden/>
          </w:rPr>
        </w:r>
        <w:r w:rsidR="001F5D9D">
          <w:rPr>
            <w:noProof/>
            <w:webHidden/>
          </w:rPr>
          <w:fldChar w:fldCharType="separate"/>
        </w:r>
        <w:r w:rsidR="001F5D9D">
          <w:rPr>
            <w:noProof/>
            <w:webHidden/>
          </w:rPr>
          <w:t>4</w:t>
        </w:r>
        <w:r w:rsidR="001F5D9D">
          <w:rPr>
            <w:noProof/>
            <w:webHidden/>
          </w:rPr>
          <w:fldChar w:fldCharType="end"/>
        </w:r>
      </w:hyperlink>
    </w:p>
    <w:p w14:paraId="687D2BD6" w14:textId="75A36CC9" w:rsidR="001F5D9D" w:rsidRDefault="001E0F2F">
      <w:pPr>
        <w:pStyle w:val="TableofFigures"/>
        <w:tabs>
          <w:tab w:val="right" w:leader="dot" w:pos="9350"/>
        </w:tabs>
        <w:rPr>
          <w:rFonts w:asciiTheme="minorHAnsi" w:eastAsiaTheme="minorEastAsia" w:hAnsiTheme="minorHAnsi" w:cstheme="minorBidi"/>
          <w:noProof/>
          <w:sz w:val="22"/>
          <w:szCs w:val="22"/>
        </w:rPr>
      </w:pPr>
      <w:hyperlink w:anchor="_Toc77847444" w:history="1">
        <w:r w:rsidR="001F5D9D" w:rsidRPr="006B0AC8">
          <w:rPr>
            <w:rStyle w:val="Hyperlink"/>
            <w:noProof/>
          </w:rPr>
          <w:t>Table 3. AMI Actions and Descriptions</w:t>
        </w:r>
        <w:r w:rsidR="001F5D9D">
          <w:rPr>
            <w:noProof/>
            <w:webHidden/>
          </w:rPr>
          <w:tab/>
        </w:r>
        <w:r w:rsidR="001F5D9D">
          <w:rPr>
            <w:noProof/>
            <w:webHidden/>
          </w:rPr>
          <w:fldChar w:fldCharType="begin"/>
        </w:r>
        <w:r w:rsidR="001F5D9D">
          <w:rPr>
            <w:noProof/>
            <w:webHidden/>
          </w:rPr>
          <w:instrText xml:space="preserve"> PAGEREF _Toc77847444 \h </w:instrText>
        </w:r>
        <w:r w:rsidR="001F5D9D">
          <w:rPr>
            <w:noProof/>
            <w:webHidden/>
          </w:rPr>
        </w:r>
        <w:r w:rsidR="001F5D9D">
          <w:rPr>
            <w:noProof/>
            <w:webHidden/>
          </w:rPr>
          <w:fldChar w:fldCharType="separate"/>
        </w:r>
        <w:r w:rsidR="001F5D9D">
          <w:rPr>
            <w:noProof/>
            <w:webHidden/>
          </w:rPr>
          <w:t>10</w:t>
        </w:r>
        <w:r w:rsidR="001F5D9D">
          <w:rPr>
            <w:noProof/>
            <w:webHidden/>
          </w:rPr>
          <w:fldChar w:fldCharType="end"/>
        </w:r>
      </w:hyperlink>
    </w:p>
    <w:p w14:paraId="2507A8A1" w14:textId="361F2C37" w:rsidR="001F5D9D" w:rsidRDefault="001E0F2F">
      <w:pPr>
        <w:pStyle w:val="TableofFigures"/>
        <w:tabs>
          <w:tab w:val="right" w:leader="dot" w:pos="9350"/>
        </w:tabs>
        <w:rPr>
          <w:rFonts w:asciiTheme="minorHAnsi" w:eastAsiaTheme="minorEastAsia" w:hAnsiTheme="minorHAnsi" w:cstheme="minorBidi"/>
          <w:noProof/>
          <w:sz w:val="22"/>
          <w:szCs w:val="22"/>
        </w:rPr>
      </w:pPr>
      <w:hyperlink w:anchor="_Toc77847445" w:history="1">
        <w:r w:rsidR="001F5D9D" w:rsidRPr="006B0AC8">
          <w:rPr>
            <w:rStyle w:val="Hyperlink"/>
            <w:noProof/>
          </w:rPr>
          <w:t>Table 4. Asterisk AMI Events and Descriptions</w:t>
        </w:r>
        <w:r w:rsidR="001F5D9D">
          <w:rPr>
            <w:noProof/>
            <w:webHidden/>
          </w:rPr>
          <w:tab/>
        </w:r>
        <w:r w:rsidR="001F5D9D">
          <w:rPr>
            <w:noProof/>
            <w:webHidden/>
          </w:rPr>
          <w:fldChar w:fldCharType="begin"/>
        </w:r>
        <w:r w:rsidR="001F5D9D">
          <w:rPr>
            <w:noProof/>
            <w:webHidden/>
          </w:rPr>
          <w:instrText xml:space="preserve"> PAGEREF _Toc77847445 \h </w:instrText>
        </w:r>
        <w:r w:rsidR="001F5D9D">
          <w:rPr>
            <w:noProof/>
            <w:webHidden/>
          </w:rPr>
        </w:r>
        <w:r w:rsidR="001F5D9D">
          <w:rPr>
            <w:noProof/>
            <w:webHidden/>
          </w:rPr>
          <w:fldChar w:fldCharType="separate"/>
        </w:r>
        <w:r w:rsidR="001F5D9D">
          <w:rPr>
            <w:noProof/>
            <w:webHidden/>
          </w:rPr>
          <w:t>11</w:t>
        </w:r>
        <w:r w:rsidR="001F5D9D">
          <w:rPr>
            <w:noProof/>
            <w:webHidden/>
          </w:rPr>
          <w:fldChar w:fldCharType="end"/>
        </w:r>
      </w:hyperlink>
    </w:p>
    <w:p w14:paraId="14E8C04F" w14:textId="77777777" w:rsidR="00BB0163" w:rsidRPr="00BB0163" w:rsidRDefault="00427B87" w:rsidP="00BB0163">
      <w:pPr>
        <w:pStyle w:val="BodyText"/>
      </w:pPr>
      <w:r>
        <w:fldChar w:fldCharType="end"/>
      </w:r>
      <w:r w:rsidR="00BB0163" w:rsidRPr="00BB0163">
        <w:br w:type="page"/>
      </w:r>
    </w:p>
    <w:p w14:paraId="40264395" w14:textId="77777777" w:rsidR="00BB0163" w:rsidRPr="00BB0163" w:rsidRDefault="00BB0163" w:rsidP="00BB0163">
      <w:pPr>
        <w:tabs>
          <w:tab w:val="left" w:pos="720"/>
          <w:tab w:val="left" w:pos="2160"/>
          <w:tab w:val="left" w:pos="3600"/>
          <w:tab w:val="left" w:pos="5040"/>
          <w:tab w:val="left" w:pos="6480"/>
          <w:tab w:val="left" w:pos="7920"/>
        </w:tabs>
        <w:spacing w:before="100" w:after="100"/>
        <w:jc w:val="center"/>
        <w:rPr>
          <w:rFonts w:eastAsia="MS Mincho"/>
        </w:rPr>
      </w:pPr>
    </w:p>
    <w:p w14:paraId="16FB7D67" w14:textId="77777777" w:rsidR="00BB0163" w:rsidRPr="00BB0163" w:rsidRDefault="00BB0163" w:rsidP="00BB0163">
      <w:pPr>
        <w:spacing w:before="4000" w:after="100"/>
        <w:jc w:val="center"/>
        <w:rPr>
          <w:rFonts w:eastAsia="MS Mincho"/>
        </w:rPr>
      </w:pPr>
      <w:r w:rsidRPr="00BB0163">
        <w:rPr>
          <w:rFonts w:eastAsia="MS Mincho"/>
        </w:rPr>
        <w:t>This page intentionally left blank.</w:t>
      </w:r>
    </w:p>
    <w:p w14:paraId="728B9DC7" w14:textId="49069CD4" w:rsidR="005826DB" w:rsidRDefault="005826DB" w:rsidP="00211202"/>
    <w:p w14:paraId="728B9DC8" w14:textId="77777777" w:rsidR="005826DB" w:rsidRDefault="005826DB" w:rsidP="00211202">
      <w:pPr>
        <w:sectPr w:rsidR="005826DB">
          <w:headerReference w:type="default"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sectPr>
      </w:pPr>
    </w:p>
    <w:p w14:paraId="728B9DC9" w14:textId="77777777" w:rsidR="005826DB" w:rsidRDefault="00427B87">
      <w:pPr>
        <w:pStyle w:val="Heading1"/>
      </w:pPr>
      <w:bookmarkStart w:id="7" w:name="_Toc510936693"/>
      <w:bookmarkStart w:id="8" w:name="_Toc510936873"/>
      <w:bookmarkStart w:id="9" w:name="_Toc510948564"/>
      <w:bookmarkStart w:id="10" w:name="_Toc488131890"/>
      <w:bookmarkStart w:id="11" w:name="_Toc510098653"/>
      <w:bookmarkStart w:id="12" w:name="_Toc510147664"/>
      <w:bookmarkStart w:id="13" w:name="_Toc512262035"/>
      <w:bookmarkStart w:id="14" w:name="_Toc512336738"/>
      <w:bookmarkStart w:id="15" w:name="_Toc77847455"/>
      <w:bookmarkStart w:id="16" w:name="_Toc497871702"/>
      <w:bookmarkStart w:id="17" w:name="_Toc497872046"/>
      <w:bookmarkStart w:id="18" w:name="_Toc497872814"/>
      <w:bookmarkStart w:id="19" w:name="_Toc497872969"/>
      <w:bookmarkStart w:id="20" w:name="_Toc497873017"/>
      <w:bookmarkEnd w:id="3"/>
      <w:bookmarkEnd w:id="4"/>
      <w:bookmarkEnd w:id="5"/>
      <w:bookmarkEnd w:id="6"/>
      <w:r>
        <w:lastRenderedPageBreak/>
        <w:t>Introduction</w:t>
      </w:r>
      <w:bookmarkEnd w:id="7"/>
      <w:bookmarkEnd w:id="8"/>
      <w:bookmarkEnd w:id="9"/>
      <w:bookmarkEnd w:id="10"/>
      <w:bookmarkEnd w:id="11"/>
      <w:bookmarkEnd w:id="12"/>
      <w:bookmarkEnd w:id="13"/>
      <w:bookmarkEnd w:id="14"/>
      <w:bookmarkEnd w:id="15"/>
    </w:p>
    <w:p w14:paraId="728B9DCA" w14:textId="6AC5ED76" w:rsidR="005826DB" w:rsidRDefault="00427B87" w:rsidP="00211202">
      <w:bookmarkStart w:id="21" w:name="_Toc498235586"/>
      <w:r>
        <w:t>The Federal Communications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w:t>
      </w:r>
      <w:r w:rsidR="00F26CB0">
        <w:t>/D</w:t>
      </w:r>
      <w:r>
        <w:t xml:space="preserve">eaf, </w:t>
      </w:r>
      <w:r w:rsidR="00DB0176">
        <w:t xml:space="preserve">Hard </w:t>
      </w:r>
      <w:r>
        <w:t>of</w:t>
      </w:r>
      <w:r w:rsidR="00F26CB0">
        <w:t xml:space="preserve"> </w:t>
      </w:r>
      <w:r w:rsidR="00DB0176">
        <w:t>Hearing</w:t>
      </w:r>
      <w:r>
        <w:t xml:space="preserve">, </w:t>
      </w:r>
      <w:proofErr w:type="spellStart"/>
      <w:r w:rsidR="009222AE">
        <w:t>DeafBlind</w:t>
      </w:r>
      <w:proofErr w:type="spellEnd"/>
      <w:r>
        <w:t>, and/or have speech disabilities.</w:t>
      </w:r>
      <w:r w:rsidR="00F26CB0">
        <w:t xml:space="preserve"> In this document, “d/Deaf” describes individuals who are deaf in the audiological sense as well as those who identify as culturally Deaf.</w:t>
      </w:r>
    </w:p>
    <w:p w14:paraId="0C7371D2" w14:textId="475D9104" w:rsidR="00894A5A" w:rsidRDefault="00894A5A" w:rsidP="00211202">
      <w:r w:rsidRPr="00894A5A">
        <w:t>The C</w:t>
      </w:r>
      <w:r w:rsidR="00F26CB0">
        <w:t>MS Alliance to Modernize Healthcare Federally Funded Research and Development Center (</w:t>
      </w:r>
      <w:r w:rsidR="00C62614">
        <w:t xml:space="preserve">the Health </w:t>
      </w:r>
      <w:r w:rsidRPr="00894A5A">
        <w:t>FFRDC</w:t>
      </w:r>
      <w:r w:rsidR="00F26CB0">
        <w:t>)</w:t>
      </w:r>
      <w:r w:rsidRPr="00894A5A">
        <w:t xml:space="preserve">, sponsored by the Centers for Medicare &amp; Medicaid Services (CMS) and all divisions of the Department of Health and Human Services (HHS), is the first FFRDC dedicated to strengthening the nation’s healthcare system. </w:t>
      </w:r>
      <w:r w:rsidR="00C54E18">
        <w:t xml:space="preserve">The </w:t>
      </w:r>
      <w:r w:rsidRPr="00894A5A">
        <w:t>MITRE</w:t>
      </w:r>
      <w:r w:rsidR="00C54E18">
        <w:t xml:space="preserve"> Corporation (MITRE)</w:t>
      </w:r>
      <w:r w:rsidRPr="00894A5A">
        <w:t xml:space="preserve">, an objective not-for-profit organization, operates </w:t>
      </w:r>
      <w:r w:rsidR="00C62614">
        <w:t>the Health FFRDC</w:t>
      </w:r>
      <w:r w:rsidR="00C62614" w:rsidRPr="00894A5A">
        <w:t xml:space="preserve"> </w:t>
      </w:r>
      <w:r w:rsidRPr="00894A5A">
        <w:t>in partnership with CMS and all HHS agencies to implement innovative ideas to solve our nation’s toughest health problems.</w:t>
      </w:r>
    </w:p>
    <w:p w14:paraId="728B9DCB" w14:textId="77777777" w:rsidR="005826DB" w:rsidRDefault="00427B87">
      <w:pPr>
        <w:pStyle w:val="Heading2"/>
      </w:pPr>
      <w:bookmarkStart w:id="22" w:name="_Toc488131891"/>
      <w:bookmarkStart w:id="23" w:name="_Toc510098654"/>
      <w:bookmarkStart w:id="24" w:name="_Toc510147665"/>
      <w:bookmarkStart w:id="25" w:name="_Toc512262036"/>
      <w:bookmarkStart w:id="26" w:name="_Toc512336739"/>
      <w:bookmarkStart w:id="27" w:name="_Toc77847456"/>
      <w:r>
        <w:t>Background</w:t>
      </w:r>
      <w:bookmarkEnd w:id="22"/>
      <w:bookmarkEnd w:id="23"/>
      <w:bookmarkEnd w:id="24"/>
      <w:bookmarkEnd w:id="25"/>
      <w:bookmarkEnd w:id="26"/>
      <w:bookmarkEnd w:id="27"/>
    </w:p>
    <w:p w14:paraId="728B9DCC" w14:textId="17ED7C3E" w:rsidR="005826DB" w:rsidRDefault="00427B87" w:rsidP="00211202">
      <w:r>
        <w:t xml:space="preserve">The FCC has embraced a research-based approach to achieve this goal by engaging the </w:t>
      </w:r>
      <w:r w:rsidR="00C62614">
        <w:t xml:space="preserve">Health </w:t>
      </w:r>
      <w:r>
        <w:t xml:space="preserve">FFRDC to conduct independent engineering assessments that promote and demonstrate TRS’s functional equivalence. As part of the Accessible Communications for Everyone (ACE) program, </w:t>
      </w:r>
      <w:r w:rsidR="00C62614">
        <w:t xml:space="preserve">the Health FFRDC </w:t>
      </w:r>
      <w:r>
        <w:t>independently assesses voice telephone services, video access services, and Internet Protocol (IP)-based captioning technology; improvements to TRS efficiency; solutions for direct communication between people with communication disabilities and other telephone users; and the effectiveness, efficiency, and</w:t>
      </w:r>
      <w:r w:rsidR="00975205">
        <w:t xml:space="preserve"> </w:t>
      </w:r>
      <w:r w:rsidR="006F6998">
        <w:t>c</w:t>
      </w:r>
      <w:r w:rsidR="001322AA">
        <w:t>onsumer</w:t>
      </w:r>
      <w:r>
        <w:t xml:space="preserve"> response to current and future approaches for delivering TRS.</w:t>
      </w:r>
    </w:p>
    <w:p w14:paraId="728B9DCD" w14:textId="4AD68300" w:rsidR="005826DB" w:rsidRDefault="00427B87" w:rsidP="00211202">
      <w:r>
        <w:rPr>
          <w:shd w:val="clear" w:color="auto" w:fill="FFFFFF"/>
        </w:rPr>
        <w:t xml:space="preserve">In continuing pursuit of the Commission’s goal to advance functionally equivalent telecommunications, </w:t>
      </w:r>
      <w:r w:rsidR="00C62614">
        <w:rPr>
          <w:shd w:val="clear" w:color="auto" w:fill="FFFFFF"/>
        </w:rPr>
        <w:t xml:space="preserve">the Health FFRDC </w:t>
      </w:r>
      <w:r>
        <w:rPr>
          <w:shd w:val="clear" w:color="auto" w:fill="FFFFFF"/>
        </w:rPr>
        <w:t xml:space="preserve">developed ACE Direct, an </w:t>
      </w:r>
      <w:r w:rsidR="00B8016E">
        <w:rPr>
          <w:shd w:val="clear" w:color="auto" w:fill="FFFFFF"/>
        </w:rPr>
        <w:t>open-source</w:t>
      </w:r>
      <w:r>
        <w:rPr>
          <w:shd w:val="clear" w:color="auto" w:fill="FFFFFF"/>
        </w:rPr>
        <w:t xml:space="preserve"> call center platform that supports Direct Video Calling (DVC) for </w:t>
      </w:r>
      <w:r w:rsidR="0000218C">
        <w:rPr>
          <w:shd w:val="clear" w:color="auto" w:fill="FFFFFF"/>
        </w:rPr>
        <w:t>2</w:t>
      </w:r>
      <w:r>
        <w:t xml:space="preserve"> to </w:t>
      </w:r>
      <w:r w:rsidR="0000218C">
        <w:t>20</w:t>
      </w:r>
      <w:r>
        <w:t xml:space="preserve"> Agents. Implementing ACE Direct in a corporate production environment requires customization to ensure adherence to corporate practices and policies related to security, system configurations, cloud services, and availability.</w:t>
      </w:r>
    </w:p>
    <w:p w14:paraId="728B9DCE" w14:textId="77777777" w:rsidR="005826DB" w:rsidRDefault="00427B87" w:rsidP="00211202">
      <w:pPr>
        <w:rPr>
          <w:shd w:val="clear" w:color="auto" w:fill="FFFFFF"/>
        </w:rPr>
      </w:pPr>
      <w:r>
        <w:rPr>
          <w:shd w:val="clear" w:color="auto" w:fill="FFFFFF"/>
        </w:rPr>
        <w:t>The FCC encourages government agencies and private businesses to make DVC part of their call center strategy because it offers significant gains for providing functionally equivalent telecommunications, including:</w:t>
      </w:r>
    </w:p>
    <w:p w14:paraId="728B9DCF" w14:textId="77777777" w:rsidR="005826DB" w:rsidRDefault="00427B87" w:rsidP="000139BC">
      <w:pPr>
        <w:pStyle w:val="ListBullet"/>
      </w:pPr>
      <w:r>
        <w:rPr>
          <w:b/>
        </w:rPr>
        <w:t>Improved Communications</w:t>
      </w:r>
      <w:r w:rsidRPr="00370C3D">
        <w:t xml:space="preserve"> </w:t>
      </w:r>
      <w:r w:rsidRPr="002E1177">
        <w:t>–</w:t>
      </w:r>
      <w:r>
        <w:t xml:space="preserve"> DVC improves privacy and decreases misrepresentation, which enhances</w:t>
      </w:r>
      <w:r>
        <w:rPr>
          <w:shd w:val="clear" w:color="auto" w:fill="FFFFFF"/>
        </w:rPr>
        <w:t xml:space="preserve"> efficiency, effectiveness, and productivity.</w:t>
      </w:r>
    </w:p>
    <w:p w14:paraId="728B9DD0" w14:textId="77777777" w:rsidR="005826DB" w:rsidRDefault="00427B87" w:rsidP="000139BC">
      <w:pPr>
        <w:pStyle w:val="ListBullet"/>
        <w:rPr>
          <w:shd w:val="clear" w:color="auto" w:fill="FFFFFF"/>
        </w:rPr>
      </w:pPr>
      <w:r>
        <w:rPr>
          <w:b/>
        </w:rPr>
        <w:t>Career Opportunities</w:t>
      </w:r>
      <w:r w:rsidRPr="00370C3D">
        <w:t xml:space="preserve"> </w:t>
      </w:r>
      <w:r w:rsidRPr="002E1177">
        <w:t>–</w:t>
      </w:r>
      <w:r>
        <w:t xml:space="preserve"> </w:t>
      </w:r>
      <w:r>
        <w:rPr>
          <w:shd w:val="clear" w:color="auto" w:fill="FFFFFF"/>
        </w:rPr>
        <w:t>Employing native American Sign Language (ASL) consumers to handle customer service video calls expands hiring opportunities. Executive Order 13548 (July 2010) directed federal agencies to increase employment opportunities for people with disabilities.</w:t>
      </w:r>
    </w:p>
    <w:p w14:paraId="728B9DD1" w14:textId="77777777" w:rsidR="005826DB" w:rsidRDefault="00427B87" w:rsidP="000139BC">
      <w:pPr>
        <w:pStyle w:val="ListBullet"/>
        <w:rPr>
          <w:shd w:val="clear" w:color="auto" w:fill="FFFFFF"/>
        </w:rPr>
      </w:pPr>
      <w:r>
        <w:rPr>
          <w:b/>
        </w:rPr>
        <w:t>Simple Implementation</w:t>
      </w:r>
      <w:r w:rsidRPr="00370C3D">
        <w:t xml:space="preserve"> </w:t>
      </w:r>
      <w:r w:rsidRPr="002E1177">
        <w:t>–</w:t>
      </w:r>
      <w:r w:rsidRPr="00370C3D">
        <w:t xml:space="preserve"> </w:t>
      </w:r>
      <w:r>
        <w:rPr>
          <w:shd w:val="clear" w:color="auto" w:fill="FFFFFF"/>
        </w:rPr>
        <w:t>The technology to implement a DVC system is readily obtainable, affordable, and easy to set up.</w:t>
      </w:r>
    </w:p>
    <w:p w14:paraId="728B9DD2" w14:textId="77777777" w:rsidR="005826DB" w:rsidRDefault="00427B87" w:rsidP="000139BC">
      <w:pPr>
        <w:pStyle w:val="ListBullet"/>
        <w:rPr>
          <w:shd w:val="clear" w:color="auto" w:fill="FFFFFF"/>
        </w:rPr>
      </w:pPr>
      <w:r>
        <w:rPr>
          <w:b/>
        </w:rPr>
        <w:lastRenderedPageBreak/>
        <w:t>Secure Communications</w:t>
      </w:r>
      <w:r>
        <w:t xml:space="preserve"> </w:t>
      </w:r>
      <w:r w:rsidRPr="002E1177">
        <w:t>–</w:t>
      </w:r>
      <w:r w:rsidRPr="002E1177">
        <w:rPr>
          <w:shd w:val="clear" w:color="auto" w:fill="FFFFFF"/>
        </w:rPr>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D3" w14:textId="77777777" w:rsidR="005826DB" w:rsidRDefault="00427B87" w:rsidP="000139BC">
      <w:pPr>
        <w:pStyle w:val="ListBullet"/>
        <w:rPr>
          <w:shd w:val="clear" w:color="auto" w:fill="FFFFFF"/>
        </w:rPr>
      </w:pPr>
      <w:r>
        <w:rPr>
          <w:b/>
        </w:rPr>
        <w:t>Maintain ADA Compliance</w:t>
      </w:r>
      <w:r w:rsidRPr="002E1177">
        <w:t xml:space="preserve"> </w:t>
      </w:r>
      <w:r w:rsidRPr="002E1177">
        <w:rPr>
          <w:shd w:val="clear" w:color="auto" w:fill="FFFFFF"/>
        </w:rPr>
        <w:t>–</w:t>
      </w:r>
      <w:r>
        <w:rPr>
          <w:shd w:val="clear" w:color="auto" w:fill="FFFFFF"/>
        </w:rPr>
        <w:t xml:space="preserve"> DVC ensures compliance with the Americans with Disabilities Act (ADA) mandates.</w:t>
      </w:r>
    </w:p>
    <w:p w14:paraId="728B9DD4" w14:textId="77777777" w:rsidR="005826DB" w:rsidRDefault="00427B87" w:rsidP="000139BC">
      <w:pPr>
        <w:pStyle w:val="ListBullet"/>
      </w:pPr>
      <w:r>
        <w:rPr>
          <w:b/>
        </w:rPr>
        <w:t>Cost Savings</w:t>
      </w:r>
      <w:r w:rsidRPr="00370C3D">
        <w:t xml:space="preserve"> </w:t>
      </w:r>
      <w:r w:rsidRPr="002E1177">
        <w:t>–</w:t>
      </w:r>
      <w:r>
        <w:t xml:space="preserve"> </w:t>
      </w:r>
      <w:r>
        <w:rPr>
          <w:shd w:val="clear" w:color="auto" w:fill="FFFFFF"/>
        </w:rPr>
        <w:t>Replacing three-way interpreted calls with two-way direct communication saves money by minimizing the need for repeat calls due to miscommunication and/or misunderstanding.</w:t>
      </w:r>
    </w:p>
    <w:p w14:paraId="728B9DD5" w14:textId="26B85645" w:rsidR="005826DB" w:rsidRDefault="00C62614" w:rsidP="00211202">
      <w:r>
        <w:t xml:space="preserve">The Health FFRDC </w:t>
      </w:r>
      <w:r w:rsidR="00427B87">
        <w:t xml:space="preserve">developed and documented ACE Direct requirements and features, including consumer stories and associated use cases. </w:t>
      </w:r>
      <w:r>
        <w:t xml:space="preserve">The FFRDC </w:t>
      </w:r>
      <w:r w:rsidR="00427B87">
        <w:t>also configured, tested, and integrated provider endpoint video devices using the ACE Direct platform.</w:t>
      </w:r>
    </w:p>
    <w:p w14:paraId="728B9DD6" w14:textId="77777777" w:rsidR="005826DB" w:rsidRDefault="00427B87">
      <w:pPr>
        <w:pStyle w:val="Heading2"/>
      </w:pPr>
      <w:bookmarkStart w:id="28" w:name="_Toc488131892"/>
      <w:bookmarkStart w:id="29" w:name="_Toc510098655"/>
      <w:bookmarkStart w:id="30" w:name="_Toc510147666"/>
      <w:bookmarkStart w:id="31" w:name="_Toc512262037"/>
      <w:bookmarkStart w:id="32" w:name="_Toc512336740"/>
      <w:bookmarkStart w:id="33" w:name="_Toc77847457"/>
      <w:r>
        <w:t>Purpose and Scope</w:t>
      </w:r>
      <w:bookmarkEnd w:id="28"/>
      <w:bookmarkEnd w:id="29"/>
      <w:bookmarkEnd w:id="30"/>
      <w:bookmarkEnd w:id="31"/>
      <w:bookmarkEnd w:id="32"/>
      <w:bookmarkEnd w:id="33"/>
    </w:p>
    <w:p w14:paraId="728B9DD7" w14:textId="22EAC7F3" w:rsidR="005826DB" w:rsidRDefault="00427B87" w:rsidP="00211202">
      <w:r>
        <w:t xml:space="preserve">This document </w:t>
      </w:r>
      <w:r w:rsidR="008337F8">
        <w:t>is an installation and configuration guide for the components that make up the ACE Direct system</w:t>
      </w:r>
      <w:r w:rsidR="00AE74B9">
        <w:t xml:space="preserve">. It </w:t>
      </w:r>
      <w:r>
        <w:t xml:space="preserve">describes how to </w:t>
      </w:r>
      <w:r w:rsidR="00171FE8">
        <w:t>install</w:t>
      </w:r>
      <w:r w:rsidR="00A507C8">
        <w:t>, configure, and deploy the entire ACE Direct application</w:t>
      </w:r>
      <w:r>
        <w:t>.</w:t>
      </w:r>
    </w:p>
    <w:p w14:paraId="728B9FD3" w14:textId="5C49DB19" w:rsidR="005826DB" w:rsidRDefault="00427B87" w:rsidP="00211202">
      <w:r>
        <w:t xml:space="preserve">In addition to this release documentation, detailed configuration and source code files are available to the public at </w:t>
      </w:r>
      <w:hyperlink r:id="rId22" w:history="1">
        <w:r>
          <w:rPr>
            <w:rStyle w:val="Hyperlink"/>
          </w:rPr>
          <w:t>https://github.com/FCC</w:t>
        </w:r>
      </w:hyperlink>
      <w:r>
        <w:t xml:space="preserve"> for download and reproduction of the platform to support and promote future platform enhancements for the d</w:t>
      </w:r>
      <w:r w:rsidR="0000218C">
        <w:t>/D</w:t>
      </w:r>
      <w:r>
        <w:t xml:space="preserve">eaf, </w:t>
      </w:r>
      <w:r w:rsidR="00E873A0">
        <w:t>Hard of Hearing</w:t>
      </w:r>
      <w:r>
        <w:t xml:space="preserve">, </w:t>
      </w:r>
      <w:proofErr w:type="spellStart"/>
      <w:r w:rsidR="009222AE">
        <w:t>DeafBlind</w:t>
      </w:r>
      <w:proofErr w:type="spellEnd"/>
      <w:r>
        <w:t>, and speech-disabled community.</w:t>
      </w:r>
      <w:bookmarkStart w:id="34" w:name="_Toc448757907"/>
      <w:bookmarkStart w:id="35" w:name="_Toc490026795"/>
      <w:bookmarkEnd w:id="16"/>
      <w:bookmarkEnd w:id="17"/>
      <w:bookmarkEnd w:id="18"/>
      <w:bookmarkEnd w:id="19"/>
      <w:bookmarkEnd w:id="20"/>
      <w:bookmarkEnd w:id="21"/>
      <w:bookmarkEnd w:id="34"/>
    </w:p>
    <w:p w14:paraId="583C7AA7" w14:textId="77777777" w:rsidR="005826DB" w:rsidRDefault="005826DB" w:rsidP="00211202"/>
    <w:p w14:paraId="728B9FD4" w14:textId="11DCA1EB" w:rsidR="005E0A04" w:rsidRDefault="005E0A04" w:rsidP="00211202">
      <w:pPr>
        <w:sectPr w:rsidR="005E0A04" w:rsidSect="00F730FB">
          <w:headerReference w:type="default" r:id="rId23"/>
          <w:footerReference w:type="default" r:id="rId24"/>
          <w:headerReference w:type="first" r:id="rId25"/>
          <w:footerReference w:type="first" r:id="rId26"/>
          <w:pgSz w:w="12240" w:h="15840" w:code="1"/>
          <w:pgMar w:top="1440" w:right="1440" w:bottom="1440" w:left="1440" w:header="720" w:footer="720" w:gutter="0"/>
          <w:pgNumType w:start="1"/>
          <w:cols w:space="720"/>
          <w:titlePg/>
          <w:docGrid w:linePitch="326"/>
        </w:sectPr>
      </w:pPr>
    </w:p>
    <w:p w14:paraId="728B9FD5" w14:textId="77777777" w:rsidR="005826DB" w:rsidRDefault="00427B87">
      <w:pPr>
        <w:pStyle w:val="Heading1"/>
      </w:pPr>
      <w:bookmarkStart w:id="36" w:name="_Toc464649039"/>
      <w:bookmarkStart w:id="37" w:name="_Toc464649192"/>
      <w:bookmarkStart w:id="38" w:name="_Toc464649075"/>
      <w:bookmarkStart w:id="39" w:name="_Toc464649228"/>
      <w:bookmarkStart w:id="40" w:name="_Toc464567700"/>
      <w:bookmarkStart w:id="41" w:name="_Toc488131931"/>
      <w:bookmarkStart w:id="42" w:name="_Toc510098753"/>
      <w:bookmarkStart w:id="43" w:name="_Toc510147764"/>
      <w:bookmarkStart w:id="44" w:name="_Toc512262067"/>
      <w:bookmarkStart w:id="45" w:name="_Toc512336770"/>
      <w:bookmarkStart w:id="46" w:name="_Toc77847458"/>
      <w:bookmarkStart w:id="47" w:name="_Toc463943756"/>
      <w:bookmarkEnd w:id="35"/>
      <w:bookmarkEnd w:id="36"/>
      <w:bookmarkEnd w:id="37"/>
      <w:bookmarkEnd w:id="38"/>
      <w:bookmarkEnd w:id="39"/>
      <w:r>
        <w:lastRenderedPageBreak/>
        <w:t>Installation and Configuration</w:t>
      </w:r>
      <w:bookmarkEnd w:id="40"/>
      <w:bookmarkEnd w:id="41"/>
      <w:bookmarkEnd w:id="42"/>
      <w:bookmarkEnd w:id="43"/>
      <w:bookmarkEnd w:id="44"/>
      <w:bookmarkEnd w:id="45"/>
      <w:bookmarkEnd w:id="46"/>
    </w:p>
    <w:p w14:paraId="728B9FD6" w14:textId="11D5744C" w:rsidR="005826DB" w:rsidRDefault="00427B87" w:rsidP="00211202">
      <w:pPr>
        <w:rPr>
          <w:rStyle w:val="Hyperlink"/>
        </w:rPr>
      </w:pPr>
      <w:r>
        <w:t xml:space="preserve">This section presents guidance for the installation and configuration of the ACE Direct components except for </w:t>
      </w:r>
      <w:r w:rsidR="00AB59BC" w:rsidRPr="00AB59BC">
        <w:t xml:space="preserve">Open Access Management </w:t>
      </w:r>
      <w:r w:rsidR="00AB59BC">
        <w:t>(</w:t>
      </w:r>
      <w:proofErr w:type="spellStart"/>
      <w:r>
        <w:t>OpenAM</w:t>
      </w:r>
      <w:proofErr w:type="spellEnd"/>
      <w:r w:rsidR="00AB59BC">
        <w:t>)</w:t>
      </w:r>
      <w:r>
        <w:t xml:space="preserve"> and the </w:t>
      </w:r>
      <w:proofErr w:type="spellStart"/>
      <w:r>
        <w:t>Kuando</w:t>
      </w:r>
      <w:proofErr w:type="spellEnd"/>
      <w:r>
        <w:t xml:space="preserve"> </w:t>
      </w:r>
      <w:proofErr w:type="spellStart"/>
      <w:r w:rsidR="00636ECE">
        <w:t>Busylight</w:t>
      </w:r>
      <w:proofErr w:type="spellEnd"/>
      <w:r>
        <w:t xml:space="preserve">™. To reproduce this version of the platform, review the README.md file in the </w:t>
      </w:r>
      <w:proofErr w:type="spellStart"/>
      <w:r>
        <w:t>autoinstall</w:t>
      </w:r>
      <w:proofErr w:type="spellEnd"/>
      <w:r>
        <w:t xml:space="preserve"> folder at</w:t>
      </w:r>
      <w:r w:rsidR="00F66D43">
        <w:rPr>
          <w:rStyle w:val="Hyperlink"/>
        </w:rPr>
        <w:t xml:space="preserve"> </w:t>
      </w:r>
      <w:hyperlink r:id="rId27" w:history="1">
        <w:r w:rsidR="00F66D43" w:rsidRPr="00F66D43">
          <w:rPr>
            <w:rStyle w:val="Hyperlink"/>
          </w:rPr>
          <w:t>https://github.com/FCC</w:t>
        </w:r>
      </w:hyperlink>
      <w:r>
        <w:rPr>
          <w:rStyle w:val="Hyperlink"/>
        </w:rPr>
        <w:t>.</w:t>
      </w:r>
    </w:p>
    <w:p w14:paraId="6E9CF224" w14:textId="2FD1FAF3" w:rsidR="00F7716A" w:rsidRDefault="00BD414A" w:rsidP="00211202">
      <w:pPr>
        <w:rPr>
          <w:rStyle w:val="eop"/>
        </w:rPr>
      </w:pPr>
      <w:r>
        <w:fldChar w:fldCharType="begin"/>
      </w:r>
      <w:r>
        <w:instrText xml:space="preserve"> REF _Ref513630529 \h </w:instrText>
      </w:r>
      <w:r w:rsidR="00E60D38">
        <w:instrText xml:space="preserve"> \* MERGEFORMAT </w:instrText>
      </w:r>
      <w:r>
        <w:fldChar w:fldCharType="separate"/>
      </w:r>
      <w:r w:rsidR="007C6C18">
        <w:t xml:space="preserve">Table </w:t>
      </w:r>
      <w:r w:rsidR="007C6C18">
        <w:rPr>
          <w:noProof/>
        </w:rPr>
        <w:t>1</w:t>
      </w:r>
      <w:r>
        <w:fldChar w:fldCharType="end"/>
      </w:r>
      <w:r>
        <w:t xml:space="preserve"> presents </w:t>
      </w:r>
      <w:r w:rsidR="00F7716A" w:rsidRPr="00F7716A">
        <w:t xml:space="preserve">a list of initial requirements </w:t>
      </w:r>
      <w:r>
        <w:t xml:space="preserve">that must </w:t>
      </w:r>
      <w:r w:rsidR="00F7716A" w:rsidRPr="00F7716A">
        <w:t xml:space="preserve">be met </w:t>
      </w:r>
      <w:r>
        <w:t>before</w:t>
      </w:r>
      <w:r w:rsidR="00F7716A" w:rsidRPr="00F7716A">
        <w:t xml:space="preserve"> installation</w:t>
      </w:r>
      <w:r>
        <w:rPr>
          <w:rStyle w:val="eop"/>
        </w:rPr>
        <w:t>.</w:t>
      </w:r>
    </w:p>
    <w:p w14:paraId="5460ADA5" w14:textId="5A2F949E" w:rsidR="00342BE4" w:rsidRDefault="009A2F40" w:rsidP="00813CE4">
      <w:pPr>
        <w:pStyle w:val="TableCaption"/>
      </w:pPr>
      <w:bookmarkStart w:id="48" w:name="_Ref513630529"/>
      <w:bookmarkStart w:id="49" w:name="_Toc77847442"/>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1</w:t>
      </w:r>
      <w:r w:rsidR="00AF2DCB">
        <w:rPr>
          <w:noProof/>
        </w:rPr>
        <w:fldChar w:fldCharType="end"/>
      </w:r>
      <w:bookmarkEnd w:id="48"/>
      <w:r>
        <w:t>. Initial Installation Requirements for ACE Direct</w:t>
      </w:r>
      <w:bookmarkEnd w:id="49"/>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1: Initial Installation Requirements for ACE Direct"/>
        <w:tblDescription w:val="This two-column table presents the prerequisites for ACE Direct installation in column one and the applicable rationale for each prerequisite in column two."/>
      </w:tblPr>
      <w:tblGrid>
        <w:gridCol w:w="3775"/>
        <w:gridCol w:w="5580"/>
      </w:tblGrid>
      <w:tr w:rsidR="00856C2A" w:rsidRPr="00856C2A" w14:paraId="0B210BF0" w14:textId="77777777" w:rsidTr="00856C2A">
        <w:trPr>
          <w:cantSplit/>
          <w:trHeight w:val="432"/>
          <w:tblHeader/>
        </w:trPr>
        <w:tc>
          <w:tcPr>
            <w:tcW w:w="3775" w:type="dxa"/>
            <w:shd w:val="clear" w:color="auto" w:fill="1F497D" w:themeFill="text2"/>
            <w:vAlign w:val="center"/>
          </w:tcPr>
          <w:p w14:paraId="07322714" w14:textId="435ABA92" w:rsidR="00042EFF" w:rsidRPr="000139BC" w:rsidRDefault="00042EFF" w:rsidP="001D4C3D">
            <w:pPr>
              <w:pStyle w:val="TableColumnHeading"/>
              <w:keepNext w:val="0"/>
              <w:rPr>
                <w:color w:val="FFFFFF" w:themeColor="background1"/>
              </w:rPr>
            </w:pPr>
            <w:r w:rsidRPr="000139BC">
              <w:rPr>
                <w:color w:val="FFFFFF" w:themeColor="background1"/>
              </w:rPr>
              <w:t>Prerequisite</w:t>
            </w:r>
          </w:p>
        </w:tc>
        <w:tc>
          <w:tcPr>
            <w:tcW w:w="5580" w:type="dxa"/>
            <w:shd w:val="clear" w:color="auto" w:fill="1F497D" w:themeFill="text2"/>
            <w:vAlign w:val="center"/>
          </w:tcPr>
          <w:p w14:paraId="2A11E23D" w14:textId="6B1868FC" w:rsidR="00042EFF" w:rsidRPr="000139BC" w:rsidRDefault="00042EFF" w:rsidP="00B5206B">
            <w:pPr>
              <w:pStyle w:val="TableColumnHeading"/>
              <w:keepNext w:val="0"/>
              <w:rPr>
                <w:rStyle w:val="eop"/>
                <w:color w:val="FFFFFF" w:themeColor="background1"/>
              </w:rPr>
            </w:pPr>
            <w:r w:rsidRPr="000139BC">
              <w:rPr>
                <w:color w:val="FFFFFF" w:themeColor="background1"/>
              </w:rPr>
              <w:t>Rationale</w:t>
            </w:r>
          </w:p>
        </w:tc>
      </w:tr>
      <w:tr w:rsidR="009A2F40" w14:paraId="498E5EC4" w14:textId="77777777" w:rsidTr="00EC7EE1">
        <w:tc>
          <w:tcPr>
            <w:tcW w:w="3775" w:type="dxa"/>
          </w:tcPr>
          <w:p w14:paraId="63C126B9" w14:textId="1746FABF" w:rsidR="009A2F40" w:rsidRDefault="009A2F40" w:rsidP="00813CE4">
            <w:pPr>
              <w:pStyle w:val="TableText"/>
            </w:pPr>
            <w:r w:rsidRPr="00F7716A">
              <w:t>A domain name</w:t>
            </w:r>
            <w:r>
              <w:rPr>
                <w:rStyle w:val="eop"/>
              </w:rPr>
              <w:t xml:space="preserve"> (</w:t>
            </w:r>
            <w:r w:rsidR="00BD414A">
              <w:t>y</w:t>
            </w:r>
            <w:r w:rsidRPr="00F7716A">
              <w:t>our domain name must not contain an underscore</w:t>
            </w:r>
            <w:r>
              <w:rPr>
                <w:rStyle w:val="eop"/>
              </w:rPr>
              <w:t>)</w:t>
            </w:r>
          </w:p>
        </w:tc>
        <w:tc>
          <w:tcPr>
            <w:tcW w:w="5580" w:type="dxa"/>
          </w:tcPr>
          <w:p w14:paraId="03F783F7" w14:textId="190E26BD" w:rsidR="009A2F40" w:rsidRDefault="009A2F40" w:rsidP="00813CE4">
            <w:pPr>
              <w:pStyle w:val="TableText"/>
            </w:pPr>
            <w:r w:rsidRPr="000B1AA5">
              <w:rPr>
                <w:rStyle w:val="eop"/>
              </w:rPr>
              <w:t>Needed to provide end</w:t>
            </w:r>
            <w:r w:rsidR="00813CE4">
              <w:rPr>
                <w:rStyle w:val="eop"/>
              </w:rPr>
              <w:t xml:space="preserve"> </w:t>
            </w:r>
            <w:r w:rsidRPr="000B1AA5">
              <w:rPr>
                <w:rStyle w:val="eop"/>
              </w:rPr>
              <w:t>users with access to the ACE Direct Platform via a web browser.</w:t>
            </w:r>
          </w:p>
        </w:tc>
      </w:tr>
      <w:tr w:rsidR="009A2F40" w14:paraId="3D9E6799" w14:textId="77777777" w:rsidTr="00EC7EE1">
        <w:tc>
          <w:tcPr>
            <w:tcW w:w="3775" w:type="dxa"/>
            <w:shd w:val="clear" w:color="auto" w:fill="F2F2F2" w:themeFill="background1" w:themeFillShade="F2"/>
          </w:tcPr>
          <w:p w14:paraId="75D65C57" w14:textId="41252F6D" w:rsidR="009A2F40" w:rsidRDefault="009A2F40" w:rsidP="00813CE4">
            <w:pPr>
              <w:pStyle w:val="TableText"/>
            </w:pPr>
            <w:r>
              <w:t>Second</w:t>
            </w:r>
            <w:r w:rsidR="00BD414A">
              <w:t>-</w:t>
            </w:r>
            <w:r>
              <w:t xml:space="preserve">level </w:t>
            </w:r>
            <w:r w:rsidR="00FF7CE6" w:rsidRPr="00665BCE">
              <w:t>Domain Name System</w:t>
            </w:r>
            <w:r w:rsidR="00FF7CE6">
              <w:t xml:space="preserve"> (</w:t>
            </w:r>
            <w:r>
              <w:t>DNS</w:t>
            </w:r>
            <w:r w:rsidR="00FF7CE6">
              <w:t>)</w:t>
            </w:r>
            <w:r>
              <w:t xml:space="preserve"> subdomain names</w:t>
            </w:r>
            <w:r w:rsidRPr="00F7716A">
              <w:t xml:space="preserve"> and corresponding A</w:t>
            </w:r>
            <w:r>
              <w:t>ddress R</w:t>
            </w:r>
            <w:r w:rsidRPr="00F7716A">
              <w:t>ecords</w:t>
            </w:r>
            <w:r>
              <w:t xml:space="preserve"> (A records)</w:t>
            </w:r>
            <w:r w:rsidRPr="00F7716A">
              <w:t xml:space="preserve"> (</w:t>
            </w:r>
            <w:r w:rsidRPr="00F7716A">
              <w:rPr>
                <w:rStyle w:val="spellingerror"/>
              </w:rPr>
              <w:t>e.</w:t>
            </w:r>
            <w:r w:rsidR="00813CE4">
              <w:rPr>
                <w:rStyle w:val="spellingerror"/>
              </w:rPr>
              <w:t>g</w:t>
            </w:r>
            <w:r w:rsidRPr="00F7716A">
              <w:t>., “host.example.com”)</w:t>
            </w:r>
          </w:p>
        </w:tc>
        <w:tc>
          <w:tcPr>
            <w:tcW w:w="5580" w:type="dxa"/>
            <w:shd w:val="clear" w:color="auto" w:fill="F2F2F2" w:themeFill="background1" w:themeFillShade="F2"/>
          </w:tcPr>
          <w:p w14:paraId="3BA17F53" w14:textId="4AAC2036" w:rsidR="009A2F40" w:rsidRDefault="009A2F40" w:rsidP="00813CE4">
            <w:pPr>
              <w:pStyle w:val="TableText"/>
            </w:pPr>
            <w:r w:rsidRPr="000B1AA5">
              <w:t>Needed to point the subdomains to a specific IP address</w:t>
            </w:r>
            <w:r>
              <w:t xml:space="preserve"> used in components of ACE Direct</w:t>
            </w:r>
            <w:r w:rsidR="005844DF">
              <w:t>.</w:t>
            </w:r>
          </w:p>
        </w:tc>
      </w:tr>
      <w:tr w:rsidR="00A47FAE" w14:paraId="1F4F3DF7" w14:textId="77777777" w:rsidTr="00EC7EE1">
        <w:tc>
          <w:tcPr>
            <w:tcW w:w="3775" w:type="dxa"/>
          </w:tcPr>
          <w:p w14:paraId="00F92743" w14:textId="638E2FD3" w:rsidR="00A47FAE" w:rsidRDefault="00A47FAE" w:rsidP="00813CE4">
            <w:pPr>
              <w:pStyle w:val="TableText"/>
            </w:pPr>
            <w:r w:rsidRPr="00F7716A">
              <w:t xml:space="preserve">Servers </w:t>
            </w:r>
            <w:r>
              <w:t>must have</w:t>
            </w:r>
            <w:r w:rsidRPr="00F7716A">
              <w:t xml:space="preserve"> external </w:t>
            </w:r>
            <w:r w:rsidR="00893E03">
              <w:t>I</w:t>
            </w:r>
            <w:r w:rsidRPr="00F7716A">
              <w:t>nternet access</w:t>
            </w:r>
          </w:p>
        </w:tc>
        <w:tc>
          <w:tcPr>
            <w:tcW w:w="5580" w:type="dxa"/>
          </w:tcPr>
          <w:p w14:paraId="7163DE2C" w14:textId="70DB70FC" w:rsidR="00A47FAE" w:rsidRDefault="00A47FAE" w:rsidP="00813CE4">
            <w:pPr>
              <w:pStyle w:val="TableText"/>
            </w:pPr>
            <w:r w:rsidRPr="000B1AA5">
              <w:t>Needed for external connectivity and public</w:t>
            </w:r>
            <w:r w:rsidR="00813CE4">
              <w:t>-</w:t>
            </w:r>
            <w:r w:rsidRPr="000B1AA5">
              <w:t>facing components.</w:t>
            </w:r>
          </w:p>
        </w:tc>
      </w:tr>
      <w:tr w:rsidR="00A47FAE" w14:paraId="2955B518" w14:textId="77777777" w:rsidTr="00EC7EE1">
        <w:tc>
          <w:tcPr>
            <w:tcW w:w="3775" w:type="dxa"/>
            <w:shd w:val="clear" w:color="auto" w:fill="F2F2F2" w:themeFill="background1" w:themeFillShade="F2"/>
          </w:tcPr>
          <w:p w14:paraId="3E08F509" w14:textId="11E91410" w:rsidR="00A47FAE" w:rsidRDefault="00A47FAE" w:rsidP="00813CE4">
            <w:pPr>
              <w:pStyle w:val="TableText"/>
            </w:pPr>
            <w:r w:rsidRPr="00F7716A">
              <w:t>The NGINX/</w:t>
            </w:r>
            <w:r w:rsidR="00324B67">
              <w:t xml:space="preserve"> </w:t>
            </w:r>
            <w:r w:rsidR="00324B67" w:rsidRPr="00324B67">
              <w:t xml:space="preserve">Session Traversal Utilities for NAT </w:t>
            </w:r>
            <w:r w:rsidR="00324B67">
              <w:t>(</w:t>
            </w:r>
            <w:r w:rsidRPr="00F7716A">
              <w:t>STUN</w:t>
            </w:r>
            <w:r w:rsidR="00324B67">
              <w:t>)</w:t>
            </w:r>
            <w:r w:rsidR="065D8463">
              <w:t>/</w:t>
            </w:r>
            <w:r w:rsidR="00324B67">
              <w:t xml:space="preserve"> </w:t>
            </w:r>
            <w:r w:rsidR="00324B67" w:rsidRPr="00324B67">
              <w:t xml:space="preserve">Traversal Using Relay NAT </w:t>
            </w:r>
            <w:r w:rsidR="00324B67">
              <w:t>(</w:t>
            </w:r>
            <w:r w:rsidR="065D8463">
              <w:t>TURN</w:t>
            </w:r>
            <w:r w:rsidR="00324B67">
              <w:t>)</w:t>
            </w:r>
            <w:r w:rsidRPr="00F7716A">
              <w:t xml:space="preserve"> servers have a public and local IP address</w:t>
            </w:r>
          </w:p>
        </w:tc>
        <w:tc>
          <w:tcPr>
            <w:tcW w:w="5580" w:type="dxa"/>
            <w:shd w:val="clear" w:color="auto" w:fill="F2F2F2" w:themeFill="background1" w:themeFillShade="F2"/>
          </w:tcPr>
          <w:p w14:paraId="78AD3EF8" w14:textId="35EBE7E2" w:rsidR="00A47FAE" w:rsidRDefault="00A47FAE" w:rsidP="00813CE4">
            <w:pPr>
              <w:pStyle w:val="TableText"/>
            </w:pPr>
            <w:r w:rsidRPr="000B1AA5">
              <w:t>Needed to facilitate application network traffic</w:t>
            </w:r>
            <w:r w:rsidR="005844DF">
              <w:t>.</w:t>
            </w:r>
          </w:p>
        </w:tc>
      </w:tr>
      <w:tr w:rsidR="00042EFF" w14:paraId="33AF2EB0" w14:textId="77777777" w:rsidTr="00EC7EE1">
        <w:tc>
          <w:tcPr>
            <w:tcW w:w="3775" w:type="dxa"/>
            <w:shd w:val="clear" w:color="auto" w:fill="FFFFFF" w:themeFill="background1"/>
          </w:tcPr>
          <w:p w14:paraId="7F872325" w14:textId="494E4F65" w:rsidR="00042EFF" w:rsidRPr="00F7716A" w:rsidRDefault="00042EFF" w:rsidP="00042EFF">
            <w:pPr>
              <w:pStyle w:val="TableText"/>
            </w:pPr>
            <w:proofErr w:type="spellStart"/>
            <w:r w:rsidRPr="00F7716A">
              <w:rPr>
                <w:rStyle w:val="spellingerror"/>
              </w:rPr>
              <w:t>SELinux</w:t>
            </w:r>
            <w:proofErr w:type="spellEnd"/>
            <w:r w:rsidRPr="00F7716A">
              <w:t xml:space="preserve"> and IPv6 disabled</w:t>
            </w:r>
            <w:r>
              <w:t xml:space="preserve"> on all hosts</w:t>
            </w:r>
          </w:p>
        </w:tc>
        <w:tc>
          <w:tcPr>
            <w:tcW w:w="5580" w:type="dxa"/>
            <w:shd w:val="clear" w:color="auto" w:fill="FFFFFF" w:themeFill="background1"/>
          </w:tcPr>
          <w:p w14:paraId="7E5C3D78" w14:textId="5C48B2E7" w:rsidR="00042EFF" w:rsidRPr="000B1AA5" w:rsidRDefault="00042EFF" w:rsidP="00042EFF">
            <w:pPr>
              <w:pStyle w:val="TableText"/>
            </w:pPr>
            <w:r w:rsidRPr="000B1AA5">
              <w:rPr>
                <w:rStyle w:val="eop"/>
              </w:rPr>
              <w:t xml:space="preserve">ACE Direct </w:t>
            </w:r>
            <w:r>
              <w:rPr>
                <w:rStyle w:val="eop"/>
              </w:rPr>
              <w:t>does not currently support t</w:t>
            </w:r>
            <w:r w:rsidRPr="000B1AA5">
              <w:rPr>
                <w:rStyle w:val="eop"/>
              </w:rPr>
              <w:t>hese technologies</w:t>
            </w:r>
            <w:r>
              <w:rPr>
                <w:rStyle w:val="eop"/>
              </w:rPr>
              <w:t>.</w:t>
            </w:r>
          </w:p>
        </w:tc>
      </w:tr>
      <w:tr w:rsidR="00D626B0" w14:paraId="3E2FFE74" w14:textId="77777777" w:rsidTr="00EC7EE1">
        <w:tc>
          <w:tcPr>
            <w:tcW w:w="3775" w:type="dxa"/>
            <w:shd w:val="clear" w:color="auto" w:fill="F2F2F2" w:themeFill="background1" w:themeFillShade="F2"/>
          </w:tcPr>
          <w:p w14:paraId="60033295" w14:textId="270057AC" w:rsidR="00D626B0" w:rsidRPr="00F7716A" w:rsidRDefault="00D626B0" w:rsidP="00042EFF">
            <w:pPr>
              <w:pStyle w:val="TableText"/>
              <w:rPr>
                <w:rStyle w:val="spellingerror"/>
              </w:rPr>
            </w:pPr>
            <w:r w:rsidRPr="00F7716A">
              <w:t xml:space="preserve">A “dial-in” number </w:t>
            </w:r>
            <w:r>
              <w:t xml:space="preserve">that </w:t>
            </w:r>
            <w:r w:rsidRPr="00F7716A">
              <w:t xml:space="preserve">has been </w:t>
            </w:r>
            <w:r w:rsidR="00166862" w:rsidRPr="00F7716A">
              <w:rPr>
                <w:rStyle w:val="spellingerror"/>
              </w:rPr>
              <w:t>re</w:t>
            </w:r>
            <w:r w:rsidR="00166862">
              <w:rPr>
                <w:rStyle w:val="spellingerror"/>
              </w:rPr>
              <w:t>g</w:t>
            </w:r>
            <w:r w:rsidR="00166862" w:rsidRPr="00F7716A">
              <w:rPr>
                <w:rStyle w:val="spellingerror"/>
              </w:rPr>
              <w:t>istered</w:t>
            </w:r>
            <w:r w:rsidRPr="00F7716A">
              <w:t xml:space="preserve"> in </w:t>
            </w:r>
            <w:r w:rsidR="00FF7CE6" w:rsidRPr="00665BCE">
              <w:t>Internet Telecommunications Relay Service</w:t>
            </w:r>
            <w:r w:rsidR="00FF7CE6" w:rsidRPr="00F7716A">
              <w:rPr>
                <w:rStyle w:val="spellingerror"/>
              </w:rPr>
              <w:t xml:space="preserve"> </w:t>
            </w:r>
            <w:r w:rsidR="00FF7CE6">
              <w:rPr>
                <w:rStyle w:val="spellingerror"/>
              </w:rPr>
              <w:t>(</w:t>
            </w:r>
            <w:proofErr w:type="spellStart"/>
            <w:r w:rsidRPr="00F7716A">
              <w:rPr>
                <w:rStyle w:val="spellingerror"/>
              </w:rPr>
              <w:t>iTRS</w:t>
            </w:r>
            <w:proofErr w:type="spellEnd"/>
            <w:r w:rsidR="00FF7CE6">
              <w:rPr>
                <w:rStyle w:val="spellingerror"/>
              </w:rPr>
              <w:t>)</w:t>
            </w:r>
            <w:r w:rsidRPr="00F7716A">
              <w:t xml:space="preserve"> and/or a </w:t>
            </w:r>
            <w:r w:rsidR="006F6998">
              <w:t>Session Initiation Protocol (</w:t>
            </w:r>
            <w:r w:rsidRPr="00F7716A">
              <w:t>SIP</w:t>
            </w:r>
            <w:r w:rsidR="006F6998">
              <w:t>)</w:t>
            </w:r>
            <w:r w:rsidRPr="00F7716A">
              <w:t xml:space="preserve"> trunk provider (such as Twilio)</w:t>
            </w:r>
          </w:p>
        </w:tc>
        <w:tc>
          <w:tcPr>
            <w:tcW w:w="5580" w:type="dxa"/>
            <w:shd w:val="clear" w:color="auto" w:fill="F2F2F2" w:themeFill="background1" w:themeFillShade="F2"/>
          </w:tcPr>
          <w:p w14:paraId="75B8660D" w14:textId="56006B8F" w:rsidR="00D626B0" w:rsidRPr="000B1AA5" w:rsidRDefault="00D626B0" w:rsidP="00042EFF">
            <w:pPr>
              <w:pStyle w:val="TableText"/>
              <w:rPr>
                <w:rStyle w:val="eop"/>
              </w:rPr>
            </w:pPr>
            <w:r w:rsidRPr="000B1AA5">
              <w:rPr>
                <w:rStyle w:val="eop"/>
              </w:rPr>
              <w:t>To</w:t>
            </w:r>
            <w:r w:rsidR="00975205">
              <w:rPr>
                <w:rStyle w:val="eop"/>
              </w:rPr>
              <w:t xml:space="preserve"> allow </w:t>
            </w:r>
            <w:r>
              <w:rPr>
                <w:rStyle w:val="eop"/>
              </w:rPr>
              <w:t>Consumers</w:t>
            </w:r>
            <w:r w:rsidRPr="000B1AA5">
              <w:rPr>
                <w:rStyle w:val="eop"/>
              </w:rPr>
              <w:t xml:space="preserve"> to place calls to ACE Direct</w:t>
            </w:r>
            <w:r>
              <w:rPr>
                <w:rStyle w:val="eop"/>
              </w:rPr>
              <w:t xml:space="preserve">. </w:t>
            </w:r>
            <w:r w:rsidRPr="00813CE4">
              <w:rPr>
                <w:rStyle w:val="eop"/>
                <w:b/>
              </w:rPr>
              <w:t>Note:</w:t>
            </w:r>
            <w:r>
              <w:rPr>
                <w:rStyle w:val="eop"/>
              </w:rPr>
              <w:t xml:space="preserve"> FCC rules govern access to the </w:t>
            </w:r>
            <w:proofErr w:type="spellStart"/>
            <w:r>
              <w:rPr>
                <w:rStyle w:val="eop"/>
              </w:rPr>
              <w:t>iTRS</w:t>
            </w:r>
            <w:proofErr w:type="spellEnd"/>
            <w:r>
              <w:rPr>
                <w:rStyle w:val="eop"/>
              </w:rPr>
              <w:t xml:space="preserve"> database.</w:t>
            </w:r>
          </w:p>
        </w:tc>
      </w:tr>
      <w:tr w:rsidR="00D7282C" w14:paraId="5A6262BF" w14:textId="77777777" w:rsidTr="00EC7EE1">
        <w:tc>
          <w:tcPr>
            <w:tcW w:w="3775" w:type="dxa"/>
            <w:shd w:val="clear" w:color="auto" w:fill="auto"/>
          </w:tcPr>
          <w:p w14:paraId="6BAEB56C" w14:textId="5B50A087" w:rsidR="00D7282C" w:rsidRPr="00F7716A" w:rsidRDefault="00D7282C" w:rsidP="00042EFF">
            <w:pPr>
              <w:pStyle w:val="TableText"/>
            </w:pPr>
            <w:proofErr w:type="spellStart"/>
            <w:r w:rsidRPr="00F7716A">
              <w:rPr>
                <w:rStyle w:val="spellingerror"/>
              </w:rPr>
              <w:t>IPtables</w:t>
            </w:r>
            <w:proofErr w:type="spellEnd"/>
            <w:r w:rsidRPr="00F7716A">
              <w:t xml:space="preserve"> disabled for Asterisk and NGINX</w:t>
            </w:r>
          </w:p>
        </w:tc>
        <w:tc>
          <w:tcPr>
            <w:tcW w:w="5580" w:type="dxa"/>
            <w:shd w:val="clear" w:color="auto" w:fill="auto"/>
          </w:tcPr>
          <w:p w14:paraId="2872E25A" w14:textId="4CFC4A8D" w:rsidR="00D7282C" w:rsidRPr="000B1AA5" w:rsidRDefault="00D7282C" w:rsidP="00042EFF">
            <w:pPr>
              <w:pStyle w:val="TableText"/>
              <w:rPr>
                <w:rStyle w:val="eop"/>
              </w:rPr>
            </w:pPr>
            <w:r w:rsidRPr="000B1AA5">
              <w:t>Disable if not required</w:t>
            </w:r>
            <w:r>
              <w:t>.</w:t>
            </w:r>
          </w:p>
        </w:tc>
      </w:tr>
      <w:tr w:rsidR="00767C60" w14:paraId="2D4BF1EF" w14:textId="77777777" w:rsidTr="00EC7EE1">
        <w:tc>
          <w:tcPr>
            <w:tcW w:w="3775" w:type="dxa"/>
            <w:shd w:val="clear" w:color="auto" w:fill="F2F2F2" w:themeFill="background1" w:themeFillShade="F2"/>
          </w:tcPr>
          <w:p w14:paraId="54F3FD64" w14:textId="5E372A1F" w:rsidR="00767C60" w:rsidRPr="00F7716A" w:rsidRDefault="00767C60" w:rsidP="00042EFF">
            <w:pPr>
              <w:pStyle w:val="TableText"/>
              <w:rPr>
                <w:rStyle w:val="spellingerror"/>
              </w:rPr>
            </w:pPr>
            <w:r w:rsidRPr="00F7716A">
              <w:t xml:space="preserve">Wildcard certificate </w:t>
            </w:r>
            <w:r>
              <w:t>(</w:t>
            </w:r>
            <w:r w:rsidRPr="00F7716A">
              <w:t>preferred</w:t>
            </w:r>
            <w:r>
              <w:t>)</w:t>
            </w:r>
          </w:p>
        </w:tc>
        <w:tc>
          <w:tcPr>
            <w:tcW w:w="5580" w:type="dxa"/>
            <w:shd w:val="clear" w:color="auto" w:fill="F2F2F2" w:themeFill="background1" w:themeFillShade="F2"/>
          </w:tcPr>
          <w:p w14:paraId="2F4CB86D" w14:textId="15E2EA4D" w:rsidR="00767C60" w:rsidRPr="000B1AA5" w:rsidRDefault="00767C60" w:rsidP="00042EFF">
            <w:pPr>
              <w:pStyle w:val="TableText"/>
            </w:pPr>
            <w:r w:rsidRPr="000B1AA5">
              <w:rPr>
                <w:rStyle w:val="eop"/>
              </w:rPr>
              <w:t>Allows a single certificate to be used for all subdomains</w:t>
            </w:r>
            <w:r>
              <w:rPr>
                <w:rStyle w:val="eop"/>
              </w:rPr>
              <w:t>; o</w:t>
            </w:r>
            <w:r w:rsidRPr="000B1AA5">
              <w:rPr>
                <w:rStyle w:val="eop"/>
              </w:rPr>
              <w:t>therwise</w:t>
            </w:r>
            <w:r>
              <w:rPr>
                <w:rStyle w:val="eop"/>
              </w:rPr>
              <w:t>,</w:t>
            </w:r>
            <w:r w:rsidRPr="000B1AA5">
              <w:rPr>
                <w:rStyle w:val="eop"/>
              </w:rPr>
              <w:t xml:space="preserve"> each </w:t>
            </w:r>
            <w:r w:rsidR="00893E03">
              <w:rPr>
                <w:rStyle w:val="eop"/>
              </w:rPr>
              <w:t>Fully Qualified Domain Name (</w:t>
            </w:r>
            <w:r w:rsidRPr="000B1AA5">
              <w:rPr>
                <w:rStyle w:val="eop"/>
              </w:rPr>
              <w:t>F</w:t>
            </w:r>
            <w:r w:rsidR="00893E03">
              <w:rPr>
                <w:rStyle w:val="eop"/>
              </w:rPr>
              <w:t>Q</w:t>
            </w:r>
            <w:r w:rsidRPr="000B1AA5">
              <w:rPr>
                <w:rStyle w:val="eop"/>
              </w:rPr>
              <w:t>DN</w:t>
            </w:r>
            <w:r w:rsidR="00893E03">
              <w:rPr>
                <w:rStyle w:val="eop"/>
              </w:rPr>
              <w:t>)</w:t>
            </w:r>
            <w:r w:rsidRPr="000B1AA5">
              <w:rPr>
                <w:rStyle w:val="eop"/>
              </w:rPr>
              <w:t xml:space="preserve"> will need it</w:t>
            </w:r>
            <w:r>
              <w:rPr>
                <w:rStyle w:val="eop"/>
              </w:rPr>
              <w:t>s</w:t>
            </w:r>
            <w:r w:rsidRPr="000B1AA5">
              <w:rPr>
                <w:rStyle w:val="eop"/>
              </w:rPr>
              <w:t xml:space="preserve"> own certificate</w:t>
            </w:r>
            <w:r>
              <w:rPr>
                <w:rStyle w:val="eop"/>
              </w:rPr>
              <w:t>.</w:t>
            </w:r>
          </w:p>
        </w:tc>
      </w:tr>
      <w:tr w:rsidR="00767C60" w14:paraId="75E71283" w14:textId="77777777" w:rsidTr="00EC7EE1">
        <w:tc>
          <w:tcPr>
            <w:tcW w:w="3775" w:type="dxa"/>
            <w:shd w:val="clear" w:color="auto" w:fill="auto"/>
          </w:tcPr>
          <w:p w14:paraId="30B95CC3" w14:textId="648EF3E1" w:rsidR="00767C60" w:rsidRPr="00F7716A" w:rsidRDefault="00767C60" w:rsidP="00042EFF">
            <w:pPr>
              <w:pStyle w:val="TableText"/>
              <w:rPr>
                <w:rStyle w:val="spellingerror"/>
              </w:rPr>
            </w:pPr>
            <w:r>
              <w:rPr>
                <w:rStyle w:val="spellingerror"/>
              </w:rPr>
              <w:t>Create ‘</w:t>
            </w:r>
            <w:proofErr w:type="spellStart"/>
            <w:r>
              <w:rPr>
                <w:rStyle w:val="spellingerror"/>
              </w:rPr>
              <w:t>acedirect</w:t>
            </w:r>
            <w:proofErr w:type="spellEnd"/>
            <w:r>
              <w:rPr>
                <w:rStyle w:val="spellingerror"/>
              </w:rPr>
              <w:t>’ user on servers</w:t>
            </w:r>
          </w:p>
        </w:tc>
        <w:tc>
          <w:tcPr>
            <w:tcW w:w="5580" w:type="dxa"/>
            <w:shd w:val="clear" w:color="auto" w:fill="auto"/>
          </w:tcPr>
          <w:p w14:paraId="52287A42" w14:textId="6DB2E1E7" w:rsidR="00767C60" w:rsidRPr="000B1AA5" w:rsidRDefault="00767C60" w:rsidP="00042EFF">
            <w:pPr>
              <w:pStyle w:val="TableText"/>
            </w:pPr>
            <w:r w:rsidRPr="000B1AA5">
              <w:rPr>
                <w:rStyle w:val="eop"/>
              </w:rPr>
              <w:t>Required for node.js installation</w:t>
            </w:r>
            <w:r>
              <w:rPr>
                <w:rStyle w:val="eop"/>
              </w:rPr>
              <w:t>.</w:t>
            </w:r>
          </w:p>
        </w:tc>
      </w:tr>
      <w:tr w:rsidR="00767C60" w14:paraId="360A72AF" w14:textId="77777777" w:rsidTr="00EC7EE1">
        <w:tc>
          <w:tcPr>
            <w:tcW w:w="3775" w:type="dxa"/>
            <w:shd w:val="clear" w:color="auto" w:fill="F2F2F2" w:themeFill="background1" w:themeFillShade="F2"/>
          </w:tcPr>
          <w:p w14:paraId="5DBDC98E" w14:textId="41BBC2B0" w:rsidR="00767C60" w:rsidRPr="00F7716A" w:rsidRDefault="00767C60" w:rsidP="00042EFF">
            <w:pPr>
              <w:pStyle w:val="TableText"/>
              <w:rPr>
                <w:rStyle w:val="spellingerror"/>
              </w:rPr>
            </w:pPr>
            <w:r w:rsidRPr="00F7716A">
              <w:t>Access to system package mirrors</w:t>
            </w:r>
            <w:r>
              <w:rPr>
                <w:rStyle w:val="eop"/>
              </w:rPr>
              <w:t xml:space="preserve"> (</w:t>
            </w:r>
            <w:r w:rsidRPr="00F7716A">
              <w:t>Needed for ‘yum install’</w:t>
            </w:r>
            <w:r>
              <w:t>)</w:t>
            </w:r>
          </w:p>
        </w:tc>
        <w:tc>
          <w:tcPr>
            <w:tcW w:w="5580" w:type="dxa"/>
            <w:shd w:val="clear" w:color="auto" w:fill="F2F2F2" w:themeFill="background1" w:themeFillShade="F2"/>
          </w:tcPr>
          <w:p w14:paraId="54EA27EC" w14:textId="3CA0A1C7" w:rsidR="00767C60" w:rsidRPr="000B1AA5" w:rsidRDefault="00767C60" w:rsidP="00042EFF">
            <w:pPr>
              <w:pStyle w:val="TableText"/>
            </w:pPr>
            <w:r w:rsidRPr="000B1AA5">
              <w:rPr>
                <w:rStyle w:val="eop"/>
              </w:rPr>
              <w:t>Needed to install the necessary package dependencies for the ACE Direct Platform</w:t>
            </w:r>
            <w:r>
              <w:rPr>
                <w:rStyle w:val="eop"/>
              </w:rPr>
              <w:t>.</w:t>
            </w:r>
          </w:p>
        </w:tc>
      </w:tr>
      <w:tr w:rsidR="00767C60" w14:paraId="3DA3E799" w14:textId="77777777" w:rsidTr="00EC7EE1">
        <w:tc>
          <w:tcPr>
            <w:tcW w:w="3775" w:type="dxa"/>
            <w:shd w:val="clear" w:color="auto" w:fill="auto"/>
          </w:tcPr>
          <w:p w14:paraId="7CD2B25A" w14:textId="6A5D3AE5" w:rsidR="00767C60" w:rsidRPr="00F7716A" w:rsidRDefault="00767C60" w:rsidP="00042EFF">
            <w:pPr>
              <w:pStyle w:val="TableText"/>
              <w:rPr>
                <w:rStyle w:val="spellingerror"/>
              </w:rPr>
            </w:pPr>
            <w:r w:rsidRPr="00F7716A">
              <w:t>Chrome browser is required for Agent Desktop</w:t>
            </w:r>
          </w:p>
        </w:tc>
        <w:tc>
          <w:tcPr>
            <w:tcW w:w="5580" w:type="dxa"/>
            <w:shd w:val="clear" w:color="auto" w:fill="auto"/>
          </w:tcPr>
          <w:p w14:paraId="3A111D75" w14:textId="2AEC7582" w:rsidR="00767C60" w:rsidRPr="000B1AA5" w:rsidRDefault="00767C60" w:rsidP="00042EFF">
            <w:pPr>
              <w:pStyle w:val="TableText"/>
            </w:pPr>
            <w:r w:rsidRPr="000B1AA5">
              <w:rPr>
                <w:rStyle w:val="eop"/>
              </w:rPr>
              <w:t xml:space="preserve">Google Chrome browser leads the industry in </w:t>
            </w:r>
            <w:bookmarkStart w:id="50" w:name="_Hlk77840016"/>
            <w:r w:rsidR="001D4C3D" w:rsidRPr="001D4C3D">
              <w:rPr>
                <w:rStyle w:val="eop"/>
              </w:rPr>
              <w:t xml:space="preserve">Web Real-Time Communication </w:t>
            </w:r>
            <w:r w:rsidR="001D4C3D">
              <w:rPr>
                <w:rStyle w:val="eop"/>
              </w:rPr>
              <w:t>(</w:t>
            </w:r>
            <w:r w:rsidRPr="000B1AA5">
              <w:rPr>
                <w:rStyle w:val="eop"/>
              </w:rPr>
              <w:t>WebRTC</w:t>
            </w:r>
            <w:r w:rsidR="001D4C3D">
              <w:rPr>
                <w:rStyle w:val="eop"/>
              </w:rPr>
              <w:t>)</w:t>
            </w:r>
            <w:bookmarkEnd w:id="50"/>
            <w:r w:rsidRPr="000B1AA5">
              <w:rPr>
                <w:rStyle w:val="eop"/>
              </w:rPr>
              <w:t xml:space="preserve"> int</w:t>
            </w:r>
            <w:r>
              <w:rPr>
                <w:rStyle w:val="eop"/>
              </w:rPr>
              <w:t>e</w:t>
            </w:r>
            <w:r w:rsidRPr="000B1AA5">
              <w:rPr>
                <w:rStyle w:val="eop"/>
              </w:rPr>
              <w:t>gration. Additionally, Chrome is used for all ACE Direct testing and provide</w:t>
            </w:r>
            <w:r w:rsidR="00901ADF">
              <w:rPr>
                <w:rStyle w:val="eop"/>
              </w:rPr>
              <w:t>s</w:t>
            </w:r>
            <w:r w:rsidRPr="000B1AA5">
              <w:rPr>
                <w:rStyle w:val="eop"/>
              </w:rPr>
              <w:t xml:space="preserve"> the high level of stability</w:t>
            </w:r>
            <w:r>
              <w:rPr>
                <w:rStyle w:val="eop"/>
              </w:rPr>
              <w:t>.</w:t>
            </w:r>
          </w:p>
        </w:tc>
      </w:tr>
      <w:tr w:rsidR="00767C60" w14:paraId="1FB7E24F" w14:textId="77777777" w:rsidTr="00EC7EE1">
        <w:tc>
          <w:tcPr>
            <w:tcW w:w="3775" w:type="dxa"/>
            <w:shd w:val="clear" w:color="auto" w:fill="F2F2F2" w:themeFill="background1" w:themeFillShade="F2"/>
          </w:tcPr>
          <w:p w14:paraId="709A344C" w14:textId="7DC5BB12" w:rsidR="00767C60" w:rsidRPr="00F7716A" w:rsidRDefault="00767C60" w:rsidP="00042EFF">
            <w:pPr>
              <w:pStyle w:val="TableText"/>
              <w:rPr>
                <w:rStyle w:val="spellingerror"/>
              </w:rPr>
            </w:pPr>
            <w:r w:rsidRPr="00F7716A">
              <w:t xml:space="preserve">Purchase </w:t>
            </w:r>
            <w:proofErr w:type="spellStart"/>
            <w:r w:rsidRPr="00F7716A">
              <w:rPr>
                <w:rStyle w:val="spellingerror"/>
              </w:rPr>
              <w:t>Busy</w:t>
            </w:r>
            <w:r w:rsidR="00EC7EE1">
              <w:rPr>
                <w:rStyle w:val="spellingerror"/>
              </w:rPr>
              <w:t>l</w:t>
            </w:r>
            <w:r w:rsidRPr="00F7716A">
              <w:rPr>
                <w:rStyle w:val="spellingerror"/>
              </w:rPr>
              <w:t>ight</w:t>
            </w:r>
            <w:proofErr w:type="spellEnd"/>
            <w:r w:rsidR="00893E03">
              <w:t>™</w:t>
            </w:r>
            <w:r w:rsidRPr="00F7716A">
              <w:t xml:space="preserve"> hardware (optional)</w:t>
            </w:r>
          </w:p>
        </w:tc>
        <w:tc>
          <w:tcPr>
            <w:tcW w:w="5580" w:type="dxa"/>
            <w:shd w:val="clear" w:color="auto" w:fill="F2F2F2" w:themeFill="background1" w:themeFillShade="F2"/>
          </w:tcPr>
          <w:p w14:paraId="66D54B55" w14:textId="44EB01A3" w:rsidR="00767C60" w:rsidRPr="000B1AA5" w:rsidRDefault="00767C60" w:rsidP="00042EFF">
            <w:pPr>
              <w:pStyle w:val="TableText"/>
            </w:pPr>
            <w:r w:rsidRPr="000B1AA5">
              <w:t xml:space="preserve">The </w:t>
            </w:r>
            <w:proofErr w:type="spellStart"/>
            <w:r w:rsidR="00D750A2" w:rsidRPr="000B1AA5">
              <w:t>Busy</w:t>
            </w:r>
            <w:r w:rsidR="00EC7EE1">
              <w:t>l</w:t>
            </w:r>
            <w:r w:rsidR="00D750A2" w:rsidRPr="000B1AA5">
              <w:t>ight</w:t>
            </w:r>
            <w:proofErr w:type="spellEnd"/>
            <w:r>
              <w:rPr>
                <w:rFonts w:cs="Arial"/>
              </w:rPr>
              <w:t>™</w:t>
            </w:r>
            <w:r w:rsidRPr="000B1AA5">
              <w:t xml:space="preserve"> provides call centers with a visual indication of the </w:t>
            </w:r>
            <w:r>
              <w:t>A</w:t>
            </w:r>
            <w:r w:rsidRPr="000B1AA5">
              <w:t>gent’s status.</w:t>
            </w:r>
          </w:p>
        </w:tc>
      </w:tr>
      <w:tr w:rsidR="00171673" w14:paraId="72257208" w14:textId="77777777" w:rsidTr="00EC7EE1">
        <w:tc>
          <w:tcPr>
            <w:tcW w:w="3775" w:type="dxa"/>
            <w:shd w:val="clear" w:color="auto" w:fill="F2F2F2" w:themeFill="background1" w:themeFillShade="F2"/>
          </w:tcPr>
          <w:p w14:paraId="7754D10F" w14:textId="736E5966" w:rsidR="00171673" w:rsidRPr="00F7716A" w:rsidRDefault="00421A30" w:rsidP="00042EFF">
            <w:pPr>
              <w:pStyle w:val="TableText"/>
            </w:pPr>
            <w:r>
              <w:t xml:space="preserve">Google Cloud Platform Account </w:t>
            </w:r>
            <w:r w:rsidR="00C9407E">
              <w:t xml:space="preserve">or </w:t>
            </w:r>
            <w:r>
              <w:t>IBM Cloud Account</w:t>
            </w:r>
            <w:r w:rsidR="00C9407E">
              <w:t xml:space="preserve"> (both optional)</w:t>
            </w:r>
          </w:p>
        </w:tc>
        <w:tc>
          <w:tcPr>
            <w:tcW w:w="5580" w:type="dxa"/>
            <w:shd w:val="clear" w:color="auto" w:fill="F2F2F2" w:themeFill="background1" w:themeFillShade="F2"/>
          </w:tcPr>
          <w:p w14:paraId="0BE52E14" w14:textId="1512816F" w:rsidR="00171673" w:rsidRPr="000B1AA5" w:rsidRDefault="006F75E3" w:rsidP="00042EFF">
            <w:pPr>
              <w:pStyle w:val="TableText"/>
            </w:pPr>
            <w:r>
              <w:t>Required to support optional captioning and language translation features.</w:t>
            </w:r>
          </w:p>
        </w:tc>
      </w:tr>
    </w:tbl>
    <w:p w14:paraId="728B9FD7" w14:textId="36980A12" w:rsidR="005826DB" w:rsidRDefault="002E445C" w:rsidP="00A47FAE">
      <w:pPr>
        <w:pStyle w:val="Heading2"/>
        <w:tabs>
          <w:tab w:val="clear" w:pos="2430"/>
        </w:tabs>
      </w:pPr>
      <w:bookmarkStart w:id="51" w:name="_Toc77847459"/>
      <w:bookmarkStart w:id="52" w:name="_Toc513025766"/>
      <w:bookmarkStart w:id="53" w:name="_Toc513026468"/>
      <w:bookmarkStart w:id="54" w:name="_Toc513634203"/>
      <w:bookmarkStart w:id="55" w:name="_Toc488131932"/>
      <w:bookmarkStart w:id="56" w:name="_Toc510098754"/>
      <w:bookmarkStart w:id="57" w:name="_Toc510147765"/>
      <w:bookmarkStart w:id="58" w:name="_Toc512262068"/>
      <w:bookmarkStart w:id="59" w:name="_Toc512336771"/>
      <w:bookmarkStart w:id="60" w:name="_Toc77847460"/>
      <w:bookmarkEnd w:id="51"/>
      <w:bookmarkEnd w:id="52"/>
      <w:bookmarkEnd w:id="53"/>
      <w:bookmarkEnd w:id="54"/>
      <w:r>
        <w:t>Secure Sockets Layer/Transport Layer Security</w:t>
      </w:r>
      <w:r w:rsidR="00427B87">
        <w:t xml:space="preserve"> Certificate</w:t>
      </w:r>
      <w:bookmarkEnd w:id="55"/>
      <w:bookmarkEnd w:id="56"/>
      <w:bookmarkEnd w:id="57"/>
      <w:bookmarkEnd w:id="58"/>
      <w:bookmarkEnd w:id="59"/>
      <w:bookmarkEnd w:id="60"/>
    </w:p>
    <w:p w14:paraId="26810E35" w14:textId="356F189D" w:rsidR="00876DD6" w:rsidRDefault="00427B87" w:rsidP="00211202">
      <w:r>
        <w:t>The applications within ACE Direct use Hypertext Transport Protocol Secure (HTTPS) to provide security during web transmissions. To prevent major web browsers from potentially flagging the application as untrusted, it is recommended to acquire and implement a</w:t>
      </w:r>
      <w:r w:rsidR="00166862">
        <w:t xml:space="preserve"> Secure Socket</w:t>
      </w:r>
      <w:r w:rsidR="00A86254">
        <w:t>s Layer/Transport Layer Security</w:t>
      </w:r>
      <w:r>
        <w:t xml:space="preserve"> </w:t>
      </w:r>
      <w:r w:rsidR="00A86254">
        <w:t>(</w:t>
      </w:r>
      <w:r>
        <w:t>SSL</w:t>
      </w:r>
      <w:r w:rsidR="00A86254">
        <w:t>/TLS)</w:t>
      </w:r>
      <w:r>
        <w:t xml:space="preserve"> certificate from a trusted certificate authority (CA), such as </w:t>
      </w:r>
      <w:proofErr w:type="spellStart"/>
      <w:r>
        <w:t>LetsEncrypt</w:t>
      </w:r>
      <w:proofErr w:type="spellEnd"/>
      <w:r>
        <w:t xml:space="preserve"> (</w:t>
      </w:r>
      <w:hyperlink r:id="rId28" w:history="1">
        <w:r>
          <w:rPr>
            <w:rStyle w:val="Hyperlink"/>
          </w:rPr>
          <w:t>https://letsencrypt.org/</w:t>
        </w:r>
      </w:hyperlink>
      <w:r>
        <w:t xml:space="preserve">). After obtaining a certificate, follow the </w:t>
      </w:r>
      <w:r>
        <w:lastRenderedPageBreak/>
        <w:t>instructions in the respective README</w:t>
      </w:r>
      <w:r w:rsidR="00CB5754">
        <w:t>.md</w:t>
      </w:r>
      <w:r>
        <w:t xml:space="preserve"> files in the </w:t>
      </w:r>
      <w:r w:rsidR="00A44820">
        <w:t xml:space="preserve">various ACE Direct </w:t>
      </w:r>
      <w:r>
        <w:t>repositories to install the SSL certificate.</w:t>
      </w:r>
      <w:r w:rsidR="00B5750C">
        <w:t xml:space="preserve"> </w:t>
      </w:r>
      <w:r w:rsidR="00876DD6">
        <w:t xml:space="preserve">ACE Direct also employs the </w:t>
      </w:r>
      <w:hyperlink r:id="rId29" w:history="1">
        <w:r w:rsidR="00876DD6" w:rsidRPr="000B1AA5">
          <w:t>HTTP</w:t>
        </w:r>
      </w:hyperlink>
      <w:r w:rsidR="00BD414A">
        <w:t xml:space="preserve"> </w:t>
      </w:r>
      <w:r w:rsidR="00876DD6" w:rsidRPr="000B1AA5">
        <w:t>Strict Transport Security</w:t>
      </w:r>
      <w:r w:rsidR="00BD414A">
        <w:t xml:space="preserve"> </w:t>
      </w:r>
      <w:r w:rsidR="00876DD6" w:rsidRPr="000B1AA5">
        <w:t>(HSTS)</w:t>
      </w:r>
      <w:r w:rsidR="00876DD6">
        <w:t xml:space="preserve"> web policy mechanism to </w:t>
      </w:r>
      <w:r w:rsidR="00876DD6" w:rsidRPr="000B1AA5">
        <w:t>protect against</w:t>
      </w:r>
      <w:r w:rsidR="00BD414A">
        <w:t xml:space="preserve"> </w:t>
      </w:r>
      <w:hyperlink r:id="rId30" w:tooltip="Protocol downgrade attack" w:history="1">
        <w:r w:rsidR="00876DD6" w:rsidRPr="000B1AA5">
          <w:t>protocol downgrade attacks</w:t>
        </w:r>
      </w:hyperlink>
      <w:r w:rsidR="00BD414A">
        <w:t xml:space="preserve"> </w:t>
      </w:r>
      <w:r w:rsidR="00876DD6" w:rsidRPr="000B1AA5">
        <w:t>and</w:t>
      </w:r>
      <w:r w:rsidR="00BD414A">
        <w:t xml:space="preserve"> </w:t>
      </w:r>
      <w:hyperlink r:id="rId31" w:history="1">
        <w:r w:rsidR="00876DD6" w:rsidRPr="000B1AA5">
          <w:t>cookie hijacking</w:t>
        </w:r>
      </w:hyperlink>
      <w:r w:rsidR="00876DD6">
        <w:t>.</w:t>
      </w:r>
    </w:p>
    <w:p w14:paraId="728B9FD9" w14:textId="770DDC00" w:rsidR="005826DB" w:rsidRDefault="00427B87" w:rsidP="00A47FAE">
      <w:pPr>
        <w:pStyle w:val="Heading2"/>
        <w:tabs>
          <w:tab w:val="clear" w:pos="2430"/>
        </w:tabs>
      </w:pPr>
      <w:bookmarkStart w:id="61" w:name="_Toc464567705"/>
      <w:bookmarkStart w:id="62" w:name="_Toc488131933"/>
      <w:bookmarkStart w:id="63" w:name="_Toc510098755"/>
      <w:bookmarkStart w:id="64" w:name="_Ref510127481"/>
      <w:bookmarkStart w:id="65" w:name="_Toc510147766"/>
      <w:bookmarkStart w:id="66" w:name="_Toc512262069"/>
      <w:bookmarkStart w:id="67" w:name="_Toc512336772"/>
      <w:bookmarkStart w:id="68" w:name="_Toc77847461"/>
      <w:bookmarkStart w:id="69" w:name="_Toc463979746"/>
      <w:r>
        <w:t>Asterisk Installation and Configuration Script</w:t>
      </w:r>
      <w:bookmarkEnd w:id="61"/>
      <w:bookmarkEnd w:id="62"/>
      <w:bookmarkEnd w:id="63"/>
      <w:bookmarkEnd w:id="64"/>
      <w:bookmarkEnd w:id="65"/>
      <w:bookmarkEnd w:id="66"/>
      <w:bookmarkEnd w:id="67"/>
      <w:bookmarkEnd w:id="68"/>
    </w:p>
    <w:p w14:paraId="728B9FDA" w14:textId="37C73EB6" w:rsidR="005826DB" w:rsidRDefault="00427B87" w:rsidP="00211202">
      <w:r>
        <w:t xml:space="preserve">An automated installation script has been developed to assist in the deployment and configuration of the Asterisk server. The Asterisk install script will install and configure Asterisk for ACE Direct on a CentOS 7 </w:t>
      </w:r>
      <w:r w:rsidR="00AA13D9">
        <w:t xml:space="preserve">and Amazon Linux 2 </w:t>
      </w:r>
      <w:r>
        <w:t>server</w:t>
      </w:r>
      <w:r w:rsidR="00AA13D9">
        <w:t>s</w:t>
      </w:r>
      <w:r>
        <w:t xml:space="preserve">. This script, which is available at </w:t>
      </w:r>
      <w:hyperlink r:id="rId32" w:history="1">
        <w:r w:rsidR="0042553E" w:rsidRPr="0042553E">
          <w:rPr>
            <w:rStyle w:val="Hyperlink"/>
          </w:rPr>
          <w:t>https://github.com/FCC</w:t>
        </w:r>
      </w:hyperlink>
      <w:r>
        <w:t xml:space="preserve"> in the ‘scripts’ </w:t>
      </w:r>
      <w:r w:rsidR="4EBBBA33">
        <w:t xml:space="preserve">directory </w:t>
      </w:r>
      <w:r>
        <w:t>of the Asterisk repository, can be u</w:t>
      </w:r>
      <w:r w:rsidR="2CF8E5CD">
        <w:t>sed</w:t>
      </w:r>
      <w:r>
        <w:t xml:space="preserve"> to quickly </w:t>
      </w:r>
      <w:r w:rsidR="2AE39CB4">
        <w:t>create</w:t>
      </w:r>
      <w:r>
        <w:t xml:space="preserve"> an Asterisk instance. The script will perform the following tasks automatically:</w:t>
      </w:r>
    </w:p>
    <w:p w14:paraId="728B9FDB" w14:textId="77777777" w:rsidR="005826DB" w:rsidRDefault="00427B87" w:rsidP="000139BC">
      <w:pPr>
        <w:pStyle w:val="ListBullet"/>
      </w:pPr>
      <w:r>
        <w:t>Update current packages and install required packages for Asterisk</w:t>
      </w:r>
    </w:p>
    <w:p w14:paraId="728B9FDC" w14:textId="77777777" w:rsidR="005826DB" w:rsidRDefault="00427B87" w:rsidP="000139BC">
      <w:pPr>
        <w:pStyle w:val="ListBullet"/>
      </w:pPr>
      <w:r>
        <w:t>Install PJSIP</w:t>
      </w:r>
    </w:p>
    <w:p w14:paraId="728B9FDD" w14:textId="77777777" w:rsidR="005826DB" w:rsidRDefault="00427B87" w:rsidP="000139BC">
      <w:pPr>
        <w:pStyle w:val="ListBullet"/>
      </w:pPr>
      <w:r>
        <w:t>Install Asterisk</w:t>
      </w:r>
    </w:p>
    <w:p w14:paraId="728B9FDE" w14:textId="63E0B631" w:rsidR="005826DB" w:rsidRDefault="00A44820" w:rsidP="000139BC">
      <w:pPr>
        <w:pStyle w:val="ListBullet"/>
      </w:pPr>
      <w:r>
        <w:t>Configure and apply Asterisk configs, media, scripts, and custom patches</w:t>
      </w:r>
    </w:p>
    <w:p w14:paraId="728B9FDF" w14:textId="77777777" w:rsidR="005826DB" w:rsidRDefault="00427B87" w:rsidP="000139BC">
      <w:pPr>
        <w:pStyle w:val="ListBullet"/>
      </w:pPr>
      <w:r>
        <w:t>Start Asterisk</w:t>
      </w:r>
    </w:p>
    <w:p w14:paraId="728B9FE3" w14:textId="65975324" w:rsidR="005826DB" w:rsidRDefault="00427B87" w:rsidP="00211202">
      <w:r>
        <w:t>It is necessary to satisfy several prerequisites to the script before installing Asterisk</w:t>
      </w:r>
      <w:r w:rsidR="00A44820">
        <w:t>. These prerequisites are listed in the top-level README.md file of the Asterisk repo</w:t>
      </w:r>
      <w:bookmarkEnd w:id="69"/>
      <w:r w:rsidR="00A44820">
        <w:t xml:space="preserve">. </w:t>
      </w:r>
      <w:r>
        <w:t>Review the README.md file in the Asterisk repository before running the script.</w:t>
      </w:r>
    </w:p>
    <w:p w14:paraId="728B9FE4" w14:textId="77777777" w:rsidR="005826DB" w:rsidRPr="004D5915" w:rsidRDefault="00427B87" w:rsidP="004D5915">
      <w:pPr>
        <w:pStyle w:val="Heading3"/>
      </w:pPr>
      <w:bookmarkStart w:id="70" w:name="_Toc464567707"/>
      <w:bookmarkStart w:id="71" w:name="_Toc488131934"/>
      <w:bookmarkStart w:id="72" w:name="_Toc510098756"/>
      <w:bookmarkStart w:id="73" w:name="_Toc510147767"/>
      <w:bookmarkStart w:id="74" w:name="_Toc512262070"/>
      <w:bookmarkStart w:id="75" w:name="_Toc512336773"/>
      <w:bookmarkStart w:id="76" w:name="_Toc77847462"/>
      <w:r w:rsidRPr="004D5915">
        <w:t>How It Works</w:t>
      </w:r>
      <w:bookmarkEnd w:id="70"/>
      <w:bookmarkEnd w:id="71"/>
      <w:bookmarkEnd w:id="72"/>
      <w:bookmarkEnd w:id="73"/>
      <w:bookmarkEnd w:id="74"/>
      <w:bookmarkEnd w:id="75"/>
      <w:bookmarkEnd w:id="76"/>
    </w:p>
    <w:p w14:paraId="728B9FE5" w14:textId="42217680" w:rsidR="005826DB" w:rsidRDefault="00427B87" w:rsidP="00211202">
      <w:r>
        <w:t xml:space="preserve">The Asterisk </w:t>
      </w:r>
      <w:r w:rsidR="00361FF4" w:rsidRPr="00361FF4">
        <w:t xml:space="preserve">Private Branch Exchange </w:t>
      </w:r>
      <w:r w:rsidR="00361FF4">
        <w:t>(</w:t>
      </w:r>
      <w:r>
        <w:t>PBX</w:t>
      </w:r>
      <w:r w:rsidR="00361FF4">
        <w:t>)</w:t>
      </w:r>
      <w:r>
        <w:t xml:space="preserve"> system relies on the configuration of three key files</w:t>
      </w:r>
      <w:r w:rsidR="000A4234">
        <w:t xml:space="preserve"> in the /</w:t>
      </w:r>
      <w:proofErr w:type="spellStart"/>
      <w:r w:rsidR="000A4234">
        <w:t>etc</w:t>
      </w:r>
      <w:proofErr w:type="spellEnd"/>
      <w:r w:rsidR="000A4234">
        <w:t>/asterisk directory</w:t>
      </w:r>
      <w:r>
        <w:t xml:space="preserve">: </w:t>
      </w:r>
      <w:proofErr w:type="spellStart"/>
      <w:r>
        <w:t>pjsip.conf</w:t>
      </w:r>
      <w:proofErr w:type="spellEnd"/>
      <w:r>
        <w:t xml:space="preserve">, </w:t>
      </w:r>
      <w:proofErr w:type="spellStart"/>
      <w:r>
        <w:t>extensions.conf</w:t>
      </w:r>
      <w:proofErr w:type="spellEnd"/>
      <w:r>
        <w:t xml:space="preserve">, and </w:t>
      </w:r>
      <w:proofErr w:type="spellStart"/>
      <w:r>
        <w:t>http.conf</w:t>
      </w:r>
      <w:proofErr w:type="spellEnd"/>
      <w:r>
        <w:t xml:space="preserve">. The </w:t>
      </w:r>
      <w:proofErr w:type="spellStart"/>
      <w:r>
        <w:t>pjsip.conf</w:t>
      </w:r>
      <w:proofErr w:type="spellEnd"/>
      <w:r>
        <w:t xml:space="preserve"> file contains the connection endpoints and parameters, and the </w:t>
      </w:r>
      <w:proofErr w:type="spellStart"/>
      <w:r>
        <w:t>extensions.conf</w:t>
      </w:r>
      <w:proofErr w:type="spellEnd"/>
      <w:r>
        <w:t xml:space="preserve"> file contains the syntax and programming for the extensions assigned to those endpoint connections. The </w:t>
      </w:r>
      <w:proofErr w:type="spellStart"/>
      <w:r>
        <w:t>http.conf</w:t>
      </w:r>
      <w:proofErr w:type="spellEnd"/>
      <w:r>
        <w:t xml:space="preserve"> file is the server configuration for Asterisk and defines the certificates Asterisk uses for secure communications.</w:t>
      </w:r>
    </w:p>
    <w:p w14:paraId="728B9FE6" w14:textId="77777777" w:rsidR="005826DB" w:rsidRDefault="00427B87" w:rsidP="004D5915">
      <w:pPr>
        <w:pStyle w:val="Heading4"/>
      </w:pPr>
      <w:bookmarkStart w:id="77" w:name="_Toc464567708"/>
      <w:r>
        <w:t>Dial Plan</w:t>
      </w:r>
      <w:bookmarkEnd w:id="77"/>
      <w:r>
        <w:t xml:space="preserve"> Configuration</w:t>
      </w:r>
    </w:p>
    <w:p w14:paraId="728B9FE7" w14:textId="1295165D" w:rsidR="005826DB" w:rsidRDefault="00427B87" w:rsidP="00211202">
      <w:r>
        <w:t xml:space="preserve">The dial plan is defined by the </w:t>
      </w:r>
      <w:proofErr w:type="spellStart"/>
      <w:r>
        <w:t>extensions.conf</w:t>
      </w:r>
      <w:proofErr w:type="spellEnd"/>
      <w:r>
        <w:t xml:space="preserve"> and </w:t>
      </w:r>
      <w:proofErr w:type="spellStart"/>
      <w:r>
        <w:t>pjsip.conf</w:t>
      </w:r>
      <w:proofErr w:type="spellEnd"/>
      <w:r>
        <w:t xml:space="preserve"> files in the /</w:t>
      </w:r>
      <w:proofErr w:type="spellStart"/>
      <w:r>
        <w:t>etc</w:t>
      </w:r>
      <w:proofErr w:type="spellEnd"/>
      <w:r>
        <w:t xml:space="preserve">/asterisk directory, which work together to establish the connection between devices and route the calls to those devices. An endpoint device is any device that places or receives </w:t>
      </w:r>
      <w:r w:rsidR="000742B0">
        <w:t xml:space="preserve">a </w:t>
      </w:r>
      <w:r>
        <w:t xml:space="preserve">call. </w:t>
      </w:r>
      <w:r w:rsidR="00B10DD8">
        <w:fldChar w:fldCharType="begin"/>
      </w:r>
      <w:r w:rsidR="00B10DD8">
        <w:instrText xml:space="preserve"> REF _Ref464834239 \h </w:instrText>
      </w:r>
      <w:r w:rsidR="00B10DD8">
        <w:fldChar w:fldCharType="separate"/>
      </w:r>
      <w:r w:rsidR="00B10DD8">
        <w:t xml:space="preserve">Table </w:t>
      </w:r>
      <w:r w:rsidR="00B10DD8">
        <w:rPr>
          <w:noProof/>
        </w:rPr>
        <w:t>2</w:t>
      </w:r>
      <w:r w:rsidR="00B10DD8">
        <w:fldChar w:fldCharType="end"/>
      </w:r>
      <w:r w:rsidR="00B10DD8">
        <w:t xml:space="preserve"> </w:t>
      </w:r>
      <w:r>
        <w:t>shows an example of common endpoint devices, the associated extension</w:t>
      </w:r>
      <w:r w:rsidR="006D7DC9">
        <w:t>,</w:t>
      </w:r>
      <w:r>
        <w:t xml:space="preserve"> and the required codecs for the sample dial plan configuration in this guide.</w:t>
      </w:r>
    </w:p>
    <w:p w14:paraId="728B9FE8" w14:textId="4322B165" w:rsidR="005826DB" w:rsidRDefault="00427B87">
      <w:pPr>
        <w:pStyle w:val="TableCaption"/>
      </w:pPr>
      <w:bookmarkStart w:id="78" w:name="_Ref464834239"/>
      <w:bookmarkStart w:id="79" w:name="_Toc510098610"/>
      <w:bookmarkStart w:id="80" w:name="_Toc510147841"/>
      <w:bookmarkStart w:id="81" w:name="_Toc512261991"/>
      <w:bookmarkStart w:id="82" w:name="_Toc512336694"/>
      <w:bookmarkStart w:id="83" w:name="_Toc77847443"/>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2</w:t>
      </w:r>
      <w:r w:rsidR="00AF2DCB">
        <w:rPr>
          <w:noProof/>
        </w:rPr>
        <w:fldChar w:fldCharType="end"/>
      </w:r>
      <w:bookmarkEnd w:id="78"/>
      <w:r>
        <w:t>. Example Asterisk Endpoint Extensions</w:t>
      </w:r>
      <w:bookmarkEnd w:id="79"/>
      <w:bookmarkEnd w:id="80"/>
      <w:bookmarkEnd w:id="81"/>
      <w:bookmarkEnd w:id="82"/>
      <w:bookmarkEnd w:id="83"/>
    </w:p>
    <w:tbl>
      <w:tblPr>
        <w:tblStyle w:val="TableGrid"/>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2: Example Asterisk Endpoint Extensions"/>
        <w:tblDescription w:val="This four-column table presents, from the reader's left to right, the Asterisk Endpoint Extensions as follows: Extension (column 1), Purpose (column 2), Device (column 3), and Codec (column 4)."/>
      </w:tblPr>
      <w:tblGrid>
        <w:gridCol w:w="1595"/>
        <w:gridCol w:w="2139"/>
        <w:gridCol w:w="1596"/>
        <w:gridCol w:w="1690"/>
      </w:tblGrid>
      <w:tr w:rsidR="00856C2A" w:rsidRPr="00856C2A" w14:paraId="728B9FED" w14:textId="77777777" w:rsidTr="00856C2A">
        <w:trPr>
          <w:cantSplit/>
          <w:trHeight w:val="432"/>
          <w:tblHeader/>
          <w:jc w:val="center"/>
        </w:trPr>
        <w:tc>
          <w:tcPr>
            <w:tcW w:w="1613" w:type="dxa"/>
            <w:shd w:val="clear" w:color="auto" w:fill="1F497D" w:themeFill="text2"/>
            <w:vAlign w:val="center"/>
          </w:tcPr>
          <w:p w14:paraId="728B9FE9"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Extension</w:t>
            </w:r>
          </w:p>
        </w:tc>
        <w:tc>
          <w:tcPr>
            <w:tcW w:w="2165" w:type="dxa"/>
            <w:shd w:val="clear" w:color="auto" w:fill="1F497D" w:themeFill="text2"/>
            <w:vAlign w:val="center"/>
          </w:tcPr>
          <w:p w14:paraId="728B9FEA"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Purpose</w:t>
            </w:r>
          </w:p>
        </w:tc>
        <w:tc>
          <w:tcPr>
            <w:tcW w:w="1615" w:type="dxa"/>
            <w:shd w:val="clear" w:color="auto" w:fill="1F497D" w:themeFill="text2"/>
            <w:vAlign w:val="center"/>
          </w:tcPr>
          <w:p w14:paraId="728B9FEB"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Device</w:t>
            </w:r>
          </w:p>
        </w:tc>
        <w:tc>
          <w:tcPr>
            <w:tcW w:w="1710" w:type="dxa"/>
            <w:shd w:val="clear" w:color="auto" w:fill="1F497D" w:themeFill="text2"/>
            <w:vAlign w:val="center"/>
          </w:tcPr>
          <w:p w14:paraId="728B9FEC"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Codec</w:t>
            </w:r>
          </w:p>
        </w:tc>
      </w:tr>
      <w:tr w:rsidR="005826DB" w14:paraId="728B9FF2" w14:textId="77777777" w:rsidTr="00EC7EE1">
        <w:trPr>
          <w:cantSplit/>
          <w:trHeight w:val="265"/>
          <w:jc w:val="center"/>
        </w:trPr>
        <w:tc>
          <w:tcPr>
            <w:tcW w:w="1613" w:type="dxa"/>
          </w:tcPr>
          <w:p w14:paraId="728B9FEE" w14:textId="77777777" w:rsidR="005826DB" w:rsidRDefault="00427B87" w:rsidP="00FB3ED3">
            <w:pPr>
              <w:pStyle w:val="TableText"/>
              <w:jc w:val="center"/>
            </w:pPr>
            <w:r>
              <w:t>30001</w:t>
            </w:r>
          </w:p>
        </w:tc>
        <w:tc>
          <w:tcPr>
            <w:tcW w:w="2165" w:type="dxa"/>
          </w:tcPr>
          <w:p w14:paraId="728B9FEF" w14:textId="77777777" w:rsidR="005826DB" w:rsidRDefault="00427B87" w:rsidP="00FB3ED3">
            <w:pPr>
              <w:pStyle w:val="TableText"/>
            </w:pPr>
            <w:r>
              <w:t>ACE Direct Agent 1</w:t>
            </w:r>
          </w:p>
        </w:tc>
        <w:tc>
          <w:tcPr>
            <w:tcW w:w="1615" w:type="dxa"/>
          </w:tcPr>
          <w:p w14:paraId="728B9FF0" w14:textId="77777777" w:rsidR="005826DB" w:rsidRDefault="00427B87" w:rsidP="00FB3ED3">
            <w:pPr>
              <w:pStyle w:val="TableText"/>
            </w:pPr>
            <w:r>
              <w:t>softphone</w:t>
            </w:r>
          </w:p>
        </w:tc>
        <w:tc>
          <w:tcPr>
            <w:tcW w:w="1710" w:type="dxa"/>
          </w:tcPr>
          <w:p w14:paraId="728B9FF1" w14:textId="77777777" w:rsidR="005826DB" w:rsidRDefault="00427B87" w:rsidP="00FB3ED3">
            <w:pPr>
              <w:pStyle w:val="TableText"/>
            </w:pPr>
            <w:r>
              <w:t>h264/vp8/</w:t>
            </w:r>
            <w:proofErr w:type="spellStart"/>
            <w:r>
              <w:t>ulaw</w:t>
            </w:r>
            <w:proofErr w:type="spellEnd"/>
          </w:p>
        </w:tc>
      </w:tr>
      <w:tr w:rsidR="005826DB" w14:paraId="728B9FF7" w14:textId="77777777" w:rsidTr="00EC7EE1">
        <w:trPr>
          <w:cantSplit/>
          <w:trHeight w:val="265"/>
          <w:jc w:val="center"/>
        </w:trPr>
        <w:tc>
          <w:tcPr>
            <w:tcW w:w="1613" w:type="dxa"/>
            <w:shd w:val="clear" w:color="auto" w:fill="F2F2F2" w:themeFill="background1" w:themeFillShade="F2"/>
          </w:tcPr>
          <w:p w14:paraId="728B9FF3" w14:textId="77777777" w:rsidR="005826DB" w:rsidRDefault="00427B87" w:rsidP="00FB3ED3">
            <w:pPr>
              <w:pStyle w:val="TableText"/>
              <w:jc w:val="center"/>
            </w:pPr>
            <w:r>
              <w:t>30002</w:t>
            </w:r>
          </w:p>
        </w:tc>
        <w:tc>
          <w:tcPr>
            <w:tcW w:w="2165" w:type="dxa"/>
            <w:shd w:val="clear" w:color="auto" w:fill="F2F2F2" w:themeFill="background1" w:themeFillShade="F2"/>
          </w:tcPr>
          <w:p w14:paraId="728B9FF4" w14:textId="77777777" w:rsidR="005826DB" w:rsidRDefault="00427B87" w:rsidP="00FB3ED3">
            <w:pPr>
              <w:pStyle w:val="TableText"/>
            </w:pPr>
            <w:r>
              <w:t>ACE Direct agent 2</w:t>
            </w:r>
          </w:p>
        </w:tc>
        <w:tc>
          <w:tcPr>
            <w:tcW w:w="1615" w:type="dxa"/>
            <w:shd w:val="clear" w:color="auto" w:fill="F2F2F2" w:themeFill="background1" w:themeFillShade="F2"/>
          </w:tcPr>
          <w:p w14:paraId="728B9FF5" w14:textId="77777777" w:rsidR="005826DB" w:rsidRDefault="00427B87" w:rsidP="00FB3ED3">
            <w:pPr>
              <w:pStyle w:val="TableText"/>
            </w:pPr>
            <w:r>
              <w:t>softphone</w:t>
            </w:r>
          </w:p>
        </w:tc>
        <w:tc>
          <w:tcPr>
            <w:tcW w:w="1710" w:type="dxa"/>
            <w:shd w:val="clear" w:color="auto" w:fill="F2F2F2" w:themeFill="background1" w:themeFillShade="F2"/>
          </w:tcPr>
          <w:p w14:paraId="728B9FF6" w14:textId="77777777" w:rsidR="005826DB" w:rsidRDefault="00427B87" w:rsidP="00FB3ED3">
            <w:pPr>
              <w:pStyle w:val="TableText"/>
            </w:pPr>
            <w:r>
              <w:t>h264/vp8/</w:t>
            </w:r>
            <w:proofErr w:type="spellStart"/>
            <w:r>
              <w:t>ulaw</w:t>
            </w:r>
            <w:proofErr w:type="spellEnd"/>
          </w:p>
        </w:tc>
      </w:tr>
      <w:tr w:rsidR="005826DB" w14:paraId="728B9FFC" w14:textId="77777777" w:rsidTr="00EC7EE1">
        <w:trPr>
          <w:cantSplit/>
          <w:trHeight w:val="283"/>
          <w:jc w:val="center"/>
        </w:trPr>
        <w:tc>
          <w:tcPr>
            <w:tcW w:w="1613" w:type="dxa"/>
          </w:tcPr>
          <w:p w14:paraId="728B9FF8" w14:textId="77777777" w:rsidR="005826DB" w:rsidRDefault="00427B87" w:rsidP="00FB3ED3">
            <w:pPr>
              <w:pStyle w:val="TableText"/>
              <w:jc w:val="center"/>
            </w:pPr>
            <w:r>
              <w:t>30003</w:t>
            </w:r>
          </w:p>
        </w:tc>
        <w:tc>
          <w:tcPr>
            <w:tcW w:w="2165" w:type="dxa"/>
          </w:tcPr>
          <w:p w14:paraId="728B9FF9" w14:textId="77777777" w:rsidR="005826DB" w:rsidRDefault="00427B87" w:rsidP="00FB3ED3">
            <w:pPr>
              <w:pStyle w:val="TableText"/>
            </w:pPr>
            <w:r>
              <w:t>ACE Direct agent 3</w:t>
            </w:r>
          </w:p>
        </w:tc>
        <w:tc>
          <w:tcPr>
            <w:tcW w:w="1615" w:type="dxa"/>
          </w:tcPr>
          <w:p w14:paraId="728B9FFA" w14:textId="77777777" w:rsidR="005826DB" w:rsidRDefault="00427B87" w:rsidP="00FB3ED3">
            <w:pPr>
              <w:pStyle w:val="TableText"/>
            </w:pPr>
            <w:r>
              <w:t>softphone</w:t>
            </w:r>
          </w:p>
        </w:tc>
        <w:tc>
          <w:tcPr>
            <w:tcW w:w="1710" w:type="dxa"/>
          </w:tcPr>
          <w:p w14:paraId="728B9FFB" w14:textId="77777777" w:rsidR="005826DB" w:rsidRDefault="00427B87" w:rsidP="00FB3ED3">
            <w:pPr>
              <w:pStyle w:val="TableText"/>
            </w:pPr>
            <w:r>
              <w:t>h264/vp8/</w:t>
            </w:r>
            <w:proofErr w:type="spellStart"/>
            <w:r>
              <w:t>ulaw</w:t>
            </w:r>
            <w:proofErr w:type="spellEnd"/>
          </w:p>
        </w:tc>
      </w:tr>
      <w:tr w:rsidR="005826DB" w14:paraId="728BA001" w14:textId="77777777" w:rsidTr="00EC7EE1">
        <w:trPr>
          <w:cantSplit/>
          <w:trHeight w:val="350"/>
          <w:jc w:val="center"/>
        </w:trPr>
        <w:tc>
          <w:tcPr>
            <w:tcW w:w="1613" w:type="dxa"/>
            <w:shd w:val="clear" w:color="auto" w:fill="F2F2F2" w:themeFill="background1" w:themeFillShade="F2"/>
          </w:tcPr>
          <w:p w14:paraId="728B9FFD" w14:textId="77777777" w:rsidR="005826DB" w:rsidRDefault="00427B87" w:rsidP="00FB3ED3">
            <w:pPr>
              <w:pStyle w:val="TableText"/>
              <w:jc w:val="center"/>
            </w:pPr>
            <w:r>
              <w:t>30004</w:t>
            </w:r>
          </w:p>
        </w:tc>
        <w:tc>
          <w:tcPr>
            <w:tcW w:w="2165" w:type="dxa"/>
            <w:shd w:val="clear" w:color="auto" w:fill="F2F2F2" w:themeFill="background1" w:themeFillShade="F2"/>
          </w:tcPr>
          <w:p w14:paraId="728B9FFE" w14:textId="77777777" w:rsidR="005826DB" w:rsidRDefault="00427B87" w:rsidP="00FB3ED3">
            <w:pPr>
              <w:pStyle w:val="TableText"/>
            </w:pPr>
            <w:r>
              <w:t>ACE Direct agent 4</w:t>
            </w:r>
          </w:p>
        </w:tc>
        <w:tc>
          <w:tcPr>
            <w:tcW w:w="1615" w:type="dxa"/>
            <w:shd w:val="clear" w:color="auto" w:fill="F2F2F2" w:themeFill="background1" w:themeFillShade="F2"/>
          </w:tcPr>
          <w:p w14:paraId="728B9FFF" w14:textId="77777777" w:rsidR="005826DB" w:rsidRDefault="00427B87" w:rsidP="00FB3ED3">
            <w:pPr>
              <w:pStyle w:val="TableText"/>
            </w:pPr>
            <w:r>
              <w:t>softphone</w:t>
            </w:r>
          </w:p>
        </w:tc>
        <w:tc>
          <w:tcPr>
            <w:tcW w:w="1710" w:type="dxa"/>
            <w:shd w:val="clear" w:color="auto" w:fill="F2F2F2" w:themeFill="background1" w:themeFillShade="F2"/>
          </w:tcPr>
          <w:p w14:paraId="728BA000" w14:textId="77777777" w:rsidR="005826DB" w:rsidRDefault="00427B87" w:rsidP="00FB3ED3">
            <w:pPr>
              <w:pStyle w:val="TableText"/>
            </w:pPr>
            <w:r>
              <w:t>h264/vp8/</w:t>
            </w:r>
            <w:proofErr w:type="spellStart"/>
            <w:r>
              <w:t>ulaw</w:t>
            </w:r>
            <w:proofErr w:type="spellEnd"/>
          </w:p>
        </w:tc>
      </w:tr>
    </w:tbl>
    <w:p w14:paraId="728BA002" w14:textId="77777777" w:rsidR="005826DB" w:rsidRDefault="005826DB">
      <w:pPr>
        <w:pStyle w:val="LineSpacer"/>
      </w:pPr>
    </w:p>
    <w:p w14:paraId="728BA003" w14:textId="52D67003" w:rsidR="005826DB" w:rsidRDefault="00427B87" w:rsidP="00211202">
      <w:r>
        <w:lastRenderedPageBreak/>
        <w:t xml:space="preserve">As displayed in </w:t>
      </w:r>
      <w:r>
        <w:fldChar w:fldCharType="begin"/>
      </w:r>
      <w:r>
        <w:instrText xml:space="preserve"> REF _Ref464834239 \h </w:instrText>
      </w:r>
      <w:r>
        <w:fldChar w:fldCharType="separate"/>
      </w:r>
      <w:r w:rsidR="007C6C18">
        <w:t xml:space="preserve">Table </w:t>
      </w:r>
      <w:r w:rsidR="007C6C18">
        <w:rPr>
          <w:noProof/>
        </w:rPr>
        <w:t>2</w:t>
      </w:r>
      <w:r>
        <w:fldChar w:fldCharType="end"/>
      </w:r>
      <w:r>
        <w:t xml:space="preserve">, the extension is the number assigned to the endpoint. The ability of that endpoint to connect to the Asterisk instance is configured in the </w:t>
      </w:r>
      <w:proofErr w:type="spellStart"/>
      <w:r>
        <w:t>pjsip.conf</w:t>
      </w:r>
      <w:proofErr w:type="spellEnd"/>
      <w:r>
        <w:t xml:space="preserve"> file and the ability to dial to another endpoint is configured within the </w:t>
      </w:r>
      <w:proofErr w:type="spellStart"/>
      <w:r>
        <w:t>extensions.conf</w:t>
      </w:r>
      <w:proofErr w:type="spellEnd"/>
      <w:r>
        <w:t xml:space="preserve"> file. The device can be any phone capable of connecting to the Asterisk instance—a softphone, a desktop phone, a video communication phone, or other such device.</w:t>
      </w:r>
      <w:r w:rsidR="00763231">
        <w:t xml:space="preserve"> A</w:t>
      </w:r>
      <w:r w:rsidR="00A47FAE">
        <w:t>t present</w:t>
      </w:r>
      <w:r w:rsidR="00763231">
        <w:t xml:space="preserve">, the configuration provided with ACE Direct can only be used with </w:t>
      </w:r>
      <w:r w:rsidR="001D4C3D" w:rsidRPr="001D4C3D">
        <w:t>Web Real-Time Communication (WebRTC)</w:t>
      </w:r>
      <w:r w:rsidR="00763231">
        <w:t xml:space="preserve"> and </w:t>
      </w:r>
      <w:r w:rsidR="001D4C3D" w:rsidRPr="001D4C3D">
        <w:t xml:space="preserve">Video Relay Service </w:t>
      </w:r>
      <w:r w:rsidR="001D4C3D">
        <w:t>(</w:t>
      </w:r>
      <w:r w:rsidR="00763231">
        <w:t>VRS</w:t>
      </w:r>
      <w:r w:rsidR="001D4C3D">
        <w:t>)</w:t>
      </w:r>
      <w:r w:rsidR="00763231">
        <w:t xml:space="preserve"> </w:t>
      </w:r>
      <w:r w:rsidR="001807E3">
        <w:t xml:space="preserve">provider </w:t>
      </w:r>
      <w:r w:rsidR="00763231">
        <w:t>devices</w:t>
      </w:r>
      <w:r w:rsidR="00A47FAE">
        <w:t>;</w:t>
      </w:r>
      <w:r w:rsidR="00763231">
        <w:t xml:space="preserve"> other types of devices are not </w:t>
      </w:r>
      <w:r w:rsidR="00AE25FD">
        <w:t xml:space="preserve">currently </w:t>
      </w:r>
      <w:r w:rsidR="00763231">
        <w:t>supported.</w:t>
      </w:r>
      <w:r>
        <w:t xml:space="preserve"> The codec refers to the preferred media codec, or in some cases, the only available codec, used by the endpoint. The codec is also configured in the </w:t>
      </w:r>
      <w:proofErr w:type="spellStart"/>
      <w:r>
        <w:t>pjsip.conf</w:t>
      </w:r>
      <w:proofErr w:type="spellEnd"/>
      <w:r>
        <w:t xml:space="preserve"> file.</w:t>
      </w:r>
    </w:p>
    <w:p w14:paraId="728BA004" w14:textId="1841DC93" w:rsidR="005826DB" w:rsidRDefault="00D653FF" w:rsidP="004D5915">
      <w:pPr>
        <w:pStyle w:val="Heading4"/>
      </w:pPr>
      <w:bookmarkStart w:id="84" w:name="_Toc464567709"/>
      <w:r>
        <w:t xml:space="preserve">The </w:t>
      </w:r>
      <w:proofErr w:type="spellStart"/>
      <w:r>
        <w:t>extensions</w:t>
      </w:r>
      <w:r w:rsidR="00427B87">
        <w:t>.conf</w:t>
      </w:r>
      <w:bookmarkEnd w:id="84"/>
      <w:proofErr w:type="spellEnd"/>
      <w:r w:rsidR="00427B87">
        <w:t xml:space="preserve"> Configuration File</w:t>
      </w:r>
    </w:p>
    <w:p w14:paraId="728BA005" w14:textId="6B61A38D" w:rsidR="005826DB" w:rsidRDefault="00427B87" w:rsidP="002E1177">
      <w:pPr>
        <w:spacing w:after="240"/>
      </w:pPr>
      <w:r>
        <w:t xml:space="preserve">The </w:t>
      </w:r>
      <w:proofErr w:type="spellStart"/>
      <w:r>
        <w:t>extensions.conf</w:t>
      </w:r>
      <w:proofErr w:type="spellEnd"/>
      <w:r>
        <w:t xml:space="preserve"> file is the configuration file </w:t>
      </w:r>
      <w:r w:rsidR="00700E3E">
        <w:t xml:space="preserve">that </w:t>
      </w:r>
      <w:r>
        <w:t>defines how the endpoint extensions communicate with each other or with the Asterisk server itself. The Asterisk server consists of many different applications working together to perform different</w:t>
      </w:r>
      <w:r w:rsidR="00BD414A">
        <w:t xml:space="preserve"> </w:t>
      </w:r>
      <w:r>
        <w:t xml:space="preserve">functions. These functions can be called in the </w:t>
      </w:r>
      <w:proofErr w:type="spellStart"/>
      <w:r>
        <w:t>extensions.conf</w:t>
      </w:r>
      <w:proofErr w:type="spellEnd"/>
      <w:r>
        <w:t xml:space="preserve"> dial plan to route an endpoint device to a desired outcome. For example, a</w:t>
      </w:r>
      <w:r w:rsidR="00975205">
        <w:t xml:space="preserve"> </w:t>
      </w:r>
      <w:r w:rsidR="001322AA">
        <w:t>Consumer</w:t>
      </w:r>
      <w:r>
        <w:t xml:space="preserve"> wants to dial voicemail. In </w:t>
      </w:r>
      <w:proofErr w:type="spellStart"/>
      <w:r>
        <w:t>extensions.conf</w:t>
      </w:r>
      <w:proofErr w:type="spellEnd"/>
      <w:r>
        <w:t>, that configuration must state that the</w:t>
      </w:r>
      <w:r w:rsidR="00975205">
        <w:t xml:space="preserve"> </w:t>
      </w:r>
      <w:r w:rsidR="001322AA">
        <w:t>Consumer</w:t>
      </w:r>
      <w:r>
        <w:t>’s phone number is to load the voicemail application, which is done by the following syntax:</w:t>
      </w:r>
    </w:p>
    <w:p w14:paraId="728BA006" w14:textId="77777777" w:rsidR="005826DB" w:rsidRPr="00935DF7" w:rsidRDefault="00427B87" w:rsidP="00211202">
      <w:pPr>
        <w:pStyle w:val="CodeIndent"/>
      </w:pPr>
      <w:proofErr w:type="spellStart"/>
      <w:r w:rsidRPr="00935DF7">
        <w:t>exten</w:t>
      </w:r>
      <w:proofErr w:type="spellEnd"/>
      <w:r w:rsidRPr="00935DF7">
        <w:t xml:space="preserve"> =&gt; _6XXX,</w:t>
      </w:r>
      <w:proofErr w:type="gramStart"/>
      <w:r w:rsidRPr="00935DF7">
        <w:t>1,Answer</w:t>
      </w:r>
      <w:proofErr w:type="gramEnd"/>
      <w:r w:rsidRPr="00935DF7">
        <w:t>()</w:t>
      </w:r>
    </w:p>
    <w:p w14:paraId="728BA007" w14:textId="77777777" w:rsidR="005826DB" w:rsidRPr="00935DF7" w:rsidRDefault="00427B87" w:rsidP="00211202">
      <w:pPr>
        <w:pStyle w:val="CodeIndent"/>
      </w:pPr>
      <w:r w:rsidRPr="00935DF7">
        <w:tab/>
        <w:t xml:space="preserve">same =&gt; </w:t>
      </w:r>
      <w:proofErr w:type="spellStart"/>
      <w:proofErr w:type="gramStart"/>
      <w:r w:rsidRPr="00935DF7">
        <w:t>n,Voicemail</w:t>
      </w:r>
      <w:proofErr w:type="spellEnd"/>
      <w:proofErr w:type="gramEnd"/>
      <w:r w:rsidRPr="00935DF7">
        <w:t>(1234@ourpbx)</w:t>
      </w:r>
    </w:p>
    <w:p w14:paraId="728BA008" w14:textId="741D80BD" w:rsidR="005826DB" w:rsidRDefault="00427B87" w:rsidP="002E1177">
      <w:pPr>
        <w:spacing w:before="240"/>
      </w:pPr>
      <w:r>
        <w:t xml:space="preserve">In this example, any extension matching the pattern _6XXX will be answered for immediate placement into the </w:t>
      </w:r>
      <w:r w:rsidR="00235F52">
        <w:t xml:space="preserve">videomail </w:t>
      </w:r>
      <w:r>
        <w:t>application.</w:t>
      </w:r>
    </w:p>
    <w:p w14:paraId="728BA009" w14:textId="7377C474" w:rsidR="005826DB" w:rsidRDefault="00427B87" w:rsidP="002E1177">
      <w:pPr>
        <w:spacing w:after="240"/>
      </w:pPr>
      <w:r>
        <w:t>For specific phone numbers to route, as well as number schemes for unknown numbers, use the wildcard “X</w:t>
      </w:r>
      <w:r w:rsidR="00520184">
        <w:t>.</w:t>
      </w:r>
      <w:r>
        <w:t xml:space="preserve">” In the following example as shown in the context “[from-internal]” of the </w:t>
      </w:r>
      <w:proofErr w:type="spellStart"/>
      <w:r>
        <w:t>extensions.conf</w:t>
      </w:r>
      <w:proofErr w:type="spellEnd"/>
      <w:r>
        <w:t xml:space="preserve"> file, all extensions ended with 6xxx are configured. The “[from-internal]” label refers to the context in which those extensions reside. A context is an organizational container that can host a group of extensions and extension patterns that can route and dial to other extensions within the same context. </w:t>
      </w:r>
    </w:p>
    <w:p w14:paraId="728BA00A" w14:textId="77777777" w:rsidR="005826DB" w:rsidRPr="0099091C" w:rsidRDefault="00427B87" w:rsidP="00211202">
      <w:pPr>
        <w:pStyle w:val="CodeIndent"/>
        <w:rPr>
          <w:rStyle w:val="HTMLCode"/>
          <w:sz w:val="18"/>
        </w:rPr>
      </w:pPr>
      <w:r w:rsidRPr="0099091C">
        <w:t>[from-internal]</w:t>
      </w:r>
    </w:p>
    <w:p w14:paraId="728BA00B"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_50XX,</w:t>
      </w:r>
      <w:proofErr w:type="gramStart"/>
      <w:r w:rsidRPr="0099091C">
        <w:rPr>
          <w:rStyle w:val="HTMLCode"/>
          <w:rFonts w:eastAsiaTheme="majorEastAsia"/>
          <w:sz w:val="22"/>
          <w:szCs w:val="24"/>
        </w:rPr>
        <w:t>1,Dial</w:t>
      </w:r>
      <w:proofErr w:type="gramEnd"/>
      <w:r w:rsidRPr="0099091C">
        <w:rPr>
          <w:rStyle w:val="HTMLCode"/>
          <w:rFonts w:eastAsiaTheme="majorEastAsia"/>
          <w:sz w:val="22"/>
          <w:szCs w:val="24"/>
        </w:rPr>
        <w:t>(PJSIP/${EXTEN})</w:t>
      </w:r>
    </w:p>
    <w:p w14:paraId="728BA00C"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n,DumpChan</w:t>
      </w:r>
      <w:proofErr w:type="spellEnd"/>
      <w:proofErr w:type="gramEnd"/>
      <w:r w:rsidRPr="0099091C">
        <w:rPr>
          <w:rStyle w:val="HTMLCode"/>
          <w:rFonts w:eastAsiaTheme="majorEastAsia"/>
          <w:sz w:val="22"/>
          <w:szCs w:val="24"/>
        </w:rPr>
        <w:t>()</w:t>
      </w:r>
    </w:p>
    <w:p w14:paraId="728BA00D"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n,HangUp</w:t>
      </w:r>
      <w:proofErr w:type="spellEnd"/>
      <w:proofErr w:type="gramEnd"/>
      <w:r w:rsidRPr="0099091C">
        <w:rPr>
          <w:rStyle w:val="HTMLCode"/>
          <w:rFonts w:eastAsiaTheme="majorEastAsia"/>
          <w:sz w:val="22"/>
          <w:szCs w:val="24"/>
        </w:rPr>
        <w:t>()</w:t>
      </w:r>
    </w:p>
    <w:p w14:paraId="728BA00E" w14:textId="77777777" w:rsidR="005826DB" w:rsidRPr="0099091C" w:rsidRDefault="005826DB" w:rsidP="00211202">
      <w:pPr>
        <w:pStyle w:val="CodeIndent"/>
        <w:rPr>
          <w:rStyle w:val="HTMLCode"/>
          <w:rFonts w:eastAsiaTheme="majorEastAsia"/>
          <w:sz w:val="22"/>
          <w:szCs w:val="24"/>
        </w:rPr>
      </w:pPr>
    </w:p>
    <w:p w14:paraId="728BA00F"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_6XXX,</w:t>
      </w:r>
      <w:proofErr w:type="gramStart"/>
      <w:r w:rsidRPr="0099091C">
        <w:rPr>
          <w:rStyle w:val="HTMLCode"/>
          <w:rFonts w:eastAsiaTheme="majorEastAsia"/>
          <w:sz w:val="22"/>
          <w:szCs w:val="24"/>
        </w:rPr>
        <w:t>1,Dial</w:t>
      </w:r>
      <w:proofErr w:type="gramEnd"/>
      <w:r w:rsidRPr="0099091C">
        <w:rPr>
          <w:rStyle w:val="HTMLCode"/>
          <w:rFonts w:eastAsiaTheme="majorEastAsia"/>
          <w:sz w:val="22"/>
          <w:szCs w:val="24"/>
        </w:rPr>
        <w:t>(PJSIP/${EXTEN})</w:t>
      </w:r>
    </w:p>
    <w:p w14:paraId="728BA010"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n,DumpChan</w:t>
      </w:r>
      <w:proofErr w:type="spellEnd"/>
      <w:proofErr w:type="gramEnd"/>
      <w:r w:rsidRPr="0099091C">
        <w:rPr>
          <w:rStyle w:val="HTMLCode"/>
          <w:rFonts w:eastAsiaTheme="majorEastAsia"/>
          <w:sz w:val="22"/>
          <w:szCs w:val="24"/>
        </w:rPr>
        <w:t>()</w:t>
      </w:r>
    </w:p>
    <w:p w14:paraId="728BA011"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n,HangUp</w:t>
      </w:r>
      <w:proofErr w:type="spellEnd"/>
      <w:proofErr w:type="gramEnd"/>
      <w:r w:rsidRPr="0099091C">
        <w:rPr>
          <w:rStyle w:val="HTMLCode"/>
          <w:rFonts w:eastAsiaTheme="majorEastAsia"/>
          <w:sz w:val="22"/>
          <w:szCs w:val="24"/>
        </w:rPr>
        <w:t>()</w:t>
      </w:r>
    </w:p>
    <w:p w14:paraId="728BA012" w14:textId="77777777" w:rsidR="005826DB" w:rsidRPr="0099091C" w:rsidRDefault="005826DB" w:rsidP="00211202">
      <w:pPr>
        <w:pStyle w:val="CodeIndent"/>
        <w:rPr>
          <w:rStyle w:val="HTMLCode"/>
          <w:rFonts w:eastAsiaTheme="majorEastAsia"/>
          <w:sz w:val="22"/>
          <w:szCs w:val="24"/>
        </w:rPr>
      </w:pPr>
    </w:p>
    <w:p w14:paraId="728BA013"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_70XX,</w:t>
      </w:r>
      <w:proofErr w:type="gramStart"/>
      <w:r w:rsidRPr="0099091C">
        <w:rPr>
          <w:rStyle w:val="HTMLCode"/>
          <w:rFonts w:eastAsiaTheme="majorEastAsia"/>
          <w:sz w:val="22"/>
          <w:szCs w:val="24"/>
        </w:rPr>
        <w:t>1,Dial</w:t>
      </w:r>
      <w:proofErr w:type="gramEnd"/>
      <w:r w:rsidRPr="0099091C">
        <w:rPr>
          <w:rStyle w:val="HTMLCode"/>
          <w:rFonts w:eastAsiaTheme="majorEastAsia"/>
          <w:sz w:val="22"/>
          <w:szCs w:val="24"/>
        </w:rPr>
        <w:t>(PJSIP/${EXTEN})</w:t>
      </w:r>
    </w:p>
    <w:p w14:paraId="728BA014"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n,DumpChan</w:t>
      </w:r>
      <w:proofErr w:type="spellEnd"/>
      <w:proofErr w:type="gramEnd"/>
      <w:r w:rsidRPr="0099091C">
        <w:rPr>
          <w:rStyle w:val="HTMLCode"/>
          <w:rFonts w:eastAsiaTheme="majorEastAsia"/>
          <w:sz w:val="22"/>
          <w:szCs w:val="24"/>
        </w:rPr>
        <w:t>()</w:t>
      </w:r>
    </w:p>
    <w:p w14:paraId="728BA015"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proofErr w:type="gramStart"/>
      <w:r w:rsidRPr="0099091C">
        <w:rPr>
          <w:rStyle w:val="HTMLCode"/>
          <w:rFonts w:eastAsiaTheme="majorEastAsia"/>
          <w:sz w:val="22"/>
          <w:szCs w:val="24"/>
        </w:rPr>
        <w:t>n,HangUp</w:t>
      </w:r>
      <w:proofErr w:type="spellEnd"/>
      <w:proofErr w:type="gramEnd"/>
      <w:r w:rsidRPr="0099091C">
        <w:rPr>
          <w:rStyle w:val="HTMLCode"/>
          <w:rFonts w:eastAsiaTheme="majorEastAsia"/>
          <w:sz w:val="22"/>
          <w:szCs w:val="24"/>
        </w:rPr>
        <w:t>()</w:t>
      </w:r>
    </w:p>
    <w:p w14:paraId="728BA016" w14:textId="6D5F6EA7" w:rsidR="005826DB" w:rsidRDefault="00427B87" w:rsidP="002E1177">
      <w:pPr>
        <w:spacing w:before="240"/>
      </w:pPr>
      <w:r>
        <w:t xml:space="preserve">Extension patterns use wildcards to encompass a greater range of possible matches to the same string. To dial to an extension in another context, that context must be specifically identified in the coding. The context defined must also be the same for the “Context” attribute of the endpoints defined in the </w:t>
      </w:r>
      <w:proofErr w:type="spellStart"/>
      <w:r>
        <w:t>pjsip.conf</w:t>
      </w:r>
      <w:proofErr w:type="spellEnd"/>
      <w:r>
        <w:t xml:space="preserve"> file (</w:t>
      </w:r>
      <w:r w:rsidR="00A47FAE">
        <w:t xml:space="preserve">please refer to </w:t>
      </w:r>
      <w:r w:rsidR="00A74140">
        <w:t xml:space="preserve">Subsection </w:t>
      </w:r>
      <w:r w:rsidR="004558E1">
        <w:fldChar w:fldCharType="begin"/>
      </w:r>
      <w:r w:rsidR="004558E1">
        <w:instrText xml:space="preserve"> REF _Ref510146411 \r \h </w:instrText>
      </w:r>
      <w:r w:rsidR="004558E1">
        <w:fldChar w:fldCharType="separate"/>
      </w:r>
      <w:r w:rsidR="004558E1">
        <w:t>3.2.1.3</w:t>
      </w:r>
      <w:r w:rsidR="004558E1">
        <w:fldChar w:fldCharType="end"/>
      </w:r>
      <w:r>
        <w:t xml:space="preserve">). For the </w:t>
      </w:r>
      <w:proofErr w:type="gramStart"/>
      <w:r>
        <w:t>Dial(</w:t>
      </w:r>
      <w:proofErr w:type="gramEnd"/>
      <w:r>
        <w:t xml:space="preserve">) </w:t>
      </w:r>
      <w:r>
        <w:lastRenderedPageBreak/>
        <w:t xml:space="preserve">function call, the extensions/numbers defined within the function call must be defined in </w:t>
      </w:r>
      <w:proofErr w:type="spellStart"/>
      <w:r>
        <w:t>pjsip.conf</w:t>
      </w:r>
      <w:proofErr w:type="spellEnd"/>
      <w:r>
        <w:t xml:space="preserve">, as shown in </w:t>
      </w:r>
      <w:r w:rsidR="00A47FAE">
        <w:t xml:space="preserve">the following </w:t>
      </w:r>
      <w:r>
        <w:t>subsection.</w:t>
      </w:r>
    </w:p>
    <w:p w14:paraId="728BA017" w14:textId="173A7EFD" w:rsidR="005826DB" w:rsidRDefault="008A2839" w:rsidP="004D5915">
      <w:pPr>
        <w:pStyle w:val="Heading4"/>
      </w:pPr>
      <w:bookmarkStart w:id="85" w:name="_Toc464567710"/>
      <w:bookmarkStart w:id="86" w:name="_Ref510146411"/>
      <w:r>
        <w:t xml:space="preserve">The </w:t>
      </w:r>
      <w:proofErr w:type="spellStart"/>
      <w:r w:rsidR="00F44F76">
        <w:t>pjsip</w:t>
      </w:r>
      <w:r w:rsidR="00427B87">
        <w:t>.conf</w:t>
      </w:r>
      <w:bookmarkEnd w:id="85"/>
      <w:proofErr w:type="spellEnd"/>
      <w:r w:rsidR="00427B87">
        <w:t xml:space="preserve"> Configuration File</w:t>
      </w:r>
      <w:bookmarkEnd w:id="86"/>
    </w:p>
    <w:p w14:paraId="728BA018" w14:textId="2D553965" w:rsidR="005826DB" w:rsidRDefault="00427B87" w:rsidP="00211202">
      <w:r>
        <w:t xml:space="preserve">The </w:t>
      </w:r>
      <w:proofErr w:type="spellStart"/>
      <w:r>
        <w:t>pjsip.conf</w:t>
      </w:r>
      <w:proofErr w:type="spellEnd"/>
      <w:r>
        <w:t xml:space="preserve"> file defines the endpoint connection parameters. </w:t>
      </w:r>
      <w:r w:rsidR="005F4FD9">
        <w:t>S</w:t>
      </w:r>
      <w:r w:rsidR="005A62C8">
        <w:t xml:space="preserve">ome of the key </w:t>
      </w:r>
      <w:r w:rsidR="00D912CD">
        <w:t xml:space="preserve">configuration </w:t>
      </w:r>
      <w:r w:rsidR="005A62C8">
        <w:t xml:space="preserve">settings in the </w:t>
      </w:r>
      <w:proofErr w:type="spellStart"/>
      <w:r w:rsidR="005A62C8">
        <w:t>pjsip.conf</w:t>
      </w:r>
      <w:proofErr w:type="spellEnd"/>
      <w:r w:rsidR="005A62C8">
        <w:t xml:space="preserve"> file include the transport protoc</w:t>
      </w:r>
      <w:r w:rsidR="00967FB9">
        <w:t>ol</w:t>
      </w:r>
      <w:r w:rsidR="00D94BF5">
        <w:t>, user extensions and external IP address</w:t>
      </w:r>
      <w:r w:rsidR="005F740E">
        <w:t>.</w:t>
      </w:r>
      <w:r w:rsidR="005F4FD9">
        <w:t xml:space="preserve"> </w:t>
      </w:r>
      <w:r>
        <w:t xml:space="preserve">In addition, the file must define the authentication method for this extension. PJSIP does not require the specification of a protocol and will dynamically select the best available option to use. The extension profile must specify the configuration settings for the endpoint, the network connection, the allowed codecs, and </w:t>
      </w:r>
      <w:r w:rsidR="009B5115">
        <w:t>network address translation (</w:t>
      </w:r>
      <w:r>
        <w:t>NAT</w:t>
      </w:r>
      <w:r w:rsidR="009B5115">
        <w:t>)</w:t>
      </w:r>
      <w:r>
        <w:t xml:space="preserve"> traversal settings. The extension profile may also require that </w:t>
      </w:r>
      <w:r w:rsidR="00370C3D">
        <w:t xml:space="preserve">specific </w:t>
      </w:r>
      <w:r>
        <w:t xml:space="preserve">settings </w:t>
      </w:r>
      <w:r w:rsidR="00370C3D">
        <w:t xml:space="preserve">be disabled or </w:t>
      </w:r>
      <w:r>
        <w:t xml:space="preserve">not used. </w:t>
      </w:r>
      <w:r w:rsidR="0057019A">
        <w:t>V</w:t>
      </w:r>
      <w:r>
        <w:t xml:space="preserve">isit the Digium Asterisk website to thoroughly understand the function of the </w:t>
      </w:r>
      <w:proofErr w:type="spellStart"/>
      <w:r w:rsidR="009804DB">
        <w:t>pjsip</w:t>
      </w:r>
      <w:r>
        <w:t>.conf</w:t>
      </w:r>
      <w:proofErr w:type="spellEnd"/>
      <w:r>
        <w:t xml:space="preserve"> file and its associated settings.</w:t>
      </w:r>
    </w:p>
    <w:p w14:paraId="728BA019" w14:textId="62FB8D04" w:rsidR="005826DB" w:rsidRDefault="00427B87" w:rsidP="00211202">
      <w:r>
        <w:t xml:space="preserve">The Asterisk PBX uses the </w:t>
      </w:r>
      <w:proofErr w:type="spellStart"/>
      <w:r>
        <w:t>pjsip.conf</w:t>
      </w:r>
      <w:proofErr w:type="spellEnd"/>
      <w:r>
        <w:t xml:space="preserve"> file to load the connection points from which </w:t>
      </w:r>
      <w:r w:rsidR="000E57AF">
        <w:t xml:space="preserve">the </w:t>
      </w:r>
      <w:r>
        <w:t xml:space="preserve">endpoint devices will acquire their information and connect. This means that this file is responsible for the endpoint connection, handling the contact that connects to that endpoint, routing the call, and passing information. The following critical attributes </w:t>
      </w:r>
      <w:r w:rsidR="00354DC6">
        <w:t xml:space="preserve">are </w:t>
      </w:r>
      <w:r>
        <w:t xml:space="preserve">defined in a profile within </w:t>
      </w:r>
      <w:proofErr w:type="spellStart"/>
      <w:r>
        <w:t>pjsip.conf</w:t>
      </w:r>
      <w:proofErr w:type="spellEnd"/>
      <w:r>
        <w:t>:</w:t>
      </w:r>
    </w:p>
    <w:p w14:paraId="728BA01A" w14:textId="719E5E46" w:rsidR="005826DB" w:rsidRDefault="00427B87" w:rsidP="00FB3ED3">
      <w:pPr>
        <w:pStyle w:val="ListBullet"/>
      </w:pPr>
      <w:r>
        <w:rPr>
          <w:b/>
        </w:rPr>
        <w:t>Transport</w:t>
      </w:r>
      <w:r w:rsidR="00354DC6">
        <w:rPr>
          <w:b/>
        </w:rPr>
        <w:t>.</w:t>
      </w:r>
      <w:r>
        <w:t xml:space="preserve"> The transport defined within the </w:t>
      </w:r>
      <w:proofErr w:type="spellStart"/>
      <w:r>
        <w:t>pjsip.conf</w:t>
      </w:r>
      <w:proofErr w:type="spellEnd"/>
      <w:r>
        <w:t xml:space="preserve"> file specifies the configuration for </w:t>
      </w:r>
      <w:r w:rsidR="00A95D2A" w:rsidRPr="00A95D2A">
        <w:t xml:space="preserve">Transmission Control Protocol </w:t>
      </w:r>
      <w:r w:rsidR="00A95D2A">
        <w:t>(</w:t>
      </w:r>
      <w:r>
        <w:t>TCP</w:t>
      </w:r>
      <w:r w:rsidR="00A95D2A">
        <w:t>)</w:t>
      </w:r>
      <w:r>
        <w:t xml:space="preserve">, </w:t>
      </w:r>
      <w:r w:rsidR="00A95D2A" w:rsidRPr="00A95D2A">
        <w:t xml:space="preserve">User Datagram Protocol </w:t>
      </w:r>
      <w:r w:rsidR="00A95D2A">
        <w:t>(</w:t>
      </w:r>
      <w:r>
        <w:t>UDP</w:t>
      </w:r>
      <w:r w:rsidR="00A95D2A">
        <w:t>)</w:t>
      </w:r>
      <w:r>
        <w:t xml:space="preserve">, </w:t>
      </w:r>
      <w:r w:rsidR="00A95D2A" w:rsidRPr="00A95D2A">
        <w:t>WebSocket (WS)</w:t>
      </w:r>
      <w:r>
        <w:t xml:space="preserve">, or </w:t>
      </w:r>
      <w:r w:rsidR="00FF0F66" w:rsidRPr="00FF0F66">
        <w:t>WebSocket Secure (WSS)</w:t>
      </w:r>
      <w:r>
        <w:t xml:space="preserve"> connections. These transport settings require configuration as to the external IP, internal IP, and in the case of web sockets, certificate information to be used for secure communication.</w:t>
      </w:r>
    </w:p>
    <w:p w14:paraId="728BA01B" w14:textId="512045F5" w:rsidR="005826DB" w:rsidRDefault="00427B87" w:rsidP="00FB3ED3">
      <w:pPr>
        <w:pStyle w:val="ListBullet"/>
      </w:pPr>
      <w:r>
        <w:rPr>
          <w:b/>
        </w:rPr>
        <w:t>Endpoint</w:t>
      </w:r>
      <w:r w:rsidR="00354DC6">
        <w:rPr>
          <w:b/>
        </w:rPr>
        <w:t>.</w:t>
      </w:r>
      <w:r w:rsidR="004D5915">
        <w:t xml:space="preserve"> </w:t>
      </w:r>
      <w:r>
        <w:t xml:space="preserve">An endpoint </w:t>
      </w:r>
      <w:r w:rsidR="00D95CBD">
        <w:t xml:space="preserve">in </w:t>
      </w:r>
      <w:r>
        <w:t xml:space="preserve">the </w:t>
      </w:r>
      <w:proofErr w:type="spellStart"/>
      <w:r>
        <w:t>pjsip.conf</w:t>
      </w:r>
      <w:proofErr w:type="spellEnd"/>
      <w:r>
        <w:t xml:space="preserve"> file is a profile that matches to an endpoint device. The endpoint can be defined in </w:t>
      </w:r>
      <w:proofErr w:type="spellStart"/>
      <w:r>
        <w:t>pjsip</w:t>
      </w:r>
      <w:r w:rsidR="00755215">
        <w:t>.conf</w:t>
      </w:r>
      <w:proofErr w:type="spellEnd"/>
      <w:r>
        <w:t xml:space="preserve"> independently or as a template that numerous extensions can call. This template helps to </w:t>
      </w:r>
      <w:r w:rsidR="005944F6">
        <w:t xml:space="preserve">maintain </w:t>
      </w:r>
      <w:r>
        <w:t>a condensed file</w:t>
      </w:r>
      <w:r w:rsidR="005944F6">
        <w:t>,</w:t>
      </w:r>
      <w:r>
        <w:t xml:space="preserve"> otherwise </w:t>
      </w:r>
      <w:r w:rsidR="0057019A">
        <w:t xml:space="preserve">it </w:t>
      </w:r>
      <w:r>
        <w:t>can grow quite large. Endpoint templates are identified by (!) after the identifying name.</w:t>
      </w:r>
    </w:p>
    <w:p w14:paraId="728BA01C" w14:textId="06540FD3" w:rsidR="005826DB" w:rsidRDefault="00427B87" w:rsidP="00FB3ED3">
      <w:pPr>
        <w:pStyle w:val="ListBullet"/>
      </w:pPr>
      <w:r>
        <w:rPr>
          <w:b/>
        </w:rPr>
        <w:t>Register</w:t>
      </w:r>
      <w:r w:rsidR="00354DC6">
        <w:rPr>
          <w:b/>
        </w:rPr>
        <w:t>.</w:t>
      </w:r>
      <w:r>
        <w:t xml:space="preserve"> A registration is a type of authentication from an endpoint device. The device will send authentication information to Asterisk that will then “</w:t>
      </w:r>
      <w:r w:rsidR="005D704A">
        <w:t>register</w:t>
      </w:r>
      <w:r>
        <w:t>” the device to the PBX with the assigned endpoint profile. A registration is a temporary assignment of configuration options and network settings to identify the endpoint device and route calls.</w:t>
      </w:r>
    </w:p>
    <w:p w14:paraId="728BA01D" w14:textId="6CDFC8BE" w:rsidR="005826DB" w:rsidRDefault="00427B87" w:rsidP="00FB3ED3">
      <w:pPr>
        <w:pStyle w:val="ListBullet"/>
      </w:pPr>
      <w:r>
        <w:rPr>
          <w:b/>
        </w:rPr>
        <w:t>Contact</w:t>
      </w:r>
      <w:r w:rsidR="00354DC6">
        <w:rPr>
          <w:b/>
        </w:rPr>
        <w:t>.</w:t>
      </w:r>
      <w:r>
        <w:t xml:space="preserve"> A contact is the network</w:t>
      </w:r>
      <w:r w:rsidR="0057019A">
        <w:t>-</w:t>
      </w:r>
      <w:r>
        <w:t>identifying information of a device that has registered and its corresponding extension. Viewing the contact information within the Asterisk console verifies that an endpoint device has authenticated and been assigned its configuration correctly.</w:t>
      </w:r>
    </w:p>
    <w:p w14:paraId="728BA01E" w14:textId="2DB802AF" w:rsidR="005826DB" w:rsidRDefault="00427B87" w:rsidP="00211202">
      <w:r>
        <w:t xml:space="preserve">Once the profile has been defined, extensions and numbers can be associated with the profile, which will be </w:t>
      </w:r>
      <w:r w:rsidR="00C4592A">
        <w:t>referenced</w:t>
      </w:r>
      <w:r>
        <w:t xml:space="preserve"> in the </w:t>
      </w:r>
      <w:proofErr w:type="spellStart"/>
      <w:r>
        <w:t>extensions.conf</w:t>
      </w:r>
      <w:proofErr w:type="spellEnd"/>
      <w:r>
        <w:t xml:space="preserve"> file to help route calls to their proper destination. Use the pre-defined profiles in the Asterisk repository because they are already configured specifically for use with ACE Direct.</w:t>
      </w:r>
    </w:p>
    <w:p w14:paraId="728BA01F" w14:textId="77777777" w:rsidR="005826DB" w:rsidRDefault="00427B87" w:rsidP="004D5915">
      <w:pPr>
        <w:pStyle w:val="Heading3"/>
      </w:pPr>
      <w:bookmarkStart w:id="87" w:name="_Toc464576598"/>
      <w:bookmarkStart w:id="88" w:name="_Toc464576675"/>
      <w:bookmarkStart w:id="89" w:name="_Toc464576868"/>
      <w:bookmarkStart w:id="90" w:name="_Toc464577794"/>
      <w:bookmarkStart w:id="91" w:name="_Toc464578690"/>
      <w:bookmarkStart w:id="92" w:name="_Toc488131935"/>
      <w:bookmarkStart w:id="93" w:name="_Toc510098757"/>
      <w:bookmarkStart w:id="94" w:name="_Toc510147768"/>
      <w:bookmarkStart w:id="95" w:name="_Toc512262071"/>
      <w:bookmarkStart w:id="96" w:name="_Toc512336774"/>
      <w:bookmarkStart w:id="97" w:name="_Toc77847463"/>
      <w:bookmarkEnd w:id="87"/>
      <w:bookmarkEnd w:id="88"/>
      <w:bookmarkEnd w:id="89"/>
      <w:bookmarkEnd w:id="90"/>
      <w:bookmarkEnd w:id="91"/>
      <w:r>
        <w:t>Web Secure Sockets</w:t>
      </w:r>
      <w:bookmarkEnd w:id="92"/>
      <w:bookmarkEnd w:id="93"/>
      <w:bookmarkEnd w:id="94"/>
      <w:bookmarkEnd w:id="95"/>
      <w:bookmarkEnd w:id="96"/>
      <w:bookmarkEnd w:id="97"/>
    </w:p>
    <w:p w14:paraId="728BA020" w14:textId="03F0FCF5" w:rsidR="005826DB" w:rsidRDefault="00166862" w:rsidP="00211202">
      <w:r>
        <w:t>This Consumer</w:t>
      </w:r>
      <w:r w:rsidR="00427B87">
        <w:t xml:space="preserve"> portal uses WebRTC</w:t>
      </w:r>
      <w:r w:rsidR="00B805CC">
        <w:t xml:space="preserve"> </w:t>
      </w:r>
      <w:r w:rsidR="007F4703">
        <w:t xml:space="preserve">technology </w:t>
      </w:r>
      <w:r w:rsidR="00B805CC">
        <w:t>to conduct video</w:t>
      </w:r>
      <w:r w:rsidR="006048AB">
        <w:t>, voice,</w:t>
      </w:r>
      <w:r w:rsidR="00FD2C4B">
        <w:t xml:space="preserve"> and audio </w:t>
      </w:r>
      <w:r w:rsidR="00AC76A0">
        <w:t>communications.</w:t>
      </w:r>
      <w:r w:rsidR="00427B87">
        <w:t xml:space="preserve"> Asterisk must use web sockets and for most browsers, secure web sockets to </w:t>
      </w:r>
      <w:r w:rsidR="00427B87">
        <w:lastRenderedPageBreak/>
        <w:t xml:space="preserve">successfully </w:t>
      </w:r>
      <w:r w:rsidR="00917CE8">
        <w:t xml:space="preserve">use </w:t>
      </w:r>
      <w:r w:rsidR="00427B87">
        <w:t>WebRTC</w:t>
      </w:r>
      <w:r w:rsidR="00917CE8">
        <w:t xml:space="preserve"> technology</w:t>
      </w:r>
      <w:r w:rsidR="00427B87">
        <w:t xml:space="preserve">. Asterisk </w:t>
      </w:r>
      <w:r w:rsidR="0057019A">
        <w:t xml:space="preserve">should only </w:t>
      </w:r>
      <w:r w:rsidR="00427B87">
        <w:t>use a certificate from a valid certificate authority when using WebRTC.</w:t>
      </w:r>
    </w:p>
    <w:p w14:paraId="068ECE63" w14:textId="1E83DFE6" w:rsidR="003035BF" w:rsidRPr="00BD414A" w:rsidRDefault="00427B87" w:rsidP="004D5915">
      <w:pPr>
        <w:pStyle w:val="Heading3"/>
      </w:pPr>
      <w:bookmarkStart w:id="98" w:name="_Toc488131936"/>
      <w:bookmarkStart w:id="99" w:name="_Toc464567712"/>
      <w:bookmarkStart w:id="100" w:name="_Toc510098758"/>
      <w:bookmarkStart w:id="101" w:name="_Toc510147769"/>
      <w:bookmarkStart w:id="102" w:name="_Toc512262072"/>
      <w:bookmarkStart w:id="103" w:name="_Toc77847464"/>
      <w:bookmarkStart w:id="104" w:name="_Toc512336775"/>
      <w:r>
        <w:t>Sample Configuration Files</w:t>
      </w:r>
      <w:bookmarkEnd w:id="98"/>
      <w:bookmarkEnd w:id="99"/>
      <w:bookmarkEnd w:id="100"/>
      <w:bookmarkEnd w:id="101"/>
      <w:bookmarkEnd w:id="102"/>
      <w:bookmarkEnd w:id="103"/>
    </w:p>
    <w:bookmarkEnd w:id="104"/>
    <w:p w14:paraId="728BA021" w14:textId="2BBB94C1" w:rsidR="005826DB" w:rsidRPr="00C073A5" w:rsidRDefault="000D53BD" w:rsidP="00211202">
      <w:r w:rsidRPr="00BD414A">
        <w:rPr>
          <w:b/>
        </w:rPr>
        <w:t>Note:</w:t>
      </w:r>
      <w:r>
        <w:t xml:space="preserve"> </w:t>
      </w:r>
      <w:r w:rsidR="00A47FAE">
        <w:t>T</w:t>
      </w:r>
      <w:r>
        <w:t xml:space="preserve">he </w:t>
      </w:r>
      <w:r w:rsidR="00A47FAE">
        <w:t xml:space="preserve">following </w:t>
      </w:r>
      <w:r>
        <w:t xml:space="preserve">samples are </w:t>
      </w:r>
      <w:r w:rsidR="00A47FAE">
        <w:t>not</w:t>
      </w:r>
      <w:r>
        <w:t xml:space="preserve"> up to date with the latest configuration in the Asterisk </w:t>
      </w:r>
      <w:r w:rsidR="00166862">
        <w:t>repository</w:t>
      </w:r>
      <w:r>
        <w:t>. The intent is to provide a basic overview of some of the configuration and their associated parameters. To view the latest configuration files, visit the Asterisk GitHub repository.</w:t>
      </w:r>
    </w:p>
    <w:p w14:paraId="728BA022" w14:textId="27B4E3DC" w:rsidR="005826DB" w:rsidRDefault="0014751F" w:rsidP="004D5915">
      <w:pPr>
        <w:pStyle w:val="Heading4"/>
      </w:pPr>
      <w:bookmarkStart w:id="105" w:name="_Toc464567713"/>
      <w:bookmarkStart w:id="106" w:name="_Hlk42275253"/>
      <w:r>
        <w:t xml:space="preserve">Sample </w:t>
      </w:r>
      <w:proofErr w:type="spellStart"/>
      <w:r>
        <w:t>pjsip</w:t>
      </w:r>
      <w:r w:rsidR="00427B87">
        <w:t>.conf</w:t>
      </w:r>
      <w:bookmarkEnd w:id="105"/>
      <w:proofErr w:type="spellEnd"/>
      <w:r w:rsidR="00427B87">
        <w:t xml:space="preserve"> Configuration</w:t>
      </w:r>
    </w:p>
    <w:bookmarkEnd w:id="106"/>
    <w:p w14:paraId="49A39EB1" w14:textId="12468D68" w:rsidR="00BD414A" w:rsidRPr="00BD414A" w:rsidRDefault="00BD414A" w:rsidP="002E1177">
      <w:pPr>
        <w:spacing w:after="240"/>
      </w:pPr>
      <w:r w:rsidRPr="00FA1E20">
        <w:t xml:space="preserve">The following is </w:t>
      </w:r>
      <w:r w:rsidR="00FA1E20">
        <w:t xml:space="preserve">an example of the </w:t>
      </w:r>
      <w:proofErr w:type="spellStart"/>
      <w:r w:rsidR="0043611C">
        <w:t>pjsip</w:t>
      </w:r>
      <w:r w:rsidR="00FA1E20">
        <w:t>.conf</w:t>
      </w:r>
      <w:proofErr w:type="spellEnd"/>
      <w:r w:rsidR="00FA1E20">
        <w:t xml:space="preserve"> file used by Asterisk:</w:t>
      </w:r>
    </w:p>
    <w:p w14:paraId="728BA023" w14:textId="416084B1" w:rsidR="005826DB" w:rsidRPr="0099091C" w:rsidRDefault="00427B87" w:rsidP="00211202">
      <w:pPr>
        <w:pStyle w:val="CodeIndent"/>
        <w:rPr>
          <w:szCs w:val="20"/>
        </w:rPr>
      </w:pPr>
      <w:r w:rsidRPr="0099091C">
        <w:t xml:space="preserve">---------------------------------top of </w:t>
      </w:r>
      <w:proofErr w:type="spellStart"/>
      <w:r w:rsidRPr="0099091C">
        <w:t>pjsip.conf</w:t>
      </w:r>
      <w:proofErr w:type="spellEnd"/>
      <w:r w:rsidRPr="0099091C">
        <w:t xml:space="preserve"> file--------------------------------------------------</w:t>
      </w:r>
    </w:p>
    <w:p w14:paraId="728BA024" w14:textId="77777777" w:rsidR="005826DB" w:rsidRPr="00C40BAE" w:rsidRDefault="00427B87" w:rsidP="00211202">
      <w:pPr>
        <w:pStyle w:val="CodeIndent"/>
        <w:rPr>
          <w:szCs w:val="20"/>
        </w:rPr>
      </w:pPr>
      <w:r w:rsidRPr="00C40BAE">
        <w:t>[transport-</w:t>
      </w:r>
      <w:r w:rsidRPr="00C40BAE">
        <w:rPr>
          <w:szCs w:val="20"/>
        </w:rPr>
        <w:tab/>
      </w:r>
      <w:proofErr w:type="spellStart"/>
      <w:r w:rsidRPr="00C40BAE">
        <w:t>wss</w:t>
      </w:r>
      <w:proofErr w:type="spellEnd"/>
      <w:r w:rsidRPr="00C40BAE">
        <w:t>]</w:t>
      </w:r>
      <w:proofErr w:type="gramStart"/>
      <w:r w:rsidRPr="00C40BAE">
        <w:rPr>
          <w:szCs w:val="20"/>
        </w:rPr>
        <w:tab/>
      </w:r>
      <w:r w:rsidRPr="00C40BAE">
        <w:t>;name</w:t>
      </w:r>
      <w:proofErr w:type="gramEnd"/>
      <w:r w:rsidRPr="00C40BAE">
        <w:t xml:space="preserve"> of transport configuration</w:t>
      </w:r>
    </w:p>
    <w:p w14:paraId="728BA025" w14:textId="77777777" w:rsidR="005826DB" w:rsidRPr="00C40BAE" w:rsidRDefault="005826DB" w:rsidP="00211202">
      <w:pPr>
        <w:pStyle w:val="CodeIndent"/>
      </w:pPr>
    </w:p>
    <w:p w14:paraId="728BA026" w14:textId="77777777" w:rsidR="005826DB" w:rsidRPr="0099091C" w:rsidRDefault="00427B87" w:rsidP="00211202">
      <w:pPr>
        <w:pStyle w:val="CodeIndent"/>
        <w:rPr>
          <w:szCs w:val="20"/>
        </w:rPr>
      </w:pPr>
      <w:r w:rsidRPr="0099091C">
        <w:t>type=transport</w:t>
      </w:r>
      <w:r w:rsidRPr="0099091C">
        <w:rPr>
          <w:szCs w:val="20"/>
        </w:rPr>
        <w:tab/>
      </w:r>
      <w:r w:rsidRPr="0099091C">
        <w:rPr>
          <w:szCs w:val="20"/>
        </w:rPr>
        <w:tab/>
      </w:r>
      <w:r w:rsidRPr="0099091C">
        <w:rPr>
          <w:szCs w:val="20"/>
        </w:rPr>
        <w:tab/>
      </w:r>
      <w:r w:rsidRPr="0099091C">
        <w:t>; type being configured is of type transport</w:t>
      </w:r>
    </w:p>
    <w:p w14:paraId="728BA027" w14:textId="77777777" w:rsidR="005826DB" w:rsidRPr="0099091C" w:rsidRDefault="00427B87" w:rsidP="00211202">
      <w:pPr>
        <w:pStyle w:val="CodeIndent"/>
        <w:rPr>
          <w:szCs w:val="20"/>
        </w:rPr>
      </w:pPr>
      <w:r w:rsidRPr="0099091C">
        <w:t>protocol=</w:t>
      </w:r>
      <w:r w:rsidRPr="0099091C">
        <w:rPr>
          <w:szCs w:val="20"/>
        </w:rPr>
        <w:tab/>
      </w:r>
      <w:r w:rsidRPr="0099091C">
        <w:rPr>
          <w:szCs w:val="20"/>
        </w:rPr>
        <w:tab/>
      </w:r>
      <w:proofErr w:type="spellStart"/>
      <w:r w:rsidRPr="0099091C">
        <w:t>wss</w:t>
      </w:r>
      <w:proofErr w:type="spellEnd"/>
      <w:proofErr w:type="gramStart"/>
      <w:r w:rsidRPr="0099091C">
        <w:rPr>
          <w:szCs w:val="20"/>
        </w:rPr>
        <w:tab/>
      </w:r>
      <w:r w:rsidRPr="0099091C">
        <w:t>;protocol</w:t>
      </w:r>
      <w:proofErr w:type="gramEnd"/>
      <w:r w:rsidRPr="0099091C">
        <w:t xml:space="preserve"> is web secure socket, can be </w:t>
      </w:r>
      <w:proofErr w:type="spellStart"/>
      <w:r w:rsidRPr="0099091C">
        <w:t>tcp,udp,ws,wss</w:t>
      </w:r>
      <w:proofErr w:type="spellEnd"/>
    </w:p>
    <w:p w14:paraId="728BA028" w14:textId="77777777" w:rsidR="005826DB" w:rsidRPr="0099091C" w:rsidRDefault="00427B87" w:rsidP="00211202">
      <w:pPr>
        <w:pStyle w:val="CodeIndent"/>
        <w:rPr>
          <w:szCs w:val="20"/>
        </w:rPr>
      </w:pPr>
      <w:r w:rsidRPr="0099091C">
        <w:t>bind=0.0.0.0:443</w:t>
      </w:r>
      <w:r w:rsidRPr="0099091C">
        <w:rPr>
          <w:szCs w:val="20"/>
        </w:rPr>
        <w:tab/>
      </w:r>
      <w:proofErr w:type="gramStart"/>
      <w:r w:rsidRPr="0099091C">
        <w:rPr>
          <w:szCs w:val="20"/>
        </w:rPr>
        <w:tab/>
      </w:r>
      <w:r w:rsidRPr="0099091C">
        <w:t>;bound</w:t>
      </w:r>
      <w:proofErr w:type="gramEnd"/>
      <w:r w:rsidRPr="0099091C">
        <w:t xml:space="preserve"> </w:t>
      </w:r>
      <w:proofErr w:type="spellStart"/>
      <w:r w:rsidRPr="0099091C">
        <w:t>ip</w:t>
      </w:r>
      <w:proofErr w:type="spellEnd"/>
      <w:r w:rsidRPr="0099091C">
        <w:t>/port</w:t>
      </w:r>
    </w:p>
    <w:p w14:paraId="728BA029" w14:textId="1BFD1D42" w:rsidR="005826DB" w:rsidRPr="0099091C" w:rsidRDefault="00427B87" w:rsidP="00211202">
      <w:pPr>
        <w:pStyle w:val="CodeIndent"/>
        <w:rPr>
          <w:szCs w:val="20"/>
        </w:rPr>
      </w:pPr>
      <w:proofErr w:type="spellStart"/>
      <w:r w:rsidRPr="0099091C">
        <w:t>external_media_address</w:t>
      </w:r>
      <w:proofErr w:type="spellEnd"/>
      <w:r w:rsidRPr="0099091C">
        <w:t>=</w:t>
      </w:r>
      <w:r w:rsidR="00CF5F1A">
        <w:t>&lt;IP ADDRESS&gt;</w:t>
      </w:r>
      <w:proofErr w:type="gramStart"/>
      <w:r w:rsidRPr="0099091C">
        <w:rPr>
          <w:szCs w:val="20"/>
        </w:rPr>
        <w:tab/>
      </w:r>
      <w:r w:rsidRPr="0099091C">
        <w:t>;external</w:t>
      </w:r>
      <w:proofErr w:type="gramEnd"/>
      <w:r w:rsidRPr="0099091C">
        <w:t xml:space="preserve"> </w:t>
      </w:r>
      <w:proofErr w:type="spellStart"/>
      <w:r w:rsidRPr="0099091C">
        <w:t>ip</w:t>
      </w:r>
      <w:proofErr w:type="spellEnd"/>
      <w:r w:rsidRPr="0099091C">
        <w:t xml:space="preserve"> of Asterisk</w:t>
      </w:r>
    </w:p>
    <w:p w14:paraId="728BA02A" w14:textId="77777777" w:rsidR="005826DB" w:rsidRPr="00FE6BAE" w:rsidRDefault="00427B87" w:rsidP="00211202">
      <w:pPr>
        <w:pStyle w:val="CodeIndent"/>
        <w:rPr>
          <w:szCs w:val="20"/>
          <w:lang w:val="fr-FR"/>
        </w:rPr>
      </w:pPr>
      <w:proofErr w:type="spellStart"/>
      <w:proofErr w:type="gramStart"/>
      <w:r w:rsidRPr="00FE6BAE">
        <w:rPr>
          <w:lang w:val="fr-FR"/>
        </w:rPr>
        <w:t>cert</w:t>
      </w:r>
      <w:proofErr w:type="gramEnd"/>
      <w:r w:rsidRPr="00FE6BAE">
        <w:rPr>
          <w:lang w:val="fr-FR"/>
        </w:rPr>
        <w:t>_file</w:t>
      </w:r>
      <w:proofErr w:type="spellEnd"/>
      <w:r w:rsidRPr="00FE6BAE">
        <w:rPr>
          <w:szCs w:val="20"/>
          <w:lang w:val="fr-FR"/>
        </w:rPr>
        <w:tab/>
      </w:r>
      <w:r w:rsidRPr="00FE6BAE">
        <w:rPr>
          <w:lang w:val="fr-FR"/>
        </w:rPr>
        <w:t>=/</w:t>
      </w:r>
      <w:proofErr w:type="spellStart"/>
      <w:r w:rsidRPr="00FE6BAE">
        <w:rPr>
          <w:lang w:val="fr-FR"/>
        </w:rPr>
        <w:t>etc</w:t>
      </w:r>
      <w:proofErr w:type="spellEnd"/>
      <w:r w:rsidRPr="00FE6BAE">
        <w:rPr>
          <w:lang w:val="fr-FR"/>
        </w:rPr>
        <w:t>/</w:t>
      </w:r>
      <w:proofErr w:type="spellStart"/>
      <w:r w:rsidRPr="00FE6BAE">
        <w:rPr>
          <w:lang w:val="fr-FR"/>
        </w:rPr>
        <w:t>asterisk</w:t>
      </w:r>
      <w:proofErr w:type="spellEnd"/>
      <w:r w:rsidRPr="00FE6BAE">
        <w:rPr>
          <w:lang w:val="fr-FR"/>
        </w:rPr>
        <w:t>/keys/</w:t>
      </w:r>
      <w:proofErr w:type="spellStart"/>
      <w:r w:rsidRPr="00FE6BAE">
        <w:rPr>
          <w:lang w:val="fr-FR"/>
        </w:rPr>
        <w:t>star.pem</w:t>
      </w:r>
      <w:proofErr w:type="spellEnd"/>
      <w:r w:rsidRPr="00FE6BAE">
        <w:rPr>
          <w:szCs w:val="20"/>
          <w:lang w:val="fr-FR"/>
        </w:rPr>
        <w:tab/>
      </w:r>
      <w:r w:rsidRPr="00FE6BAE">
        <w:rPr>
          <w:lang w:val="fr-FR"/>
        </w:rPr>
        <w:t>;</w:t>
      </w:r>
      <w:proofErr w:type="spellStart"/>
      <w:r w:rsidRPr="00FE6BAE">
        <w:rPr>
          <w:lang w:val="fr-FR"/>
        </w:rPr>
        <w:t>certificate</w:t>
      </w:r>
      <w:proofErr w:type="spellEnd"/>
      <w:r w:rsidRPr="00FE6BAE">
        <w:rPr>
          <w:lang w:val="fr-FR"/>
        </w:rPr>
        <w:t xml:space="preserve"> </w:t>
      </w:r>
      <w:proofErr w:type="spellStart"/>
      <w:r w:rsidRPr="00FE6BAE">
        <w:rPr>
          <w:lang w:val="fr-FR"/>
        </w:rPr>
        <w:t>pem</w:t>
      </w:r>
      <w:proofErr w:type="spellEnd"/>
    </w:p>
    <w:p w14:paraId="728BA02B" w14:textId="77777777" w:rsidR="005826DB" w:rsidRPr="0099091C" w:rsidRDefault="00427B87" w:rsidP="00211202">
      <w:pPr>
        <w:pStyle w:val="CodeIndent"/>
        <w:rPr>
          <w:szCs w:val="20"/>
        </w:rPr>
      </w:pPr>
      <w:proofErr w:type="spellStart"/>
      <w:r w:rsidRPr="0099091C">
        <w:t>priv_key_file</w:t>
      </w:r>
      <w:proofErr w:type="spellEnd"/>
      <w:r w:rsidRPr="0099091C">
        <w:t>=/</w:t>
      </w:r>
      <w:proofErr w:type="spellStart"/>
      <w:r w:rsidRPr="0099091C">
        <w:t>etc</w:t>
      </w:r>
      <w:proofErr w:type="spellEnd"/>
      <w:r w:rsidRPr="0099091C">
        <w:t>/asterisk/keys/</w:t>
      </w:r>
      <w:proofErr w:type="spellStart"/>
      <w:r w:rsidRPr="0099091C">
        <w:t>star.key</w:t>
      </w:r>
      <w:proofErr w:type="spellEnd"/>
      <w:proofErr w:type="gramStart"/>
      <w:r w:rsidRPr="0099091C">
        <w:rPr>
          <w:szCs w:val="20"/>
        </w:rPr>
        <w:tab/>
      </w:r>
      <w:r w:rsidRPr="0099091C">
        <w:t>;certificate</w:t>
      </w:r>
      <w:proofErr w:type="gramEnd"/>
      <w:r w:rsidRPr="0099091C">
        <w:t xml:space="preserve"> key</w:t>
      </w:r>
    </w:p>
    <w:p w14:paraId="728BA02C" w14:textId="77777777" w:rsidR="005826DB" w:rsidRPr="00C40BAE" w:rsidRDefault="00427B87" w:rsidP="00211202">
      <w:pPr>
        <w:pStyle w:val="CodeIndent"/>
        <w:rPr>
          <w:szCs w:val="20"/>
        </w:rPr>
      </w:pPr>
      <w:r w:rsidRPr="00C40BAE">
        <w:t>[endpoint-</w:t>
      </w:r>
      <w:proofErr w:type="gramStart"/>
      <w:r w:rsidRPr="00C40BAE">
        <w:t>basic](!)</w:t>
      </w:r>
      <w:proofErr w:type="gramEnd"/>
      <w:r w:rsidRPr="00C40BAE">
        <w:t xml:space="preserve"> ;Defines the name of the endpoint, the (!) designates it as a template</w:t>
      </w:r>
    </w:p>
    <w:p w14:paraId="728BA02D" w14:textId="77777777" w:rsidR="005826DB" w:rsidRPr="0099091C" w:rsidRDefault="00427B87" w:rsidP="00211202">
      <w:pPr>
        <w:pStyle w:val="CodeIndent"/>
        <w:rPr>
          <w:szCs w:val="20"/>
        </w:rPr>
      </w:pPr>
      <w:r w:rsidRPr="0099091C">
        <w:t>type=</w:t>
      </w:r>
      <w:r w:rsidRPr="0099091C">
        <w:rPr>
          <w:szCs w:val="20"/>
        </w:rPr>
        <w:tab/>
      </w:r>
      <w:r w:rsidRPr="0099091C">
        <w:t>endpoint</w:t>
      </w:r>
      <w:proofErr w:type="gramStart"/>
      <w:r w:rsidRPr="0099091C">
        <w:rPr>
          <w:szCs w:val="20"/>
        </w:rPr>
        <w:tab/>
      </w:r>
      <w:r w:rsidRPr="0099091C">
        <w:t>;defines</w:t>
      </w:r>
      <w:proofErr w:type="gramEnd"/>
      <w:r w:rsidRPr="0099091C">
        <w:t xml:space="preserve"> the type</w:t>
      </w:r>
    </w:p>
    <w:p w14:paraId="728BA02E" w14:textId="77777777" w:rsidR="005826DB" w:rsidRPr="0099091C" w:rsidRDefault="00427B87" w:rsidP="00211202">
      <w:pPr>
        <w:pStyle w:val="CodeIndent"/>
        <w:rPr>
          <w:szCs w:val="20"/>
        </w:rPr>
      </w:pPr>
      <w:r w:rsidRPr="0099091C">
        <w:t>transport=transport-</w:t>
      </w:r>
      <w:proofErr w:type="spellStart"/>
      <w:r w:rsidRPr="0099091C">
        <w:t>wss</w:t>
      </w:r>
      <w:proofErr w:type="spellEnd"/>
      <w:proofErr w:type="gramStart"/>
      <w:r w:rsidRPr="0099091C">
        <w:rPr>
          <w:szCs w:val="20"/>
        </w:rPr>
        <w:tab/>
      </w:r>
      <w:r w:rsidRPr="0099091C">
        <w:t>;defines</w:t>
      </w:r>
      <w:proofErr w:type="gramEnd"/>
      <w:r w:rsidRPr="0099091C">
        <w:t xml:space="preserve"> the transport to be used</w:t>
      </w:r>
    </w:p>
    <w:p w14:paraId="728BA02F" w14:textId="77777777" w:rsidR="005826DB" w:rsidRPr="0099091C" w:rsidRDefault="00427B87" w:rsidP="00211202">
      <w:pPr>
        <w:pStyle w:val="CodeIndent"/>
        <w:rPr>
          <w:szCs w:val="20"/>
        </w:rPr>
      </w:pPr>
      <w:r w:rsidRPr="0099091C">
        <w:t>context=</w:t>
      </w:r>
      <w:r w:rsidRPr="0099091C">
        <w:rPr>
          <w:szCs w:val="20"/>
        </w:rPr>
        <w:tab/>
      </w:r>
      <w:r w:rsidRPr="0099091C">
        <w:t>from-internal</w:t>
      </w:r>
      <w:proofErr w:type="gramStart"/>
      <w:r w:rsidRPr="0099091C">
        <w:rPr>
          <w:szCs w:val="20"/>
        </w:rPr>
        <w:tab/>
      </w:r>
      <w:r w:rsidRPr="0099091C">
        <w:t>;defines</w:t>
      </w:r>
      <w:proofErr w:type="gramEnd"/>
      <w:r w:rsidRPr="0099091C">
        <w:t xml:space="preserve"> the context, must correspond to context in </w:t>
      </w:r>
      <w:proofErr w:type="spellStart"/>
      <w:r w:rsidRPr="0099091C">
        <w:t>extensions.conf</w:t>
      </w:r>
      <w:proofErr w:type="spellEnd"/>
    </w:p>
    <w:p w14:paraId="728BA030" w14:textId="77777777" w:rsidR="005826DB" w:rsidRPr="0099091C" w:rsidRDefault="00427B87" w:rsidP="00211202">
      <w:pPr>
        <w:pStyle w:val="CodeIndent"/>
        <w:rPr>
          <w:szCs w:val="20"/>
        </w:rPr>
      </w:pPr>
      <w:r w:rsidRPr="0099091C">
        <w:t>disallow=</w:t>
      </w:r>
      <w:r w:rsidRPr="0099091C">
        <w:rPr>
          <w:szCs w:val="20"/>
        </w:rPr>
        <w:tab/>
      </w:r>
      <w:r w:rsidRPr="0099091C">
        <w:t>all</w:t>
      </w:r>
      <w:proofErr w:type="gramStart"/>
      <w:r w:rsidRPr="0099091C">
        <w:rPr>
          <w:szCs w:val="20"/>
        </w:rPr>
        <w:tab/>
      </w:r>
      <w:r w:rsidRPr="0099091C">
        <w:t>;explicitly</w:t>
      </w:r>
      <w:proofErr w:type="gramEnd"/>
      <w:r w:rsidRPr="0099091C">
        <w:t xml:space="preserve"> deny all media unless specified</w:t>
      </w:r>
    </w:p>
    <w:p w14:paraId="728BA031" w14:textId="77777777" w:rsidR="005826DB" w:rsidRPr="0099091C" w:rsidRDefault="00427B87" w:rsidP="00211202">
      <w:pPr>
        <w:pStyle w:val="CodeIndent"/>
        <w:rPr>
          <w:szCs w:val="20"/>
        </w:rPr>
      </w:pPr>
      <w:r w:rsidRPr="0099091C">
        <w:t>allow=</w:t>
      </w:r>
      <w:r w:rsidRPr="0099091C">
        <w:rPr>
          <w:szCs w:val="20"/>
        </w:rPr>
        <w:tab/>
      </w:r>
      <w:proofErr w:type="spellStart"/>
      <w:r w:rsidRPr="0099091C">
        <w:t>ulaw</w:t>
      </w:r>
      <w:proofErr w:type="spellEnd"/>
      <w:proofErr w:type="gramStart"/>
      <w:r w:rsidRPr="0099091C">
        <w:rPr>
          <w:szCs w:val="20"/>
        </w:rPr>
        <w:tab/>
      </w:r>
      <w:r w:rsidRPr="0099091C">
        <w:t>;specify</w:t>
      </w:r>
      <w:proofErr w:type="gramEnd"/>
      <w:r w:rsidRPr="0099091C">
        <w:t xml:space="preserve"> allow </w:t>
      </w:r>
      <w:proofErr w:type="spellStart"/>
      <w:r w:rsidRPr="0099091C">
        <w:t>ulaw</w:t>
      </w:r>
      <w:proofErr w:type="spellEnd"/>
      <w:r w:rsidRPr="0099091C">
        <w:t xml:space="preserve"> audio codec</w:t>
      </w:r>
    </w:p>
    <w:p w14:paraId="728BA032" w14:textId="77777777" w:rsidR="005826DB" w:rsidRPr="0099091C" w:rsidRDefault="00427B87" w:rsidP="00211202">
      <w:pPr>
        <w:pStyle w:val="CodeIndent"/>
        <w:rPr>
          <w:szCs w:val="20"/>
        </w:rPr>
      </w:pPr>
      <w:r w:rsidRPr="0099091C">
        <w:t>allow=vp8</w:t>
      </w:r>
      <w:r w:rsidRPr="0099091C">
        <w:rPr>
          <w:szCs w:val="20"/>
        </w:rPr>
        <w:tab/>
      </w:r>
      <w:proofErr w:type="gramStart"/>
      <w:r w:rsidRPr="0099091C">
        <w:rPr>
          <w:szCs w:val="20"/>
        </w:rPr>
        <w:tab/>
      </w:r>
      <w:r w:rsidRPr="0099091C">
        <w:t>;specify</w:t>
      </w:r>
      <w:proofErr w:type="gramEnd"/>
      <w:r w:rsidRPr="0099091C">
        <w:t xml:space="preserve"> allow vp8 video</w:t>
      </w:r>
    </w:p>
    <w:p w14:paraId="728BA033" w14:textId="77777777" w:rsidR="005826DB" w:rsidRPr="0099091C" w:rsidRDefault="00427B87" w:rsidP="00211202">
      <w:pPr>
        <w:pStyle w:val="CodeIndent"/>
        <w:rPr>
          <w:szCs w:val="20"/>
        </w:rPr>
      </w:pPr>
      <w:r w:rsidRPr="0099091C">
        <w:t>allow=h264</w:t>
      </w:r>
      <w:r w:rsidRPr="0099091C">
        <w:rPr>
          <w:szCs w:val="20"/>
        </w:rPr>
        <w:tab/>
      </w:r>
      <w:proofErr w:type="gramStart"/>
      <w:r w:rsidRPr="0099091C">
        <w:rPr>
          <w:szCs w:val="20"/>
        </w:rPr>
        <w:tab/>
      </w:r>
      <w:r w:rsidRPr="0099091C">
        <w:t>;specify</w:t>
      </w:r>
      <w:proofErr w:type="gramEnd"/>
      <w:r w:rsidRPr="0099091C">
        <w:t xml:space="preserve"> h264 video</w:t>
      </w:r>
    </w:p>
    <w:p w14:paraId="728BA034" w14:textId="77777777" w:rsidR="005826DB" w:rsidRPr="0099091C" w:rsidRDefault="00427B87" w:rsidP="00211202">
      <w:pPr>
        <w:pStyle w:val="CodeIndent"/>
        <w:rPr>
          <w:szCs w:val="20"/>
        </w:rPr>
      </w:pPr>
      <w:r w:rsidRPr="0099091C">
        <w:t>allow=t140</w:t>
      </w:r>
      <w:r w:rsidRPr="0099091C">
        <w:rPr>
          <w:szCs w:val="20"/>
        </w:rPr>
        <w:tab/>
      </w:r>
      <w:proofErr w:type="gramStart"/>
      <w:r w:rsidRPr="0099091C">
        <w:rPr>
          <w:szCs w:val="20"/>
        </w:rPr>
        <w:tab/>
      </w:r>
      <w:r w:rsidRPr="0099091C">
        <w:t>;specify</w:t>
      </w:r>
      <w:proofErr w:type="gramEnd"/>
      <w:r w:rsidRPr="0099091C">
        <w:t xml:space="preserve"> allow t140 text protocol</w:t>
      </w:r>
    </w:p>
    <w:p w14:paraId="728BA035" w14:textId="77777777" w:rsidR="005826DB" w:rsidRPr="0099091C" w:rsidRDefault="00427B87" w:rsidP="00211202">
      <w:pPr>
        <w:pStyle w:val="CodeIndent"/>
        <w:rPr>
          <w:szCs w:val="20"/>
        </w:rPr>
      </w:pPr>
      <w:proofErr w:type="spellStart"/>
      <w:r w:rsidRPr="0099091C">
        <w:t>force_rport</w:t>
      </w:r>
      <w:proofErr w:type="spellEnd"/>
      <w:r w:rsidRPr="0099091C">
        <w:t>=yes</w:t>
      </w:r>
      <w:proofErr w:type="gramStart"/>
      <w:r w:rsidRPr="0099091C">
        <w:rPr>
          <w:szCs w:val="20"/>
        </w:rPr>
        <w:tab/>
      </w:r>
      <w:r w:rsidRPr="0099091C">
        <w:t>;network</w:t>
      </w:r>
      <w:proofErr w:type="gramEnd"/>
      <w:r w:rsidRPr="0099091C">
        <w:t xml:space="preserve"> configuration, reflexive port</w:t>
      </w:r>
    </w:p>
    <w:p w14:paraId="728BA036" w14:textId="77777777" w:rsidR="005826DB" w:rsidRPr="0099091C" w:rsidRDefault="00427B87" w:rsidP="00211202">
      <w:pPr>
        <w:pStyle w:val="CodeIndent"/>
        <w:rPr>
          <w:szCs w:val="20"/>
        </w:rPr>
      </w:pPr>
      <w:proofErr w:type="spellStart"/>
      <w:r w:rsidRPr="0099091C">
        <w:t>direct_media</w:t>
      </w:r>
      <w:proofErr w:type="spellEnd"/>
      <w:r w:rsidRPr="0099091C">
        <w:t>=no</w:t>
      </w:r>
      <w:proofErr w:type="gramStart"/>
      <w:r w:rsidRPr="0099091C">
        <w:rPr>
          <w:szCs w:val="20"/>
        </w:rPr>
        <w:tab/>
      </w:r>
      <w:r w:rsidRPr="0099091C">
        <w:t>;network</w:t>
      </w:r>
      <w:proofErr w:type="gramEnd"/>
      <w:r w:rsidRPr="0099091C">
        <w:t xml:space="preserve"> configuration, do not establish direct media link (NAT)</w:t>
      </w:r>
    </w:p>
    <w:p w14:paraId="728BA037" w14:textId="77777777" w:rsidR="005826DB" w:rsidRPr="0099091C" w:rsidRDefault="00427B87" w:rsidP="00211202">
      <w:pPr>
        <w:pStyle w:val="CodeIndent"/>
        <w:rPr>
          <w:szCs w:val="20"/>
        </w:rPr>
      </w:pPr>
      <w:proofErr w:type="spellStart"/>
      <w:r w:rsidRPr="0099091C">
        <w:t>rewrite_contact</w:t>
      </w:r>
      <w:proofErr w:type="spellEnd"/>
      <w:r w:rsidRPr="0099091C">
        <w:t>=yes</w:t>
      </w:r>
      <w:r w:rsidRPr="0099091C">
        <w:rPr>
          <w:szCs w:val="20"/>
        </w:rPr>
        <w:tab/>
      </w:r>
    </w:p>
    <w:p w14:paraId="728BA038" w14:textId="0F519F54" w:rsidR="005826DB" w:rsidRPr="0099091C" w:rsidRDefault="00427B87" w:rsidP="00211202">
      <w:pPr>
        <w:pStyle w:val="CodeIndent"/>
        <w:rPr>
          <w:szCs w:val="20"/>
        </w:rPr>
      </w:pPr>
      <w:proofErr w:type="spellStart"/>
      <w:r w:rsidRPr="0099091C">
        <w:t>media_address</w:t>
      </w:r>
      <w:proofErr w:type="spellEnd"/>
      <w:r w:rsidRPr="0099091C">
        <w:t>=</w:t>
      </w:r>
      <w:r w:rsidR="00CF5F1A">
        <w:t>&lt;IP ADDRESS&gt;</w:t>
      </w:r>
    </w:p>
    <w:p w14:paraId="728BA039" w14:textId="77777777" w:rsidR="005826DB" w:rsidRPr="0099091C" w:rsidRDefault="00427B87" w:rsidP="00211202">
      <w:pPr>
        <w:pStyle w:val="CodeIndent"/>
        <w:rPr>
          <w:szCs w:val="20"/>
        </w:rPr>
      </w:pPr>
      <w:proofErr w:type="spellStart"/>
      <w:r w:rsidRPr="0099091C">
        <w:t>rtp_symmetric</w:t>
      </w:r>
      <w:proofErr w:type="spellEnd"/>
      <w:r w:rsidRPr="0099091C">
        <w:t>=yes</w:t>
      </w:r>
    </w:p>
    <w:p w14:paraId="728BA03A" w14:textId="77777777" w:rsidR="005826DB" w:rsidRPr="0099091C" w:rsidRDefault="00427B87" w:rsidP="00211202">
      <w:pPr>
        <w:pStyle w:val="CodeIndent"/>
        <w:rPr>
          <w:szCs w:val="20"/>
        </w:rPr>
      </w:pPr>
      <w:proofErr w:type="spellStart"/>
      <w:r w:rsidRPr="0099091C">
        <w:t>ice_support</w:t>
      </w:r>
      <w:proofErr w:type="spellEnd"/>
      <w:r w:rsidRPr="0099091C">
        <w:t>=yes</w:t>
      </w:r>
    </w:p>
    <w:p w14:paraId="728BA03B" w14:textId="77777777" w:rsidR="005826DB" w:rsidRPr="0099091C" w:rsidRDefault="00427B87" w:rsidP="00211202">
      <w:pPr>
        <w:pStyle w:val="CodeIndent"/>
        <w:rPr>
          <w:szCs w:val="20"/>
        </w:rPr>
      </w:pPr>
      <w:proofErr w:type="spellStart"/>
      <w:r w:rsidRPr="0099091C">
        <w:t>message_context</w:t>
      </w:r>
      <w:proofErr w:type="spellEnd"/>
      <w:r w:rsidRPr="0099091C">
        <w:rPr>
          <w:szCs w:val="20"/>
        </w:rPr>
        <w:tab/>
      </w:r>
      <w:r w:rsidRPr="0099091C">
        <w:t>=internal-</w:t>
      </w:r>
      <w:proofErr w:type="spellStart"/>
      <w:r w:rsidRPr="0099091C">
        <w:t>im</w:t>
      </w:r>
      <w:proofErr w:type="spellEnd"/>
      <w:proofErr w:type="gramStart"/>
      <w:r w:rsidRPr="0099091C">
        <w:rPr>
          <w:szCs w:val="20"/>
        </w:rPr>
        <w:tab/>
      </w:r>
      <w:r w:rsidRPr="0099091C">
        <w:t>;context</w:t>
      </w:r>
      <w:proofErr w:type="gramEnd"/>
      <w:r w:rsidRPr="0099091C">
        <w:t xml:space="preserve"> for internal messenger</w:t>
      </w:r>
    </w:p>
    <w:p w14:paraId="728BA03D" w14:textId="00522AF7" w:rsidR="005826DB" w:rsidRPr="00F35181" w:rsidRDefault="00427B87" w:rsidP="00F35181">
      <w:pPr>
        <w:pStyle w:val="NormalWeb"/>
        <w:spacing w:after="0" w:afterAutospacing="0"/>
        <w:ind w:left="720"/>
        <w:rPr>
          <w:rFonts w:ascii="Courier New" w:eastAsia="Courier New" w:hAnsi="Courier New" w:cs="Courier New"/>
          <w:sz w:val="22"/>
          <w:szCs w:val="22"/>
        </w:rPr>
      </w:pPr>
      <w:r w:rsidRPr="00F35181">
        <w:rPr>
          <w:rFonts w:ascii="Courier New" w:eastAsia="Courier New" w:hAnsi="Courier New" w:cs="Courier New"/>
          <w:sz w:val="22"/>
          <w:szCs w:val="22"/>
        </w:rPr>
        <w:t>[</w:t>
      </w:r>
      <w:proofErr w:type="gramStart"/>
      <w:r w:rsidRPr="00F35181">
        <w:rPr>
          <w:rFonts w:ascii="Courier New" w:eastAsia="Courier New" w:hAnsi="Courier New" w:cs="Courier New"/>
          <w:sz w:val="22"/>
          <w:szCs w:val="22"/>
        </w:rPr>
        <w:t>30001](</w:t>
      </w:r>
      <w:proofErr w:type="gramEnd"/>
      <w:r w:rsidRPr="00F35181">
        <w:rPr>
          <w:rFonts w:ascii="Courier New" w:eastAsia="Courier New" w:hAnsi="Courier New" w:cs="Courier New"/>
          <w:sz w:val="22"/>
          <w:szCs w:val="22"/>
        </w:rPr>
        <w:t>endpoint-basic)</w:t>
      </w:r>
      <w:r w:rsidRPr="00F35181">
        <w:rPr>
          <w:rFonts w:ascii="Courier New" w:eastAsia="Courier New" w:hAnsi="Courier New" w:cs="Courier New"/>
          <w:sz w:val="22"/>
          <w:szCs w:val="22"/>
        </w:rPr>
        <w:tab/>
        <w:t>;Extension information, extension username is 30001</w:t>
      </w:r>
    </w:p>
    <w:p w14:paraId="728BA03E" w14:textId="77777777" w:rsidR="005826DB" w:rsidRPr="0099091C" w:rsidRDefault="00427B87" w:rsidP="00211202">
      <w:pPr>
        <w:pStyle w:val="CodeIndent"/>
        <w:rPr>
          <w:szCs w:val="20"/>
        </w:rPr>
      </w:pPr>
      <w:r w:rsidRPr="0099091C">
        <w:t>auth</w:t>
      </w:r>
      <w:r w:rsidRPr="0099091C">
        <w:rPr>
          <w:szCs w:val="20"/>
        </w:rPr>
        <w:tab/>
      </w:r>
      <w:r w:rsidRPr="0099091C">
        <w:t>=auth30001</w:t>
      </w:r>
      <w:proofErr w:type="gramStart"/>
      <w:r w:rsidRPr="0099091C">
        <w:rPr>
          <w:szCs w:val="20"/>
        </w:rPr>
        <w:tab/>
      </w:r>
      <w:r w:rsidRPr="0099091C">
        <w:t>;The</w:t>
      </w:r>
      <w:proofErr w:type="gramEnd"/>
      <w:r w:rsidRPr="0099091C">
        <w:t xml:space="preserve"> auth profile to use</w:t>
      </w:r>
    </w:p>
    <w:p w14:paraId="728BA03F" w14:textId="2ECF3E90" w:rsidR="005826DB" w:rsidRPr="0099091C" w:rsidRDefault="00427B87" w:rsidP="00211202">
      <w:pPr>
        <w:pStyle w:val="CodeIndent"/>
        <w:rPr>
          <w:szCs w:val="20"/>
        </w:rPr>
      </w:pPr>
      <w:proofErr w:type="spellStart"/>
      <w:r w:rsidRPr="0099091C">
        <w:t>aors</w:t>
      </w:r>
      <w:proofErr w:type="spellEnd"/>
      <w:r w:rsidRPr="0099091C">
        <w:rPr>
          <w:szCs w:val="20"/>
        </w:rPr>
        <w:tab/>
      </w:r>
      <w:r w:rsidRPr="0099091C">
        <w:t>=30001</w:t>
      </w:r>
      <w:proofErr w:type="gramStart"/>
      <w:r w:rsidRPr="0099091C">
        <w:rPr>
          <w:szCs w:val="20"/>
        </w:rPr>
        <w:tab/>
      </w:r>
      <w:r w:rsidRPr="0099091C">
        <w:t>;The</w:t>
      </w:r>
      <w:proofErr w:type="gramEnd"/>
      <w:r w:rsidRPr="0099091C">
        <w:t xml:space="preserve"> </w:t>
      </w:r>
      <w:proofErr w:type="spellStart"/>
      <w:r w:rsidRPr="0099091C">
        <w:t>aors</w:t>
      </w:r>
      <w:proofErr w:type="spellEnd"/>
      <w:r w:rsidRPr="0099091C">
        <w:t xml:space="preserve"> profile to use</w:t>
      </w:r>
    </w:p>
    <w:p w14:paraId="728BA040" w14:textId="77777777" w:rsidR="005826DB" w:rsidRPr="0099091C" w:rsidRDefault="005826DB" w:rsidP="00211202">
      <w:pPr>
        <w:pStyle w:val="CodeIndent"/>
      </w:pPr>
    </w:p>
    <w:p w14:paraId="728BA041" w14:textId="77777777" w:rsidR="005826DB" w:rsidRPr="00C40BAE" w:rsidRDefault="00427B87" w:rsidP="00211202">
      <w:pPr>
        <w:pStyle w:val="CodeIndent"/>
        <w:rPr>
          <w:szCs w:val="20"/>
        </w:rPr>
      </w:pPr>
      <w:r w:rsidRPr="00C40BAE">
        <w:lastRenderedPageBreak/>
        <w:t>[auth</w:t>
      </w:r>
      <w:proofErr w:type="gramStart"/>
      <w:r w:rsidRPr="00C40BAE">
        <w:t>30001](</w:t>
      </w:r>
      <w:proofErr w:type="gramEnd"/>
      <w:r w:rsidRPr="00C40BAE">
        <w:t>auth-</w:t>
      </w:r>
      <w:proofErr w:type="spellStart"/>
      <w:r w:rsidRPr="00C40BAE">
        <w:t>userpass</w:t>
      </w:r>
      <w:proofErr w:type="spellEnd"/>
      <w:r w:rsidRPr="00C40BAE">
        <w:t>)</w:t>
      </w:r>
    </w:p>
    <w:p w14:paraId="728BA042" w14:textId="77777777" w:rsidR="005826DB" w:rsidRPr="0099091C" w:rsidRDefault="00427B87" w:rsidP="00211202">
      <w:pPr>
        <w:pStyle w:val="CodeIndent"/>
        <w:rPr>
          <w:szCs w:val="20"/>
        </w:rPr>
      </w:pPr>
      <w:r w:rsidRPr="0099091C">
        <w:t>password=</w:t>
      </w:r>
      <w:r w:rsidRPr="0099091C">
        <w:rPr>
          <w:szCs w:val="20"/>
        </w:rPr>
        <w:tab/>
      </w:r>
      <w:proofErr w:type="spellStart"/>
      <w:r w:rsidRPr="0099091C">
        <w:t>changeit</w:t>
      </w:r>
      <w:proofErr w:type="spellEnd"/>
      <w:r w:rsidRPr="0099091C">
        <w:t>!</w:t>
      </w:r>
      <w:r w:rsidRPr="0099091C">
        <w:rPr>
          <w:szCs w:val="20"/>
        </w:rPr>
        <w:tab/>
      </w:r>
      <w:proofErr w:type="gramStart"/>
      <w:r w:rsidRPr="0099091C">
        <w:t>;password</w:t>
      </w:r>
      <w:proofErr w:type="gramEnd"/>
      <w:r w:rsidRPr="0099091C">
        <w:t xml:space="preserve"> to be changed</w:t>
      </w:r>
    </w:p>
    <w:p w14:paraId="728BA043" w14:textId="77777777" w:rsidR="005826DB" w:rsidRPr="0099091C" w:rsidRDefault="00427B87" w:rsidP="00211202">
      <w:pPr>
        <w:pStyle w:val="CodeIndent"/>
        <w:rPr>
          <w:szCs w:val="20"/>
        </w:rPr>
      </w:pPr>
      <w:r w:rsidRPr="0099091C">
        <w:t>username=30001</w:t>
      </w:r>
      <w:r w:rsidRPr="0099091C">
        <w:rPr>
          <w:szCs w:val="20"/>
        </w:rPr>
        <w:tab/>
      </w:r>
      <w:proofErr w:type="gramStart"/>
      <w:r w:rsidRPr="0099091C">
        <w:rPr>
          <w:szCs w:val="20"/>
        </w:rPr>
        <w:tab/>
      </w:r>
      <w:r w:rsidRPr="0099091C">
        <w:t>;username</w:t>
      </w:r>
      <w:proofErr w:type="gramEnd"/>
      <w:r w:rsidRPr="0099091C">
        <w:t xml:space="preserve"> for authentication, typically extension number</w:t>
      </w:r>
    </w:p>
    <w:p w14:paraId="728BA044" w14:textId="77777777" w:rsidR="005826DB" w:rsidRPr="0099091C" w:rsidRDefault="005826DB" w:rsidP="00211202">
      <w:pPr>
        <w:pStyle w:val="CodeIndent"/>
      </w:pPr>
    </w:p>
    <w:p w14:paraId="728BA045" w14:textId="77777777" w:rsidR="005826DB" w:rsidRPr="0099091C" w:rsidRDefault="00427B87" w:rsidP="00211202">
      <w:pPr>
        <w:pStyle w:val="CodeIndent"/>
        <w:rPr>
          <w:szCs w:val="20"/>
        </w:rPr>
      </w:pPr>
      <w:r w:rsidRPr="0099091C">
        <w:t>[</w:t>
      </w:r>
      <w:proofErr w:type="gramStart"/>
      <w:r w:rsidRPr="0099091C">
        <w:t>30001](</w:t>
      </w:r>
      <w:proofErr w:type="spellStart"/>
      <w:proofErr w:type="gramEnd"/>
      <w:r w:rsidRPr="0099091C">
        <w:t>aor</w:t>
      </w:r>
      <w:proofErr w:type="spellEnd"/>
      <w:r w:rsidRPr="0099091C">
        <w:t>-single-reg)</w:t>
      </w:r>
    </w:p>
    <w:p w14:paraId="728BA046" w14:textId="77777777" w:rsidR="005826DB" w:rsidRPr="0099091C" w:rsidRDefault="00427B87" w:rsidP="00211202">
      <w:pPr>
        <w:pStyle w:val="CodeIndent"/>
        <w:rPr>
          <w:szCs w:val="20"/>
        </w:rPr>
      </w:pPr>
      <w:proofErr w:type="spellStart"/>
      <w:r w:rsidRPr="0099091C">
        <w:t>remove_existing</w:t>
      </w:r>
      <w:proofErr w:type="spellEnd"/>
      <w:r w:rsidRPr="0099091C">
        <w:rPr>
          <w:szCs w:val="20"/>
        </w:rPr>
        <w:tab/>
      </w:r>
      <w:r w:rsidRPr="0099091C">
        <w:t>=yes</w:t>
      </w:r>
      <w:r w:rsidRPr="0099091C">
        <w:rPr>
          <w:szCs w:val="20"/>
        </w:rPr>
        <w:tab/>
      </w:r>
      <w:r w:rsidRPr="0099091C">
        <w:t>; Remove pre-existing contact</w:t>
      </w:r>
    </w:p>
    <w:p w14:paraId="728BA047" w14:textId="77777777" w:rsidR="005826DB" w:rsidRPr="0099091C" w:rsidRDefault="00427B87" w:rsidP="00211202">
      <w:pPr>
        <w:pStyle w:val="CodeIndent"/>
        <w:rPr>
          <w:szCs w:val="20"/>
        </w:rPr>
      </w:pPr>
      <w:proofErr w:type="spellStart"/>
      <w:r w:rsidRPr="0099091C">
        <w:t>max_contacts</w:t>
      </w:r>
      <w:proofErr w:type="spellEnd"/>
      <w:r w:rsidRPr="0099091C">
        <w:rPr>
          <w:szCs w:val="20"/>
        </w:rPr>
        <w:tab/>
      </w:r>
      <w:r w:rsidRPr="0099091C">
        <w:t>=1</w:t>
      </w:r>
      <w:proofErr w:type="gramStart"/>
      <w:r w:rsidRPr="0099091C">
        <w:rPr>
          <w:szCs w:val="20"/>
        </w:rPr>
        <w:tab/>
      </w:r>
      <w:r w:rsidRPr="0099091C">
        <w:t>;Number</w:t>
      </w:r>
      <w:proofErr w:type="gramEnd"/>
      <w:r w:rsidRPr="0099091C">
        <w:t xml:space="preserve"> of simultaneous contacts registered to an AOR</w:t>
      </w:r>
    </w:p>
    <w:p w14:paraId="728BA048" w14:textId="77777777" w:rsidR="005826DB" w:rsidRPr="0099091C" w:rsidRDefault="00427B87" w:rsidP="00211202">
      <w:pPr>
        <w:pStyle w:val="CodeIndent"/>
        <w:rPr>
          <w:szCs w:val="20"/>
        </w:rPr>
      </w:pPr>
      <w:proofErr w:type="spellStart"/>
      <w:r w:rsidRPr="0099091C">
        <w:t>qualify_frequency</w:t>
      </w:r>
      <w:proofErr w:type="spellEnd"/>
      <w:r w:rsidRPr="0099091C">
        <w:rPr>
          <w:szCs w:val="20"/>
        </w:rPr>
        <w:tab/>
      </w:r>
      <w:r w:rsidRPr="0099091C">
        <w:t>=5</w:t>
      </w:r>
      <w:proofErr w:type="gramStart"/>
      <w:r w:rsidRPr="0099091C">
        <w:rPr>
          <w:szCs w:val="20"/>
        </w:rPr>
        <w:tab/>
      </w:r>
      <w:r w:rsidRPr="0099091C">
        <w:t>;Interval</w:t>
      </w:r>
      <w:proofErr w:type="gramEnd"/>
      <w:r w:rsidRPr="0099091C">
        <w:t xml:space="preserve"> in seconds of qualifying a registered contact</w:t>
      </w:r>
    </w:p>
    <w:p w14:paraId="728BA049" w14:textId="77777777" w:rsidR="005826DB" w:rsidRPr="0099091C" w:rsidRDefault="00427B87" w:rsidP="00211202">
      <w:pPr>
        <w:pStyle w:val="CodeIndent"/>
        <w:rPr>
          <w:szCs w:val="20"/>
        </w:rPr>
      </w:pPr>
      <w:proofErr w:type="spellStart"/>
      <w:r w:rsidRPr="0099091C">
        <w:t>authenticate_qualify</w:t>
      </w:r>
      <w:proofErr w:type="spellEnd"/>
      <w:r w:rsidRPr="0099091C">
        <w:t>=yes</w:t>
      </w:r>
      <w:proofErr w:type="gramStart"/>
      <w:r w:rsidRPr="0099091C">
        <w:rPr>
          <w:szCs w:val="20"/>
        </w:rPr>
        <w:tab/>
      </w:r>
      <w:r w:rsidRPr="0099091C">
        <w:t>;Send</w:t>
      </w:r>
      <w:proofErr w:type="gramEnd"/>
      <w:r w:rsidRPr="0099091C">
        <w:t xml:space="preserve"> authentication request on qualify if required</w:t>
      </w:r>
    </w:p>
    <w:p w14:paraId="728BA04A" w14:textId="6627AAC3" w:rsidR="005826DB" w:rsidRPr="0099091C" w:rsidRDefault="00427B87" w:rsidP="002E1177">
      <w:pPr>
        <w:pStyle w:val="CodeIndent"/>
        <w:spacing w:after="240"/>
      </w:pPr>
      <w:r w:rsidRPr="0099091C">
        <w:t xml:space="preserve">---------------end of </w:t>
      </w:r>
      <w:proofErr w:type="spellStart"/>
      <w:r w:rsidRPr="0099091C">
        <w:t>pjsip.conf</w:t>
      </w:r>
      <w:proofErr w:type="spellEnd"/>
      <w:r w:rsidRPr="0099091C">
        <w:t xml:space="preserve"> file----------------------------</w:t>
      </w:r>
    </w:p>
    <w:p w14:paraId="728BA04B" w14:textId="77777777" w:rsidR="005826DB" w:rsidRDefault="00427B87" w:rsidP="004D5915">
      <w:pPr>
        <w:pStyle w:val="Heading4"/>
      </w:pPr>
      <w:bookmarkStart w:id="107" w:name="_Toc464567714"/>
      <w:r>
        <w:t>WebRTC Sample</w:t>
      </w:r>
      <w:bookmarkEnd w:id="107"/>
      <w:r>
        <w:t xml:space="preserve"> Configuration</w:t>
      </w:r>
    </w:p>
    <w:p w14:paraId="728BA04C" w14:textId="136110A2" w:rsidR="005826DB" w:rsidRDefault="00427B87" w:rsidP="002E1177">
      <w:pPr>
        <w:spacing w:after="240"/>
      </w:pPr>
      <w:r>
        <w:t xml:space="preserve">The following is a sample WebRTC-enabled endpoint template in </w:t>
      </w:r>
      <w:proofErr w:type="spellStart"/>
      <w:r>
        <w:t>pjsip.conf</w:t>
      </w:r>
      <w:proofErr w:type="spellEnd"/>
      <w:r>
        <w:t>:</w:t>
      </w:r>
    </w:p>
    <w:p w14:paraId="728BA04D" w14:textId="77777777" w:rsidR="005826DB" w:rsidRPr="00C40BAE" w:rsidRDefault="00427B87" w:rsidP="00211202">
      <w:pPr>
        <w:pStyle w:val="CodeIndent"/>
      </w:pPr>
      <w:r w:rsidRPr="00C40BAE">
        <w:t>[endpoint-</w:t>
      </w:r>
      <w:proofErr w:type="spellStart"/>
      <w:proofErr w:type="gramStart"/>
      <w:r w:rsidRPr="00C40BAE">
        <w:t>webrtc</w:t>
      </w:r>
      <w:proofErr w:type="spellEnd"/>
      <w:r w:rsidRPr="00C40BAE">
        <w:t>](!)</w:t>
      </w:r>
      <w:proofErr w:type="gramEnd"/>
    </w:p>
    <w:p w14:paraId="728BA04E" w14:textId="77777777" w:rsidR="005826DB" w:rsidRPr="0099091C" w:rsidRDefault="00427B87" w:rsidP="00211202">
      <w:pPr>
        <w:pStyle w:val="CodeIndent"/>
      </w:pPr>
      <w:bookmarkStart w:id="108" w:name="_Toc448483606"/>
      <w:bookmarkEnd w:id="47"/>
      <w:bookmarkEnd w:id="108"/>
      <w:r w:rsidRPr="0099091C">
        <w:t>type=endpoint</w:t>
      </w:r>
    </w:p>
    <w:p w14:paraId="728BA04F" w14:textId="77777777" w:rsidR="005826DB" w:rsidRPr="0099091C" w:rsidRDefault="00427B87" w:rsidP="00211202">
      <w:pPr>
        <w:pStyle w:val="CodeIndent"/>
      </w:pPr>
      <w:r w:rsidRPr="0099091C">
        <w:t>transport=transport-</w:t>
      </w:r>
      <w:proofErr w:type="spellStart"/>
      <w:r w:rsidRPr="0099091C">
        <w:t>wss</w:t>
      </w:r>
      <w:proofErr w:type="spellEnd"/>
    </w:p>
    <w:p w14:paraId="728BA050" w14:textId="77777777" w:rsidR="005826DB" w:rsidRPr="0099091C" w:rsidRDefault="00427B87" w:rsidP="00211202">
      <w:pPr>
        <w:pStyle w:val="CodeIndent"/>
      </w:pPr>
      <w:r w:rsidRPr="0099091C">
        <w:t>context=from-internal</w:t>
      </w:r>
    </w:p>
    <w:p w14:paraId="728BA051" w14:textId="77777777" w:rsidR="005826DB" w:rsidRPr="0099091C" w:rsidRDefault="00427B87" w:rsidP="00211202">
      <w:pPr>
        <w:pStyle w:val="CodeIndent"/>
      </w:pPr>
      <w:r w:rsidRPr="0099091C">
        <w:t>disallow=all</w:t>
      </w:r>
    </w:p>
    <w:p w14:paraId="728BA052" w14:textId="77777777" w:rsidR="005826DB" w:rsidRPr="0099091C" w:rsidRDefault="00427B87" w:rsidP="00211202">
      <w:pPr>
        <w:pStyle w:val="CodeIndent"/>
      </w:pPr>
      <w:r w:rsidRPr="0099091C">
        <w:t>allow=</w:t>
      </w:r>
      <w:proofErr w:type="spellStart"/>
      <w:r w:rsidRPr="0099091C">
        <w:t>ulaw</w:t>
      </w:r>
      <w:proofErr w:type="spellEnd"/>
    </w:p>
    <w:p w14:paraId="728BA053" w14:textId="77777777" w:rsidR="005826DB" w:rsidRPr="0099091C" w:rsidRDefault="00427B87" w:rsidP="00211202">
      <w:pPr>
        <w:pStyle w:val="CodeIndent"/>
      </w:pPr>
      <w:r w:rsidRPr="0099091C">
        <w:t>allow=h264</w:t>
      </w:r>
    </w:p>
    <w:p w14:paraId="728BA054" w14:textId="77777777" w:rsidR="005826DB" w:rsidRPr="0099091C" w:rsidRDefault="00427B87" w:rsidP="00211202">
      <w:pPr>
        <w:pStyle w:val="CodeIndent"/>
      </w:pPr>
      <w:r w:rsidRPr="0099091C">
        <w:t>allow=vp8</w:t>
      </w:r>
    </w:p>
    <w:p w14:paraId="728BA055" w14:textId="77777777" w:rsidR="005826DB" w:rsidRPr="0099091C" w:rsidRDefault="00427B87" w:rsidP="00211202">
      <w:pPr>
        <w:pStyle w:val="CodeIndent"/>
      </w:pPr>
      <w:r w:rsidRPr="0099091C">
        <w:t>allow=t140</w:t>
      </w:r>
    </w:p>
    <w:p w14:paraId="728BA056" w14:textId="77777777" w:rsidR="005826DB" w:rsidRPr="0099091C" w:rsidRDefault="00427B87" w:rsidP="00211202">
      <w:pPr>
        <w:pStyle w:val="CodeIndent"/>
      </w:pPr>
      <w:proofErr w:type="spellStart"/>
      <w:r w:rsidRPr="0099091C">
        <w:t>force_avp</w:t>
      </w:r>
      <w:proofErr w:type="spellEnd"/>
      <w:r w:rsidRPr="0099091C">
        <w:t>=yes</w:t>
      </w:r>
    </w:p>
    <w:p w14:paraId="728BA057" w14:textId="77777777" w:rsidR="005826DB" w:rsidRPr="0099091C" w:rsidRDefault="00427B87" w:rsidP="00211202">
      <w:pPr>
        <w:pStyle w:val="CodeIndent"/>
      </w:pPr>
      <w:proofErr w:type="spellStart"/>
      <w:r w:rsidRPr="0099091C">
        <w:t>use_avpf</w:t>
      </w:r>
      <w:proofErr w:type="spellEnd"/>
      <w:r w:rsidRPr="0099091C">
        <w:t>=yes</w:t>
      </w:r>
    </w:p>
    <w:p w14:paraId="728BA058" w14:textId="77777777" w:rsidR="005826DB" w:rsidRPr="0099091C" w:rsidRDefault="00427B87" w:rsidP="00211202">
      <w:pPr>
        <w:pStyle w:val="CodeIndent"/>
      </w:pPr>
      <w:proofErr w:type="spellStart"/>
      <w:r w:rsidRPr="0099091C">
        <w:t>media_encryption</w:t>
      </w:r>
      <w:proofErr w:type="spellEnd"/>
      <w:r w:rsidRPr="0099091C">
        <w:t>=</w:t>
      </w:r>
      <w:proofErr w:type="spellStart"/>
      <w:r w:rsidRPr="0099091C">
        <w:t>dtls</w:t>
      </w:r>
      <w:proofErr w:type="spellEnd"/>
    </w:p>
    <w:p w14:paraId="728BA059" w14:textId="77777777" w:rsidR="005826DB" w:rsidRPr="0099091C" w:rsidRDefault="00427B87" w:rsidP="00211202">
      <w:pPr>
        <w:pStyle w:val="CodeIndent"/>
      </w:pPr>
      <w:proofErr w:type="spellStart"/>
      <w:r w:rsidRPr="0099091C">
        <w:t>dtls_verify</w:t>
      </w:r>
      <w:proofErr w:type="spellEnd"/>
      <w:r w:rsidRPr="0099091C">
        <w:t>=fingerprint</w:t>
      </w:r>
    </w:p>
    <w:p w14:paraId="728BA05A" w14:textId="77777777" w:rsidR="005826DB" w:rsidRPr="0099091C" w:rsidRDefault="00427B87" w:rsidP="00211202">
      <w:pPr>
        <w:pStyle w:val="CodeIndent"/>
      </w:pPr>
      <w:proofErr w:type="spellStart"/>
      <w:r w:rsidRPr="0099091C">
        <w:t>dtls_fingerprint</w:t>
      </w:r>
      <w:proofErr w:type="spellEnd"/>
      <w:r w:rsidRPr="0099091C">
        <w:t>=SHA-1</w:t>
      </w:r>
    </w:p>
    <w:p w14:paraId="728BA05B" w14:textId="77777777" w:rsidR="005826DB" w:rsidRPr="0099091C" w:rsidRDefault="00427B87" w:rsidP="00211202">
      <w:pPr>
        <w:pStyle w:val="CodeIndent"/>
      </w:pPr>
      <w:proofErr w:type="spellStart"/>
      <w:r w:rsidRPr="0099091C">
        <w:t>dtmf_mode</w:t>
      </w:r>
      <w:proofErr w:type="spellEnd"/>
      <w:r w:rsidRPr="0099091C">
        <w:t>=auto</w:t>
      </w:r>
    </w:p>
    <w:p w14:paraId="728BA05C" w14:textId="77777777" w:rsidR="005826DB" w:rsidRPr="0099091C" w:rsidRDefault="00427B87" w:rsidP="00211202">
      <w:pPr>
        <w:pStyle w:val="CodeIndent"/>
      </w:pPr>
      <w:proofErr w:type="spellStart"/>
      <w:r w:rsidRPr="0099091C">
        <w:t>dtls_rekey</w:t>
      </w:r>
      <w:proofErr w:type="spellEnd"/>
      <w:r w:rsidRPr="0099091C">
        <w:t>=0</w:t>
      </w:r>
    </w:p>
    <w:p w14:paraId="728BA05D" w14:textId="77777777" w:rsidR="005826DB" w:rsidRPr="0099091C" w:rsidRDefault="00427B87" w:rsidP="00211202">
      <w:pPr>
        <w:pStyle w:val="CodeIndent"/>
      </w:pPr>
      <w:proofErr w:type="spellStart"/>
      <w:r w:rsidRPr="0099091C">
        <w:t>dtls_cert_file</w:t>
      </w:r>
      <w:proofErr w:type="spellEnd"/>
      <w:r w:rsidRPr="0099091C">
        <w:t>=/</w:t>
      </w:r>
      <w:proofErr w:type="spellStart"/>
      <w:r w:rsidRPr="0099091C">
        <w:t>etc</w:t>
      </w:r>
      <w:proofErr w:type="spellEnd"/>
      <w:r w:rsidRPr="0099091C">
        <w:t>/asterisk/keys/</w:t>
      </w:r>
      <w:proofErr w:type="spellStart"/>
      <w:r w:rsidRPr="0099091C">
        <w:t>asterisk.pem</w:t>
      </w:r>
      <w:proofErr w:type="spellEnd"/>
    </w:p>
    <w:p w14:paraId="728BA05E" w14:textId="77777777" w:rsidR="005826DB" w:rsidRPr="0099091C" w:rsidRDefault="00427B87" w:rsidP="00211202">
      <w:pPr>
        <w:pStyle w:val="CodeIndent"/>
      </w:pPr>
      <w:proofErr w:type="spellStart"/>
      <w:r w:rsidRPr="0099091C">
        <w:t>dtls_ca_file</w:t>
      </w:r>
      <w:proofErr w:type="spellEnd"/>
      <w:r w:rsidRPr="0099091C">
        <w:t>=/</w:t>
      </w:r>
      <w:proofErr w:type="spellStart"/>
      <w:r w:rsidRPr="0099091C">
        <w:t>etc</w:t>
      </w:r>
      <w:proofErr w:type="spellEnd"/>
      <w:r w:rsidRPr="0099091C">
        <w:t>/asterisk/keys/ca.crt</w:t>
      </w:r>
    </w:p>
    <w:p w14:paraId="728BA05F" w14:textId="77777777" w:rsidR="005826DB" w:rsidRPr="0099091C" w:rsidRDefault="00427B87" w:rsidP="00211202">
      <w:pPr>
        <w:pStyle w:val="CodeIndent"/>
      </w:pPr>
      <w:proofErr w:type="spellStart"/>
      <w:r w:rsidRPr="0099091C">
        <w:t>dtls_setup</w:t>
      </w:r>
      <w:proofErr w:type="spellEnd"/>
      <w:r w:rsidRPr="0099091C">
        <w:t>=</w:t>
      </w:r>
      <w:proofErr w:type="spellStart"/>
      <w:r w:rsidRPr="0099091C">
        <w:t>actpass</w:t>
      </w:r>
      <w:proofErr w:type="spellEnd"/>
    </w:p>
    <w:p w14:paraId="728BA060" w14:textId="77777777" w:rsidR="005826DB" w:rsidRPr="0099091C" w:rsidRDefault="00427B87" w:rsidP="00211202">
      <w:pPr>
        <w:pStyle w:val="CodeIndent"/>
      </w:pPr>
      <w:proofErr w:type="spellStart"/>
      <w:r w:rsidRPr="0099091C">
        <w:t>ice_support</w:t>
      </w:r>
      <w:proofErr w:type="spellEnd"/>
      <w:r w:rsidRPr="0099091C">
        <w:t xml:space="preserve">=yes </w:t>
      </w:r>
    </w:p>
    <w:p w14:paraId="728BA061" w14:textId="77777777" w:rsidR="005826DB" w:rsidRPr="0099091C" w:rsidRDefault="00427B87" w:rsidP="00211202">
      <w:pPr>
        <w:pStyle w:val="CodeIndent"/>
      </w:pPr>
      <w:proofErr w:type="spellStart"/>
      <w:r w:rsidRPr="0099091C">
        <w:t>media_use_received_transport</w:t>
      </w:r>
      <w:proofErr w:type="spellEnd"/>
      <w:r w:rsidRPr="0099091C">
        <w:t>=yes</w:t>
      </w:r>
    </w:p>
    <w:p w14:paraId="728BA062" w14:textId="77777777" w:rsidR="005826DB" w:rsidRPr="0099091C" w:rsidRDefault="00427B87" w:rsidP="00211202">
      <w:pPr>
        <w:pStyle w:val="CodeIndent"/>
      </w:pPr>
      <w:proofErr w:type="spellStart"/>
      <w:r w:rsidRPr="0099091C">
        <w:t>rtp_symmetric</w:t>
      </w:r>
      <w:proofErr w:type="spellEnd"/>
      <w:r w:rsidRPr="0099091C">
        <w:t>=yes</w:t>
      </w:r>
    </w:p>
    <w:p w14:paraId="728BA063" w14:textId="77777777" w:rsidR="005826DB" w:rsidRPr="0099091C" w:rsidRDefault="00427B87" w:rsidP="00211202">
      <w:pPr>
        <w:pStyle w:val="CodeIndent"/>
      </w:pPr>
      <w:proofErr w:type="spellStart"/>
      <w:r w:rsidRPr="0099091C">
        <w:t>force_rport</w:t>
      </w:r>
      <w:proofErr w:type="spellEnd"/>
      <w:r w:rsidRPr="0099091C">
        <w:t>=yes</w:t>
      </w:r>
    </w:p>
    <w:p w14:paraId="728BA064" w14:textId="77777777" w:rsidR="005826DB" w:rsidRPr="0099091C" w:rsidRDefault="00427B87" w:rsidP="00211202">
      <w:pPr>
        <w:pStyle w:val="CodeIndent"/>
      </w:pPr>
      <w:proofErr w:type="spellStart"/>
      <w:r w:rsidRPr="0099091C">
        <w:t>rewrite_contact</w:t>
      </w:r>
      <w:proofErr w:type="spellEnd"/>
      <w:r w:rsidRPr="0099091C">
        <w:t>=yes</w:t>
      </w:r>
    </w:p>
    <w:p w14:paraId="728BA065" w14:textId="77777777" w:rsidR="005826DB" w:rsidRPr="0099091C" w:rsidRDefault="00427B87" w:rsidP="00211202">
      <w:pPr>
        <w:pStyle w:val="CodeIndent"/>
      </w:pPr>
      <w:proofErr w:type="spellStart"/>
      <w:r w:rsidRPr="0099091C">
        <w:t>message_context</w:t>
      </w:r>
      <w:proofErr w:type="spellEnd"/>
      <w:r w:rsidRPr="0099091C">
        <w:t>=internal-</w:t>
      </w:r>
      <w:proofErr w:type="spellStart"/>
      <w:r w:rsidRPr="0099091C">
        <w:t>im</w:t>
      </w:r>
      <w:proofErr w:type="spellEnd"/>
    </w:p>
    <w:p w14:paraId="728BA066" w14:textId="77777777" w:rsidR="005826DB" w:rsidRDefault="00427B87" w:rsidP="00211202">
      <w:pPr>
        <w:pStyle w:val="CodeIndent"/>
      </w:pPr>
      <w:proofErr w:type="spellStart"/>
      <w:r w:rsidRPr="0099091C">
        <w:t>rtcp_mux</w:t>
      </w:r>
      <w:proofErr w:type="spellEnd"/>
      <w:r w:rsidRPr="0099091C">
        <w:t>=yes</w:t>
      </w:r>
    </w:p>
    <w:p w14:paraId="728BA067" w14:textId="77777777" w:rsidR="005826DB" w:rsidRDefault="00427B87" w:rsidP="00A47FAE">
      <w:pPr>
        <w:pStyle w:val="Heading2"/>
        <w:tabs>
          <w:tab w:val="clear" w:pos="2430"/>
        </w:tabs>
      </w:pPr>
      <w:bookmarkStart w:id="109" w:name="_Toc433374262"/>
      <w:bookmarkStart w:id="110" w:name="_Toc463943759"/>
      <w:bookmarkStart w:id="111" w:name="_Toc488131937"/>
      <w:bookmarkStart w:id="112" w:name="_Toc510098759"/>
      <w:bookmarkStart w:id="113" w:name="_Ref510127145"/>
      <w:bookmarkStart w:id="114" w:name="_Toc510147770"/>
      <w:bookmarkStart w:id="115" w:name="_Toc512262073"/>
      <w:bookmarkStart w:id="116" w:name="_Toc512336776"/>
      <w:bookmarkStart w:id="117" w:name="_Toc77847465"/>
      <w:r>
        <w:t>Node.js</w:t>
      </w:r>
      <w:bookmarkEnd w:id="109"/>
      <w:bookmarkEnd w:id="110"/>
      <w:bookmarkEnd w:id="111"/>
      <w:bookmarkEnd w:id="112"/>
      <w:bookmarkEnd w:id="113"/>
      <w:bookmarkEnd w:id="114"/>
      <w:bookmarkEnd w:id="115"/>
      <w:bookmarkEnd w:id="116"/>
      <w:bookmarkEnd w:id="117"/>
    </w:p>
    <w:p w14:paraId="728BA068" w14:textId="67B22B76" w:rsidR="005826DB" w:rsidRDefault="00427B87" w:rsidP="00211202">
      <w:r>
        <w:t xml:space="preserve">Node.js is a platform built on Chrome’s V8 JavaScript run-time engine, which was developed to build fast and scalable network applications. Node.js </w:t>
      </w:r>
      <w:r w:rsidR="00876CEB">
        <w:t>is event</w:t>
      </w:r>
      <w:r w:rsidR="00BD414A">
        <w:t xml:space="preserve"> </w:t>
      </w:r>
      <w:r w:rsidR="00876CEB">
        <w:t>driven, lightweight,</w:t>
      </w:r>
      <w:r>
        <w:t xml:space="preserve"> and efficient</w:t>
      </w:r>
      <w:r w:rsidR="00BD414A">
        <w:t>—</w:t>
      </w:r>
      <w:r w:rsidR="00AD3630">
        <w:t>ideal</w:t>
      </w:r>
      <w:r>
        <w:t xml:space="preserve"> for data-intensive real-time applications that run across distributed devices.</w:t>
      </w:r>
    </w:p>
    <w:p w14:paraId="728BA069" w14:textId="165AC57C" w:rsidR="005826DB" w:rsidRDefault="00427B87" w:rsidP="00211202">
      <w:r>
        <w:lastRenderedPageBreak/>
        <w:t xml:space="preserve">Node.js servers provide the functionality of ACE Direct. More specifically, the servers host the Agent, Consumer, Management, and Videomail portals. Node.js also provides Agent Data and Provider Data </w:t>
      </w:r>
      <w:r w:rsidR="00D33F0A">
        <w:t xml:space="preserve">through </w:t>
      </w:r>
      <w:r>
        <w:t xml:space="preserve">RESTful </w:t>
      </w:r>
      <w:r w:rsidR="0057019A">
        <w:t>application programming interfaces (</w:t>
      </w:r>
      <w:r>
        <w:t>API</w:t>
      </w:r>
      <w:r w:rsidR="0057019A">
        <w:t>)</w:t>
      </w:r>
      <w:r>
        <w:t xml:space="preserve"> to ACE Direct.</w:t>
      </w:r>
    </w:p>
    <w:p w14:paraId="728BA06A" w14:textId="77777777" w:rsidR="005826DB" w:rsidRDefault="00427B87" w:rsidP="00211202">
      <w:r>
        <w:t>Examples of these RESTful services are VRS lookup and Agent verify functions. An Asterisk instance should already be up and running to support most of the Node.js instances.</w:t>
      </w:r>
    </w:p>
    <w:p w14:paraId="728BA06B" w14:textId="766515A9" w:rsidR="005826DB" w:rsidRDefault="00427B87" w:rsidP="00211202">
      <w:r>
        <w:t xml:space="preserve">Instructions for downloading and installing </w:t>
      </w:r>
      <w:r w:rsidR="00517862">
        <w:t>Node</w:t>
      </w:r>
      <w:r>
        <w:t>.js can be found on the official Node.js website (</w:t>
      </w:r>
      <w:hyperlink r:id="rId33" w:history="1">
        <w:r>
          <w:rPr>
            <w:rStyle w:val="Hyperlink"/>
          </w:rPr>
          <w:t>https://nodejs.org/en/</w:t>
        </w:r>
      </w:hyperlink>
      <w:r>
        <w:t>). For this version of ACE Direct, the Node.js server is built with the following software versions:</w:t>
      </w:r>
    </w:p>
    <w:p w14:paraId="728BA06C" w14:textId="77777777" w:rsidR="005826DB" w:rsidRDefault="00427B87" w:rsidP="00FB3ED3">
      <w:pPr>
        <w:pStyle w:val="ListBullet"/>
      </w:pPr>
      <w:r>
        <w:t>Operating System: CentOS 7.x</w:t>
      </w:r>
    </w:p>
    <w:p w14:paraId="728BA06D" w14:textId="7BA07B11" w:rsidR="005826DB" w:rsidRDefault="00427B87" w:rsidP="00FB3ED3">
      <w:pPr>
        <w:pStyle w:val="ListBullet"/>
      </w:pPr>
      <w:r>
        <w:t xml:space="preserve">Node.js: Version </w:t>
      </w:r>
      <w:r w:rsidR="00D93549">
        <w:t>12.18.2</w:t>
      </w:r>
    </w:p>
    <w:p w14:paraId="728BA06E" w14:textId="5FAB1775" w:rsidR="005826DB" w:rsidRDefault="00427B87" w:rsidP="004D5915">
      <w:pPr>
        <w:pStyle w:val="Heading3"/>
      </w:pPr>
      <w:bookmarkStart w:id="118" w:name="_Toc488131938"/>
      <w:bookmarkStart w:id="119" w:name="_Toc510098760"/>
      <w:bookmarkStart w:id="120" w:name="_Toc510147771"/>
      <w:bookmarkStart w:id="121" w:name="_Toc512262074"/>
      <w:bookmarkStart w:id="122" w:name="_Toc512336777"/>
      <w:bookmarkStart w:id="123" w:name="_Toc77847466"/>
      <w:r>
        <w:t xml:space="preserve">Node.js </w:t>
      </w:r>
      <w:r w:rsidR="00546382">
        <w:t xml:space="preserve">Components </w:t>
      </w:r>
      <w:r>
        <w:t>Installation</w:t>
      </w:r>
      <w:bookmarkEnd w:id="118"/>
      <w:bookmarkEnd w:id="119"/>
      <w:bookmarkEnd w:id="120"/>
      <w:bookmarkEnd w:id="121"/>
      <w:bookmarkEnd w:id="122"/>
      <w:bookmarkEnd w:id="123"/>
    </w:p>
    <w:p w14:paraId="720608A7" w14:textId="628518AD" w:rsidR="007D507C" w:rsidRDefault="00427B87" w:rsidP="00211202">
      <w:r>
        <w:t xml:space="preserve">The manual installation procedures for the Node.js components of ACE Direct have been deprecated and are no longer supported. To install the Node.js components, follow the README.md file in the </w:t>
      </w:r>
      <w:proofErr w:type="spellStart"/>
      <w:r>
        <w:t>autoinstall</w:t>
      </w:r>
      <w:proofErr w:type="spellEnd"/>
      <w:r>
        <w:t xml:space="preserve"> folder located at </w:t>
      </w:r>
      <w:hyperlink r:id="rId34" w:history="1">
        <w:r>
          <w:rPr>
            <w:rStyle w:val="Hyperlink"/>
          </w:rPr>
          <w:t>https://github.com/FCC</w:t>
        </w:r>
      </w:hyperlink>
      <w:bookmarkStart w:id="124" w:name="_Toc474932336"/>
      <w:bookmarkEnd w:id="124"/>
      <w:r>
        <w:t>.</w:t>
      </w:r>
    </w:p>
    <w:p w14:paraId="728BA070" w14:textId="77777777" w:rsidR="005826DB" w:rsidRDefault="00427B87" w:rsidP="00A47FAE">
      <w:pPr>
        <w:pStyle w:val="Heading2"/>
        <w:tabs>
          <w:tab w:val="clear" w:pos="2430"/>
        </w:tabs>
      </w:pPr>
      <w:bookmarkStart w:id="125" w:name="_Toc12599575"/>
      <w:bookmarkStart w:id="126" w:name="_Toc12599576"/>
      <w:bookmarkStart w:id="127" w:name="_Toc463851411"/>
      <w:bookmarkStart w:id="128" w:name="_Toc463854744"/>
      <w:bookmarkStart w:id="129" w:name="_Toc463338271"/>
      <w:bookmarkStart w:id="130" w:name="_Toc463943760"/>
      <w:bookmarkStart w:id="131" w:name="_Toc488131939"/>
      <w:bookmarkStart w:id="132" w:name="_Toc510098761"/>
      <w:bookmarkStart w:id="133" w:name="_Toc510147772"/>
      <w:bookmarkStart w:id="134" w:name="_Toc512262075"/>
      <w:bookmarkStart w:id="135" w:name="_Toc512336778"/>
      <w:bookmarkStart w:id="136" w:name="_Toc77847467"/>
      <w:bookmarkEnd w:id="125"/>
      <w:bookmarkEnd w:id="126"/>
      <w:bookmarkEnd w:id="127"/>
      <w:bookmarkEnd w:id="128"/>
      <w:r>
        <w:t xml:space="preserve">Management </w:t>
      </w:r>
      <w:bookmarkEnd w:id="129"/>
      <w:bookmarkEnd w:id="130"/>
      <w:bookmarkEnd w:id="131"/>
      <w:r>
        <w:t>Portal</w:t>
      </w:r>
      <w:bookmarkEnd w:id="132"/>
      <w:bookmarkEnd w:id="133"/>
      <w:bookmarkEnd w:id="134"/>
      <w:bookmarkEnd w:id="135"/>
      <w:bookmarkEnd w:id="136"/>
    </w:p>
    <w:p w14:paraId="728BA071" w14:textId="30D73AD8" w:rsidR="005826DB" w:rsidRDefault="00427B87" w:rsidP="00211202">
      <w:r>
        <w:t xml:space="preserve">The ACE Direct Management Portal provides key performance indicators for real-time monitoring by the call center </w:t>
      </w:r>
      <w:r w:rsidR="00AD3630">
        <w:t>M</w:t>
      </w:r>
      <w:r>
        <w:t xml:space="preserve">anager. This information may </w:t>
      </w:r>
      <w:r w:rsidR="005231A4">
        <w:t xml:space="preserve">be used to </w:t>
      </w:r>
      <w:r>
        <w:t xml:space="preserve">improve user experience, increase user satisfaction, and </w:t>
      </w:r>
      <w:r w:rsidR="00354DC6">
        <w:t xml:space="preserve">support </w:t>
      </w:r>
      <w:r>
        <w:t>monitor</w:t>
      </w:r>
      <w:r w:rsidR="00354DC6">
        <w:t>ing of</w:t>
      </w:r>
      <w:r>
        <w:t xml:space="preserve"> overall call center performance.</w:t>
      </w:r>
      <w:r w:rsidR="00837508">
        <w:t xml:space="preserve"> Some of the configuration</w:t>
      </w:r>
      <w:r w:rsidR="00281168">
        <w:t xml:space="preserve"> definitions</w:t>
      </w:r>
      <w:r w:rsidR="00837508">
        <w:t xml:space="preserve"> can be found in </w:t>
      </w:r>
      <w:proofErr w:type="spellStart"/>
      <w:r w:rsidR="00837508">
        <w:t>parameter</w:t>
      </w:r>
      <w:r w:rsidR="0054296E">
        <w:t>_</w:t>
      </w:r>
      <w:proofErr w:type="gramStart"/>
      <w:r w:rsidR="0054296E">
        <w:t>desc</w:t>
      </w:r>
      <w:r w:rsidR="00837508">
        <w:t>.json</w:t>
      </w:r>
      <w:proofErr w:type="spellEnd"/>
      <w:proofErr w:type="gramEnd"/>
      <w:r w:rsidR="00837508">
        <w:t xml:space="preserve"> of the </w:t>
      </w:r>
      <w:proofErr w:type="spellStart"/>
      <w:r w:rsidR="00837508">
        <w:t>dat</w:t>
      </w:r>
      <w:proofErr w:type="spellEnd"/>
      <w:r w:rsidR="00837508">
        <w:t xml:space="preserve"> </w:t>
      </w:r>
      <w:r w:rsidR="00C54AF5">
        <w:t xml:space="preserve">folder </w:t>
      </w:r>
      <w:r w:rsidR="00837508">
        <w:t xml:space="preserve">and </w:t>
      </w:r>
      <w:r w:rsidR="00354DC6">
        <w:t xml:space="preserve">in </w:t>
      </w:r>
      <w:r w:rsidR="005B079F">
        <w:t xml:space="preserve">the </w:t>
      </w:r>
      <w:proofErr w:type="spellStart"/>
      <w:r w:rsidR="00837508">
        <w:t>queues.conf</w:t>
      </w:r>
      <w:proofErr w:type="spellEnd"/>
      <w:r w:rsidR="00837508">
        <w:t xml:space="preserve"> </w:t>
      </w:r>
      <w:r w:rsidR="005B079F">
        <w:t xml:space="preserve">in </w:t>
      </w:r>
      <w:r w:rsidR="00837508">
        <w:t>the asterisk repo</w:t>
      </w:r>
      <w:r w:rsidR="00C54AF5">
        <w:t>sitory</w:t>
      </w:r>
      <w:r w:rsidR="006A0912">
        <w:t xml:space="preserve"> folder</w:t>
      </w:r>
      <w:r w:rsidR="00837508">
        <w:t>.</w:t>
      </w:r>
    </w:p>
    <w:p w14:paraId="728BA084" w14:textId="77777777" w:rsidR="005826DB" w:rsidRDefault="00427B87" w:rsidP="004D5915">
      <w:pPr>
        <w:pStyle w:val="Heading3"/>
      </w:pPr>
      <w:bookmarkStart w:id="137" w:name="_Toc512502577"/>
      <w:bookmarkStart w:id="138" w:name="_Toc512502578"/>
      <w:bookmarkStart w:id="139" w:name="_Toc512502579"/>
      <w:bookmarkStart w:id="140" w:name="_Toc512502580"/>
      <w:bookmarkStart w:id="141" w:name="_Toc512502581"/>
      <w:bookmarkStart w:id="142" w:name="_Toc512502582"/>
      <w:bookmarkStart w:id="143" w:name="_Toc512502583"/>
      <w:bookmarkStart w:id="144" w:name="_Toc512502584"/>
      <w:bookmarkStart w:id="145" w:name="_Toc512502585"/>
      <w:bookmarkStart w:id="146" w:name="_Toc512502586"/>
      <w:bookmarkStart w:id="147" w:name="_Toc512502587"/>
      <w:bookmarkStart w:id="148" w:name="_Toc512502588"/>
      <w:bookmarkStart w:id="149" w:name="_Toc512502589"/>
      <w:bookmarkStart w:id="150" w:name="_Toc512502590"/>
      <w:bookmarkStart w:id="151" w:name="_Toc474932344"/>
      <w:bookmarkStart w:id="152" w:name="_Toc488131942"/>
      <w:bookmarkStart w:id="153" w:name="_Toc510098764"/>
      <w:bookmarkStart w:id="154" w:name="_Toc510147775"/>
      <w:bookmarkStart w:id="155" w:name="_Toc512262078"/>
      <w:bookmarkStart w:id="156" w:name="_Toc512336781"/>
      <w:bookmarkStart w:id="157" w:name="_Toc7784746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Log Files</w:t>
      </w:r>
      <w:bookmarkEnd w:id="152"/>
      <w:bookmarkEnd w:id="153"/>
      <w:bookmarkEnd w:id="154"/>
      <w:bookmarkEnd w:id="155"/>
      <w:bookmarkEnd w:id="156"/>
      <w:bookmarkEnd w:id="157"/>
    </w:p>
    <w:p w14:paraId="728BA085" w14:textId="70DEA5A9" w:rsidR="005826DB" w:rsidRDefault="00427B87" w:rsidP="00211202">
      <w:r>
        <w:t xml:space="preserve">Log files </w:t>
      </w:r>
      <w:r w:rsidR="003B223C">
        <w:t>are in</w:t>
      </w:r>
      <w:r>
        <w:t xml:space="preserve"> </w:t>
      </w:r>
      <w:proofErr w:type="spellStart"/>
      <w:r>
        <w:t>managementportal</w:t>
      </w:r>
      <w:proofErr w:type="spellEnd"/>
      <w:r>
        <w:t xml:space="preserve">/logs. The debug level is defined by the </w:t>
      </w:r>
      <w:proofErr w:type="spellStart"/>
      <w:r w:rsidR="003D1FBC">
        <w:t>debug_level</w:t>
      </w:r>
      <w:proofErr w:type="spellEnd"/>
      <w:r w:rsidR="003D1FBC">
        <w:t xml:space="preserve"> </w:t>
      </w:r>
      <w:r>
        <w:t xml:space="preserve">field in the configuration file. The valid options are as follows: </w:t>
      </w:r>
      <w:r w:rsidR="003D1FBC">
        <w:t>ALL</w:t>
      </w:r>
      <w:r>
        <w:t xml:space="preserve">, </w:t>
      </w:r>
      <w:r w:rsidR="003D1FBC">
        <w:t>TRACE</w:t>
      </w:r>
      <w:r>
        <w:t xml:space="preserve">, </w:t>
      </w:r>
      <w:r w:rsidR="003D1FBC">
        <w:t>DEBUG</w:t>
      </w:r>
      <w:r>
        <w:t xml:space="preserve">, </w:t>
      </w:r>
      <w:r w:rsidR="003D1FBC">
        <w:t>INFO</w:t>
      </w:r>
      <w:r>
        <w:t xml:space="preserve">, </w:t>
      </w:r>
      <w:r w:rsidR="003D1FBC">
        <w:t>WARN</w:t>
      </w:r>
      <w:r>
        <w:t xml:space="preserve">, </w:t>
      </w:r>
      <w:r w:rsidR="003D1FBC">
        <w:t xml:space="preserve">ERROR, </w:t>
      </w:r>
      <w:r>
        <w:t xml:space="preserve">and </w:t>
      </w:r>
      <w:r w:rsidR="003D1FBC">
        <w:t>FATAL</w:t>
      </w:r>
      <w:r>
        <w:t>.</w:t>
      </w:r>
    </w:p>
    <w:p w14:paraId="728BA086" w14:textId="77777777" w:rsidR="005826DB" w:rsidRDefault="00427B87" w:rsidP="004D5915">
      <w:pPr>
        <w:pStyle w:val="Heading3"/>
      </w:pPr>
      <w:bookmarkStart w:id="158" w:name="_Toc463338272"/>
      <w:bookmarkStart w:id="159" w:name="_Toc463943761"/>
      <w:bookmarkStart w:id="160" w:name="_Toc488131943"/>
      <w:bookmarkStart w:id="161" w:name="_Toc510098765"/>
      <w:bookmarkStart w:id="162" w:name="_Toc510147776"/>
      <w:bookmarkStart w:id="163" w:name="_Toc512262079"/>
      <w:bookmarkStart w:id="164" w:name="_Toc512336782"/>
      <w:bookmarkStart w:id="165" w:name="_Toc77847469"/>
      <w:r>
        <w:t>Management Dashboard</w:t>
      </w:r>
      <w:bookmarkEnd w:id="158"/>
      <w:bookmarkEnd w:id="159"/>
      <w:bookmarkEnd w:id="160"/>
      <w:bookmarkEnd w:id="161"/>
      <w:bookmarkEnd w:id="162"/>
      <w:bookmarkEnd w:id="163"/>
      <w:bookmarkEnd w:id="164"/>
      <w:bookmarkEnd w:id="165"/>
    </w:p>
    <w:p w14:paraId="728BA087" w14:textId="77777777" w:rsidR="005826DB" w:rsidRDefault="00427B87" w:rsidP="004D5915">
      <w:pPr>
        <w:pStyle w:val="Heading4"/>
      </w:pPr>
      <w:r>
        <w:t>Web Server and Client Configuration</w:t>
      </w:r>
    </w:p>
    <w:p w14:paraId="728BA088" w14:textId="1FFACEE2" w:rsidR="005826DB" w:rsidRDefault="00427B87" w:rsidP="00211202">
      <w:r>
        <w:t xml:space="preserve">The </w:t>
      </w:r>
      <w:r w:rsidR="00E054A7">
        <w:t>M</w:t>
      </w:r>
      <w:r>
        <w:t xml:space="preserve">anagement </w:t>
      </w:r>
      <w:r w:rsidR="00E054A7">
        <w:t>D</w:t>
      </w:r>
      <w:r>
        <w:t>ashboard functionality relies on the Asterisk server to collect reports on call</w:t>
      </w:r>
      <w:r w:rsidR="00FD056F">
        <w:t xml:space="preserve"> </w:t>
      </w:r>
      <w:r>
        <w:t xml:space="preserve">agents and queue status. The Management Dashboard (dashboard.js and </w:t>
      </w:r>
      <w:proofErr w:type="spellStart"/>
      <w:r>
        <w:t>dashboard.ejs</w:t>
      </w:r>
      <w:proofErr w:type="spellEnd"/>
      <w:r>
        <w:t>) is hosted on the Node.js server (server-db.js). The following subsections describe the operational data flow.</w:t>
      </w:r>
    </w:p>
    <w:p w14:paraId="728BA089" w14:textId="77777777" w:rsidR="005826DB" w:rsidRDefault="00427B87">
      <w:pPr>
        <w:pStyle w:val="Heading5"/>
      </w:pPr>
      <w:bookmarkStart w:id="166" w:name="scroll-bookmark-21"/>
      <w:bookmarkEnd w:id="166"/>
      <w:r>
        <w:t>Server Side</w:t>
      </w:r>
    </w:p>
    <w:p w14:paraId="728BA08A" w14:textId="77777777" w:rsidR="005826DB" w:rsidRDefault="00427B87" w:rsidP="00FB3ED3">
      <w:pPr>
        <w:pStyle w:val="ListBullet"/>
      </w:pPr>
      <w:r>
        <w:rPr>
          <w:b/>
        </w:rPr>
        <w:t>server-db.js</w:t>
      </w:r>
      <w:r>
        <w:t xml:space="preserve"> – Communicates with the Asterisk Server through the Asterisk Management Interface (AMI) protocol. AMI events provide the Management Portal with data on queue and agent status.</w:t>
      </w:r>
    </w:p>
    <w:p w14:paraId="728BA08B" w14:textId="77777777" w:rsidR="005826DB" w:rsidRDefault="00427B87" w:rsidP="00FB3ED3">
      <w:pPr>
        <w:pStyle w:val="ListBullet"/>
      </w:pPr>
      <w:r>
        <w:t>Client Side</w:t>
      </w:r>
    </w:p>
    <w:p w14:paraId="728BA08C" w14:textId="74CD5909" w:rsidR="005826DB" w:rsidRDefault="00427B87" w:rsidP="00FB3ED3">
      <w:pPr>
        <w:pStyle w:val="ListBullet"/>
      </w:pPr>
      <w:proofErr w:type="spellStart"/>
      <w:r>
        <w:rPr>
          <w:b/>
        </w:rPr>
        <w:t>dashboard.ejs</w:t>
      </w:r>
      <w:proofErr w:type="spellEnd"/>
      <w:r w:rsidR="00CA11A9" w:rsidRPr="00EC7EE1">
        <w:t xml:space="preserve"> </w:t>
      </w:r>
      <w:r>
        <w:t>– Controls the U</w:t>
      </w:r>
      <w:r w:rsidR="0057019A">
        <w:t>ser Interface (U</w:t>
      </w:r>
      <w:r>
        <w:t>I</w:t>
      </w:r>
      <w:r w:rsidR="0057019A">
        <w:t>)</w:t>
      </w:r>
      <w:r>
        <w:t xml:space="preserve"> for the </w:t>
      </w:r>
      <w:r w:rsidR="006A2277">
        <w:t>Management</w:t>
      </w:r>
      <w:r>
        <w:t xml:space="preserve"> Portal Dashboard.</w:t>
      </w:r>
    </w:p>
    <w:p w14:paraId="728BA08D" w14:textId="77777777" w:rsidR="005826DB" w:rsidRDefault="00427B87" w:rsidP="00FB3ED3">
      <w:pPr>
        <w:pStyle w:val="ListBullet"/>
      </w:pPr>
      <w:r>
        <w:rPr>
          <w:b/>
        </w:rPr>
        <w:lastRenderedPageBreak/>
        <w:t>dashboard.js</w:t>
      </w:r>
      <w:r>
        <w:t xml:space="preserve"> – Uses JavaScript data structures to store information to be displayed on the </w:t>
      </w:r>
      <w:proofErr w:type="spellStart"/>
      <w:r>
        <w:t>dashboard.ejs</w:t>
      </w:r>
      <w:proofErr w:type="spellEnd"/>
      <w:r>
        <w:t xml:space="preserve"> page.</w:t>
      </w:r>
    </w:p>
    <w:p w14:paraId="728BA08E" w14:textId="77777777" w:rsidR="005826DB" w:rsidRDefault="00427B87" w:rsidP="004D5915">
      <w:pPr>
        <w:pStyle w:val="Heading4"/>
      </w:pPr>
      <w:r>
        <w:t>Asterisk Management Interface</w:t>
      </w:r>
    </w:p>
    <w:p w14:paraId="728BA08F" w14:textId="7B9B1A5F" w:rsidR="005826DB" w:rsidRDefault="00427B87" w:rsidP="00211202">
      <w:r>
        <w:t xml:space="preserve">The AMI allows a client application to connect to an Asterisk instance and issue actions (requests) and receive events (responses). The Management </w:t>
      </w:r>
      <w:r w:rsidR="00E054A7">
        <w:t>P</w:t>
      </w:r>
      <w:r>
        <w:t xml:space="preserve">ortal performs </w:t>
      </w:r>
      <w:r w:rsidR="00175662">
        <w:t xml:space="preserve">eight </w:t>
      </w:r>
      <w:r>
        <w:t xml:space="preserve">unique AMI action calls to collect data on queue and agent status. </w:t>
      </w:r>
      <w:r w:rsidR="00B10DD8">
        <w:fldChar w:fldCharType="begin"/>
      </w:r>
      <w:r w:rsidR="00B10DD8">
        <w:instrText xml:space="preserve"> REF _Ref494919343 \h </w:instrText>
      </w:r>
      <w:r w:rsidR="00B10DD8">
        <w:fldChar w:fldCharType="separate"/>
      </w:r>
      <w:r w:rsidR="00B10DD8">
        <w:t xml:space="preserve">Table </w:t>
      </w:r>
      <w:r w:rsidR="00B10DD8">
        <w:rPr>
          <w:noProof/>
        </w:rPr>
        <w:t>3</w:t>
      </w:r>
      <w:r w:rsidR="00B10DD8">
        <w:fldChar w:fldCharType="end"/>
      </w:r>
      <w:r w:rsidR="00B10DD8">
        <w:t xml:space="preserve"> </w:t>
      </w:r>
      <w:r>
        <w:t>shows the AMI actions and descriptions.</w:t>
      </w:r>
    </w:p>
    <w:p w14:paraId="728BA090" w14:textId="7BE3BE10" w:rsidR="005826DB" w:rsidRDefault="00427B87">
      <w:pPr>
        <w:pStyle w:val="TableCaption"/>
      </w:pPr>
      <w:bookmarkStart w:id="167" w:name="_Ref494919343"/>
      <w:bookmarkStart w:id="168" w:name="_Ref464661814"/>
      <w:bookmarkStart w:id="169" w:name="_Toc510098611"/>
      <w:bookmarkStart w:id="170" w:name="_Toc510147842"/>
      <w:bookmarkStart w:id="171" w:name="_Toc512261992"/>
      <w:bookmarkStart w:id="172" w:name="_Toc512336695"/>
      <w:bookmarkStart w:id="173" w:name="_Toc77847444"/>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3</w:t>
      </w:r>
      <w:r w:rsidR="00AF2DCB">
        <w:rPr>
          <w:noProof/>
        </w:rPr>
        <w:fldChar w:fldCharType="end"/>
      </w:r>
      <w:bookmarkEnd w:id="167"/>
      <w:bookmarkEnd w:id="168"/>
      <w:r>
        <w:t>. AMI Actions and Descriptions</w:t>
      </w:r>
      <w:bookmarkEnd w:id="169"/>
      <w:bookmarkEnd w:id="170"/>
      <w:bookmarkEnd w:id="171"/>
      <w:bookmarkEnd w:id="172"/>
      <w:bookmarkEnd w:id="173"/>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3: AMI Actions and Descriptions"/>
        <w:tblDescription w:val="This five-column table presents, from the reader's left to right , the AMI action, description, syntax, arguments, and triggered events."/>
      </w:tblPr>
      <w:tblGrid>
        <w:gridCol w:w="1167"/>
        <w:gridCol w:w="2070"/>
        <w:gridCol w:w="1530"/>
        <w:gridCol w:w="2520"/>
        <w:gridCol w:w="2063"/>
      </w:tblGrid>
      <w:tr w:rsidR="00856C2A" w:rsidRPr="00856C2A" w14:paraId="728BA096" w14:textId="77777777" w:rsidTr="00FB3ED3">
        <w:trPr>
          <w:cantSplit/>
          <w:trHeight w:val="432"/>
          <w:tblHeader/>
        </w:trPr>
        <w:tc>
          <w:tcPr>
            <w:tcW w:w="1167" w:type="dxa"/>
            <w:shd w:val="clear" w:color="auto" w:fill="1F497D" w:themeFill="text2"/>
            <w:vAlign w:val="center"/>
          </w:tcPr>
          <w:p w14:paraId="728BA091" w14:textId="77777777" w:rsidR="005826DB" w:rsidRPr="00FB3ED3" w:rsidRDefault="00427B87" w:rsidP="001D4C3D">
            <w:pPr>
              <w:pStyle w:val="TableColumnHeading"/>
              <w:keepNext w:val="0"/>
              <w:spacing w:before="0" w:after="0"/>
              <w:rPr>
                <w:color w:val="FFFFFF" w:themeColor="background1"/>
              </w:rPr>
            </w:pPr>
            <w:r w:rsidRPr="00FB3ED3">
              <w:rPr>
                <w:color w:val="FFFFFF" w:themeColor="background1"/>
              </w:rPr>
              <w:t>AMI Action</w:t>
            </w:r>
          </w:p>
        </w:tc>
        <w:tc>
          <w:tcPr>
            <w:tcW w:w="2070" w:type="dxa"/>
            <w:shd w:val="clear" w:color="auto" w:fill="1F497D" w:themeFill="text2"/>
            <w:vAlign w:val="center"/>
          </w:tcPr>
          <w:p w14:paraId="728BA092" w14:textId="77777777" w:rsidR="005826DB" w:rsidRPr="00FB3ED3" w:rsidRDefault="00427B87" w:rsidP="00B5206B">
            <w:pPr>
              <w:pStyle w:val="TableColumnHeading"/>
              <w:keepNext w:val="0"/>
              <w:spacing w:before="0" w:after="0"/>
              <w:rPr>
                <w:color w:val="FFFFFF" w:themeColor="background1"/>
              </w:rPr>
            </w:pPr>
            <w:r w:rsidRPr="00FB3ED3">
              <w:rPr>
                <w:color w:val="FFFFFF" w:themeColor="background1"/>
              </w:rPr>
              <w:t>Description</w:t>
            </w:r>
          </w:p>
        </w:tc>
        <w:tc>
          <w:tcPr>
            <w:tcW w:w="1530" w:type="dxa"/>
            <w:shd w:val="clear" w:color="auto" w:fill="1F497D" w:themeFill="text2"/>
            <w:vAlign w:val="center"/>
          </w:tcPr>
          <w:p w14:paraId="728BA093" w14:textId="77777777" w:rsidR="005826DB" w:rsidRPr="00FB3ED3" w:rsidRDefault="00427B87" w:rsidP="00B5206B">
            <w:pPr>
              <w:pStyle w:val="TableColumnHeading"/>
              <w:keepNext w:val="0"/>
              <w:spacing w:before="0" w:after="0"/>
              <w:rPr>
                <w:color w:val="FFFFFF" w:themeColor="background1"/>
              </w:rPr>
            </w:pPr>
            <w:r w:rsidRPr="00FB3ED3">
              <w:rPr>
                <w:color w:val="FFFFFF" w:themeColor="background1"/>
              </w:rPr>
              <w:t>Syntax</w:t>
            </w:r>
          </w:p>
        </w:tc>
        <w:tc>
          <w:tcPr>
            <w:tcW w:w="2520" w:type="dxa"/>
            <w:shd w:val="clear" w:color="auto" w:fill="1F497D" w:themeFill="text2"/>
            <w:vAlign w:val="center"/>
          </w:tcPr>
          <w:p w14:paraId="728BA094" w14:textId="77777777" w:rsidR="005826DB" w:rsidRPr="00FB3ED3" w:rsidRDefault="00427B87" w:rsidP="00B5206B">
            <w:pPr>
              <w:pStyle w:val="TableColumnHeading"/>
              <w:keepNext w:val="0"/>
              <w:spacing w:before="0" w:after="0"/>
              <w:rPr>
                <w:color w:val="FFFFFF" w:themeColor="background1"/>
              </w:rPr>
            </w:pPr>
            <w:r w:rsidRPr="00FB3ED3">
              <w:rPr>
                <w:color w:val="FFFFFF" w:themeColor="background1"/>
              </w:rPr>
              <w:t>Arguments</w:t>
            </w:r>
          </w:p>
        </w:tc>
        <w:tc>
          <w:tcPr>
            <w:tcW w:w="2063" w:type="dxa"/>
            <w:shd w:val="clear" w:color="auto" w:fill="1F497D" w:themeFill="text2"/>
            <w:vAlign w:val="center"/>
          </w:tcPr>
          <w:p w14:paraId="728BA095"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Triggered Events</w:t>
            </w:r>
          </w:p>
        </w:tc>
      </w:tr>
      <w:tr w:rsidR="005826DB" w14:paraId="728BA09D" w14:textId="77777777" w:rsidTr="00FB3ED3">
        <w:trPr>
          <w:trHeight w:val="20"/>
        </w:trPr>
        <w:tc>
          <w:tcPr>
            <w:tcW w:w="1167" w:type="dxa"/>
          </w:tcPr>
          <w:p w14:paraId="728BA097" w14:textId="77777777" w:rsidR="005826DB" w:rsidRDefault="00427B87">
            <w:pPr>
              <w:pStyle w:val="TableText"/>
              <w:rPr>
                <w:sz w:val="18"/>
                <w:szCs w:val="18"/>
              </w:rPr>
            </w:pPr>
            <w:r>
              <w:rPr>
                <w:sz w:val="18"/>
                <w:szCs w:val="18"/>
              </w:rPr>
              <w:t>Agents</w:t>
            </w:r>
          </w:p>
        </w:tc>
        <w:tc>
          <w:tcPr>
            <w:tcW w:w="2070" w:type="dxa"/>
          </w:tcPr>
          <w:p w14:paraId="728BA098" w14:textId="77777777" w:rsidR="005826DB" w:rsidRDefault="00427B87">
            <w:pPr>
              <w:pStyle w:val="TableText"/>
              <w:rPr>
                <w:sz w:val="18"/>
                <w:szCs w:val="18"/>
              </w:rPr>
            </w:pPr>
            <w:r>
              <w:rPr>
                <w:sz w:val="18"/>
                <w:szCs w:val="18"/>
              </w:rPr>
              <w:t>Queries for information about all agents</w:t>
            </w:r>
          </w:p>
        </w:tc>
        <w:tc>
          <w:tcPr>
            <w:tcW w:w="1530" w:type="dxa"/>
          </w:tcPr>
          <w:p w14:paraId="728BA099" w14:textId="77777777" w:rsidR="005826DB" w:rsidRDefault="00427B87">
            <w:pPr>
              <w:pStyle w:val="TableText"/>
              <w:rPr>
                <w:sz w:val="18"/>
                <w:szCs w:val="18"/>
              </w:rPr>
            </w:pPr>
            <w:r>
              <w:rPr>
                <w:sz w:val="18"/>
                <w:szCs w:val="18"/>
              </w:rPr>
              <w:t>Action: Agents</w:t>
            </w:r>
            <w:r>
              <w:rPr>
                <w:sz w:val="18"/>
                <w:szCs w:val="18"/>
              </w:rPr>
              <w:br/>
            </w:r>
            <w:proofErr w:type="spellStart"/>
            <w:r>
              <w:rPr>
                <w:sz w:val="18"/>
                <w:szCs w:val="18"/>
              </w:rPr>
              <w:t>ActionID</w:t>
            </w:r>
            <w:proofErr w:type="spellEnd"/>
            <w:r>
              <w:rPr>
                <w:sz w:val="18"/>
                <w:szCs w:val="18"/>
              </w:rPr>
              <w:t>: &lt;value&gt;</w:t>
            </w:r>
          </w:p>
        </w:tc>
        <w:tc>
          <w:tcPr>
            <w:tcW w:w="2520" w:type="dxa"/>
          </w:tcPr>
          <w:p w14:paraId="728BA09A" w14:textId="77777777" w:rsidR="005826DB" w:rsidRDefault="00427B87">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tc>
        <w:tc>
          <w:tcPr>
            <w:tcW w:w="2063" w:type="dxa"/>
          </w:tcPr>
          <w:p w14:paraId="728BA09B" w14:textId="77777777" w:rsidR="005826DB" w:rsidRDefault="00427B87">
            <w:pPr>
              <w:pStyle w:val="TableText"/>
              <w:rPr>
                <w:sz w:val="18"/>
                <w:szCs w:val="18"/>
              </w:rPr>
            </w:pPr>
            <w:r>
              <w:rPr>
                <w:sz w:val="18"/>
                <w:szCs w:val="18"/>
              </w:rPr>
              <w:t>Agents</w:t>
            </w:r>
          </w:p>
          <w:p w14:paraId="728BA09C" w14:textId="77777777" w:rsidR="005826DB" w:rsidRDefault="00427B87">
            <w:pPr>
              <w:pStyle w:val="TableText"/>
              <w:rPr>
                <w:sz w:val="18"/>
                <w:szCs w:val="18"/>
              </w:rPr>
            </w:pPr>
            <w:proofErr w:type="spellStart"/>
            <w:r>
              <w:rPr>
                <w:sz w:val="18"/>
                <w:szCs w:val="18"/>
              </w:rPr>
              <w:t>AgentsComplete</w:t>
            </w:r>
            <w:proofErr w:type="spellEnd"/>
          </w:p>
        </w:tc>
      </w:tr>
      <w:tr w:rsidR="00C42A2F" w14:paraId="2712B396" w14:textId="77777777" w:rsidTr="00FB3ED3">
        <w:trPr>
          <w:trHeight w:val="20"/>
        </w:trPr>
        <w:tc>
          <w:tcPr>
            <w:tcW w:w="1167" w:type="dxa"/>
          </w:tcPr>
          <w:p w14:paraId="73B24A20" w14:textId="04085612" w:rsidR="00C42A2F" w:rsidRDefault="007E0B9C">
            <w:pPr>
              <w:pStyle w:val="TableText"/>
              <w:rPr>
                <w:sz w:val="18"/>
                <w:szCs w:val="18"/>
              </w:rPr>
            </w:pPr>
            <w:proofErr w:type="spellStart"/>
            <w:r>
              <w:rPr>
                <w:sz w:val="18"/>
                <w:szCs w:val="18"/>
              </w:rPr>
              <w:t>DBDel</w:t>
            </w:r>
            <w:proofErr w:type="spellEnd"/>
          </w:p>
        </w:tc>
        <w:tc>
          <w:tcPr>
            <w:tcW w:w="2070" w:type="dxa"/>
          </w:tcPr>
          <w:p w14:paraId="19D29CE5" w14:textId="129E14EC" w:rsidR="00C42A2F" w:rsidRDefault="00154A33">
            <w:pPr>
              <w:pStyle w:val="TableText"/>
              <w:rPr>
                <w:sz w:val="18"/>
                <w:szCs w:val="18"/>
              </w:rPr>
            </w:pPr>
            <w:r>
              <w:rPr>
                <w:sz w:val="18"/>
                <w:szCs w:val="18"/>
              </w:rPr>
              <w:t>Deletes an entry from the Asterisk</w:t>
            </w:r>
            <w:r w:rsidR="00B453EA">
              <w:rPr>
                <w:sz w:val="18"/>
                <w:szCs w:val="18"/>
              </w:rPr>
              <w:t xml:space="preserve"> internal </w:t>
            </w:r>
            <w:r w:rsidR="00412538">
              <w:rPr>
                <w:sz w:val="18"/>
                <w:szCs w:val="18"/>
              </w:rPr>
              <w:t>database</w:t>
            </w:r>
            <w:r>
              <w:rPr>
                <w:sz w:val="18"/>
                <w:szCs w:val="18"/>
              </w:rPr>
              <w:t xml:space="preserve"> </w:t>
            </w:r>
          </w:p>
        </w:tc>
        <w:tc>
          <w:tcPr>
            <w:tcW w:w="1530" w:type="dxa"/>
          </w:tcPr>
          <w:p w14:paraId="3FD9CCFE" w14:textId="6E6B9455" w:rsidR="00C42A2F" w:rsidRDefault="0088558C">
            <w:pPr>
              <w:pStyle w:val="TableText"/>
              <w:rPr>
                <w:sz w:val="18"/>
                <w:szCs w:val="18"/>
              </w:rPr>
            </w:pPr>
            <w:r>
              <w:rPr>
                <w:sz w:val="18"/>
                <w:szCs w:val="18"/>
              </w:rPr>
              <w:t xml:space="preserve">Action: </w:t>
            </w:r>
            <w:proofErr w:type="spellStart"/>
            <w:r>
              <w:rPr>
                <w:sz w:val="18"/>
                <w:szCs w:val="18"/>
              </w:rPr>
              <w:t>DBDel</w:t>
            </w:r>
            <w:proofErr w:type="spellEnd"/>
            <w:r>
              <w:rPr>
                <w:sz w:val="18"/>
                <w:szCs w:val="18"/>
              </w:rPr>
              <w:br/>
            </w:r>
            <w:proofErr w:type="spellStart"/>
            <w:r>
              <w:rPr>
                <w:sz w:val="18"/>
                <w:szCs w:val="18"/>
              </w:rPr>
              <w:t>ActionID</w:t>
            </w:r>
            <w:proofErr w:type="spellEnd"/>
            <w:r>
              <w:rPr>
                <w:sz w:val="18"/>
                <w:szCs w:val="18"/>
              </w:rPr>
              <w:t>: &lt;value&gt;</w:t>
            </w:r>
            <w:r>
              <w:rPr>
                <w:sz w:val="18"/>
                <w:szCs w:val="18"/>
              </w:rPr>
              <w:br/>
              <w:t>Family: &lt;value&gt;</w:t>
            </w:r>
            <w:r>
              <w:rPr>
                <w:sz w:val="18"/>
                <w:szCs w:val="18"/>
              </w:rPr>
              <w:br/>
              <w:t>Key: &lt;value&gt;</w:t>
            </w:r>
          </w:p>
        </w:tc>
        <w:tc>
          <w:tcPr>
            <w:tcW w:w="2520" w:type="dxa"/>
          </w:tcPr>
          <w:p w14:paraId="0A0FD468" w14:textId="10DDFA35" w:rsidR="0044577E" w:rsidRDefault="0044577E">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0645A405" w14:textId="4E5E2ED5" w:rsidR="00C42A2F" w:rsidRDefault="00FF648E">
            <w:pPr>
              <w:pStyle w:val="TableBullet"/>
              <w:rPr>
                <w:sz w:val="18"/>
                <w:szCs w:val="18"/>
              </w:rPr>
            </w:pPr>
            <w:r>
              <w:rPr>
                <w:sz w:val="18"/>
                <w:szCs w:val="18"/>
              </w:rPr>
              <w:t xml:space="preserve">Family - </w:t>
            </w:r>
            <w:r w:rsidR="00A77312">
              <w:rPr>
                <w:sz w:val="18"/>
                <w:szCs w:val="18"/>
              </w:rPr>
              <w:t xml:space="preserve">Name </w:t>
            </w:r>
            <w:r w:rsidR="00C63B0C">
              <w:rPr>
                <w:sz w:val="18"/>
                <w:szCs w:val="18"/>
              </w:rPr>
              <w:t>of variable</w:t>
            </w:r>
          </w:p>
          <w:p w14:paraId="2199F0E9" w14:textId="793727D0" w:rsidR="00C63B0C" w:rsidRDefault="00C63B0C">
            <w:pPr>
              <w:pStyle w:val="TableBullet"/>
              <w:rPr>
                <w:sz w:val="18"/>
                <w:szCs w:val="18"/>
              </w:rPr>
            </w:pPr>
            <w:r>
              <w:rPr>
                <w:sz w:val="18"/>
                <w:szCs w:val="18"/>
              </w:rPr>
              <w:t>Key</w:t>
            </w:r>
            <w:r w:rsidR="00DB2A60">
              <w:rPr>
                <w:sz w:val="18"/>
                <w:szCs w:val="18"/>
              </w:rPr>
              <w:t xml:space="preserve"> - Value</w:t>
            </w:r>
          </w:p>
        </w:tc>
        <w:tc>
          <w:tcPr>
            <w:tcW w:w="2063" w:type="dxa"/>
          </w:tcPr>
          <w:p w14:paraId="29BBDCCF" w14:textId="3ED4B1EE" w:rsidR="00C42A2F" w:rsidRDefault="0006549A">
            <w:pPr>
              <w:pStyle w:val="TableText"/>
              <w:rPr>
                <w:sz w:val="18"/>
                <w:szCs w:val="18"/>
              </w:rPr>
            </w:pPr>
            <w:r>
              <w:rPr>
                <w:sz w:val="18"/>
                <w:szCs w:val="18"/>
              </w:rPr>
              <w:t>Call block</w:t>
            </w:r>
          </w:p>
        </w:tc>
      </w:tr>
      <w:tr w:rsidR="0044577E" w14:paraId="7E4CD797" w14:textId="77777777" w:rsidTr="00FB3ED3">
        <w:trPr>
          <w:trHeight w:val="20"/>
        </w:trPr>
        <w:tc>
          <w:tcPr>
            <w:tcW w:w="1167" w:type="dxa"/>
          </w:tcPr>
          <w:p w14:paraId="4FE3BBDB" w14:textId="40B84784" w:rsidR="0044577E" w:rsidRDefault="0044577E" w:rsidP="0044577E">
            <w:pPr>
              <w:pStyle w:val="TableText"/>
              <w:rPr>
                <w:sz w:val="18"/>
                <w:szCs w:val="18"/>
              </w:rPr>
            </w:pPr>
            <w:proofErr w:type="spellStart"/>
            <w:r>
              <w:rPr>
                <w:sz w:val="18"/>
                <w:szCs w:val="18"/>
              </w:rPr>
              <w:t>DBGet</w:t>
            </w:r>
            <w:proofErr w:type="spellEnd"/>
          </w:p>
        </w:tc>
        <w:tc>
          <w:tcPr>
            <w:tcW w:w="2070" w:type="dxa"/>
          </w:tcPr>
          <w:p w14:paraId="6EAA92D4" w14:textId="5EE14B3C" w:rsidR="0044577E" w:rsidRDefault="0044577E" w:rsidP="0044577E">
            <w:pPr>
              <w:pStyle w:val="TableText"/>
              <w:rPr>
                <w:sz w:val="18"/>
                <w:szCs w:val="18"/>
              </w:rPr>
            </w:pPr>
            <w:r>
              <w:rPr>
                <w:sz w:val="18"/>
                <w:szCs w:val="18"/>
              </w:rPr>
              <w:t>Retrieves an entry from the Asterisk internal database</w:t>
            </w:r>
          </w:p>
        </w:tc>
        <w:tc>
          <w:tcPr>
            <w:tcW w:w="1530" w:type="dxa"/>
          </w:tcPr>
          <w:p w14:paraId="20CFB9CA" w14:textId="30B6A28B" w:rsidR="0044577E" w:rsidRDefault="0044577E" w:rsidP="0044577E">
            <w:pPr>
              <w:pStyle w:val="TableText"/>
              <w:rPr>
                <w:sz w:val="18"/>
                <w:szCs w:val="18"/>
              </w:rPr>
            </w:pPr>
            <w:r>
              <w:rPr>
                <w:sz w:val="18"/>
                <w:szCs w:val="18"/>
              </w:rPr>
              <w:t xml:space="preserve">Action: </w:t>
            </w:r>
            <w:proofErr w:type="spellStart"/>
            <w:r>
              <w:rPr>
                <w:sz w:val="18"/>
                <w:szCs w:val="18"/>
              </w:rPr>
              <w:t>DBGet</w:t>
            </w:r>
            <w:proofErr w:type="spellEnd"/>
            <w:r>
              <w:rPr>
                <w:sz w:val="18"/>
                <w:szCs w:val="18"/>
              </w:rPr>
              <w:br/>
            </w:r>
            <w:proofErr w:type="spellStart"/>
            <w:r>
              <w:rPr>
                <w:sz w:val="18"/>
                <w:szCs w:val="18"/>
              </w:rPr>
              <w:t>ActionID</w:t>
            </w:r>
            <w:proofErr w:type="spellEnd"/>
            <w:r>
              <w:rPr>
                <w:sz w:val="18"/>
                <w:szCs w:val="18"/>
              </w:rPr>
              <w:t>: &lt;value&gt;</w:t>
            </w:r>
            <w:r>
              <w:rPr>
                <w:sz w:val="18"/>
                <w:szCs w:val="18"/>
              </w:rPr>
              <w:br/>
              <w:t>Family: &lt;value&gt;</w:t>
            </w:r>
            <w:r>
              <w:rPr>
                <w:sz w:val="18"/>
                <w:szCs w:val="18"/>
              </w:rPr>
              <w:br/>
              <w:t>Key: &lt;value&gt;</w:t>
            </w:r>
          </w:p>
        </w:tc>
        <w:tc>
          <w:tcPr>
            <w:tcW w:w="2520" w:type="dxa"/>
          </w:tcPr>
          <w:p w14:paraId="36ED3609" w14:textId="77777777" w:rsidR="0044577E" w:rsidRDefault="0044577E" w:rsidP="0044577E">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453EBA7B" w14:textId="5D80E4C7" w:rsidR="0044577E" w:rsidRDefault="0044577E" w:rsidP="0044577E">
            <w:pPr>
              <w:pStyle w:val="TableBullet"/>
              <w:rPr>
                <w:sz w:val="18"/>
                <w:szCs w:val="18"/>
              </w:rPr>
            </w:pPr>
            <w:r>
              <w:rPr>
                <w:sz w:val="18"/>
                <w:szCs w:val="18"/>
              </w:rPr>
              <w:t>Family - Name of variable</w:t>
            </w:r>
          </w:p>
          <w:p w14:paraId="5C174E14" w14:textId="44546E65" w:rsidR="0044577E" w:rsidRDefault="0044577E" w:rsidP="0044577E">
            <w:pPr>
              <w:pStyle w:val="TableBullet"/>
              <w:rPr>
                <w:sz w:val="18"/>
                <w:szCs w:val="18"/>
              </w:rPr>
            </w:pPr>
            <w:r>
              <w:rPr>
                <w:sz w:val="18"/>
                <w:szCs w:val="18"/>
              </w:rPr>
              <w:t>Key - Value</w:t>
            </w:r>
          </w:p>
        </w:tc>
        <w:tc>
          <w:tcPr>
            <w:tcW w:w="2063" w:type="dxa"/>
          </w:tcPr>
          <w:p w14:paraId="051B2AFD" w14:textId="102C9FC1" w:rsidR="0044577E" w:rsidRDefault="0006549A" w:rsidP="0044577E">
            <w:pPr>
              <w:pStyle w:val="TableText"/>
              <w:rPr>
                <w:sz w:val="18"/>
                <w:szCs w:val="18"/>
              </w:rPr>
            </w:pPr>
            <w:r>
              <w:rPr>
                <w:sz w:val="18"/>
                <w:szCs w:val="18"/>
              </w:rPr>
              <w:t>Call block</w:t>
            </w:r>
          </w:p>
        </w:tc>
      </w:tr>
      <w:tr w:rsidR="0006549A" w14:paraId="07955A27" w14:textId="77777777" w:rsidTr="00FB3ED3">
        <w:trPr>
          <w:trHeight w:val="20"/>
        </w:trPr>
        <w:tc>
          <w:tcPr>
            <w:tcW w:w="1167" w:type="dxa"/>
          </w:tcPr>
          <w:p w14:paraId="406E1E37" w14:textId="23A0386B" w:rsidR="0006549A" w:rsidRDefault="0006549A" w:rsidP="0006549A">
            <w:pPr>
              <w:pStyle w:val="TableText"/>
              <w:rPr>
                <w:sz w:val="18"/>
                <w:szCs w:val="18"/>
              </w:rPr>
            </w:pPr>
            <w:proofErr w:type="spellStart"/>
            <w:r>
              <w:rPr>
                <w:sz w:val="18"/>
                <w:szCs w:val="18"/>
              </w:rPr>
              <w:t>DBPut</w:t>
            </w:r>
            <w:proofErr w:type="spellEnd"/>
          </w:p>
        </w:tc>
        <w:tc>
          <w:tcPr>
            <w:tcW w:w="2070" w:type="dxa"/>
          </w:tcPr>
          <w:p w14:paraId="5B89F786" w14:textId="7D2C70B3" w:rsidR="0006549A" w:rsidRDefault="0006549A" w:rsidP="0006549A">
            <w:pPr>
              <w:pStyle w:val="TableText"/>
              <w:rPr>
                <w:sz w:val="18"/>
                <w:szCs w:val="18"/>
              </w:rPr>
            </w:pPr>
            <w:r>
              <w:rPr>
                <w:sz w:val="18"/>
                <w:szCs w:val="18"/>
              </w:rPr>
              <w:t>Adds an entry to the Asterisk internal database</w:t>
            </w:r>
          </w:p>
        </w:tc>
        <w:tc>
          <w:tcPr>
            <w:tcW w:w="1530" w:type="dxa"/>
          </w:tcPr>
          <w:p w14:paraId="56E9BDD3" w14:textId="372A399A" w:rsidR="0006549A" w:rsidRDefault="0006549A" w:rsidP="0006549A">
            <w:pPr>
              <w:pStyle w:val="TableText"/>
              <w:rPr>
                <w:sz w:val="18"/>
                <w:szCs w:val="18"/>
              </w:rPr>
            </w:pPr>
            <w:r>
              <w:rPr>
                <w:sz w:val="18"/>
                <w:szCs w:val="18"/>
              </w:rPr>
              <w:t xml:space="preserve">Action: </w:t>
            </w:r>
            <w:proofErr w:type="spellStart"/>
            <w:r>
              <w:rPr>
                <w:sz w:val="18"/>
                <w:szCs w:val="18"/>
              </w:rPr>
              <w:t>DBPut</w:t>
            </w:r>
            <w:proofErr w:type="spellEnd"/>
            <w:r>
              <w:rPr>
                <w:sz w:val="18"/>
                <w:szCs w:val="18"/>
              </w:rPr>
              <w:br/>
            </w:r>
            <w:proofErr w:type="spellStart"/>
            <w:r>
              <w:rPr>
                <w:sz w:val="18"/>
                <w:szCs w:val="18"/>
              </w:rPr>
              <w:t>ActionID</w:t>
            </w:r>
            <w:proofErr w:type="spellEnd"/>
            <w:r>
              <w:rPr>
                <w:sz w:val="18"/>
                <w:szCs w:val="18"/>
              </w:rPr>
              <w:t>: &lt;value&gt;</w:t>
            </w:r>
            <w:r>
              <w:rPr>
                <w:sz w:val="18"/>
                <w:szCs w:val="18"/>
              </w:rPr>
              <w:br/>
              <w:t>Family: &lt;value&gt;</w:t>
            </w:r>
            <w:r>
              <w:rPr>
                <w:sz w:val="18"/>
                <w:szCs w:val="18"/>
              </w:rPr>
              <w:br/>
              <w:t>Key: &lt;value&gt;</w:t>
            </w:r>
            <w:r>
              <w:rPr>
                <w:sz w:val="18"/>
                <w:szCs w:val="18"/>
              </w:rPr>
              <w:br/>
              <w:t>Val: &lt;value&gt;</w:t>
            </w:r>
          </w:p>
        </w:tc>
        <w:tc>
          <w:tcPr>
            <w:tcW w:w="2520" w:type="dxa"/>
          </w:tcPr>
          <w:p w14:paraId="39753446" w14:textId="77777777" w:rsidR="0006549A" w:rsidRDefault="0006549A" w:rsidP="0006549A">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60633499" w14:textId="107ADE2D" w:rsidR="0006549A" w:rsidRDefault="0006549A" w:rsidP="0006549A">
            <w:pPr>
              <w:pStyle w:val="TableBullet"/>
              <w:rPr>
                <w:sz w:val="18"/>
                <w:szCs w:val="18"/>
              </w:rPr>
            </w:pPr>
            <w:r>
              <w:rPr>
                <w:sz w:val="18"/>
                <w:szCs w:val="18"/>
              </w:rPr>
              <w:t>Family - Name of variable</w:t>
            </w:r>
          </w:p>
          <w:p w14:paraId="682BCA1B" w14:textId="53D69BE5" w:rsidR="0006549A" w:rsidRDefault="0006549A" w:rsidP="0006549A">
            <w:pPr>
              <w:pStyle w:val="TableBullet"/>
              <w:rPr>
                <w:sz w:val="18"/>
                <w:szCs w:val="18"/>
              </w:rPr>
            </w:pPr>
            <w:r>
              <w:rPr>
                <w:sz w:val="18"/>
                <w:szCs w:val="18"/>
              </w:rPr>
              <w:t>Key - Value</w:t>
            </w:r>
          </w:p>
          <w:p w14:paraId="602421F0" w14:textId="178C440D" w:rsidR="0006549A" w:rsidRDefault="0006549A" w:rsidP="0006549A">
            <w:pPr>
              <w:pStyle w:val="TableBullet"/>
              <w:rPr>
                <w:sz w:val="18"/>
                <w:szCs w:val="18"/>
              </w:rPr>
            </w:pPr>
            <w:r>
              <w:rPr>
                <w:sz w:val="18"/>
                <w:szCs w:val="18"/>
              </w:rPr>
              <w:t>Val - Boolean</w:t>
            </w:r>
          </w:p>
        </w:tc>
        <w:tc>
          <w:tcPr>
            <w:tcW w:w="2063" w:type="dxa"/>
          </w:tcPr>
          <w:p w14:paraId="6536EFAB" w14:textId="43D5FDF1" w:rsidR="0006549A" w:rsidRDefault="0006549A" w:rsidP="0006549A">
            <w:pPr>
              <w:pStyle w:val="TableText"/>
              <w:rPr>
                <w:sz w:val="18"/>
                <w:szCs w:val="18"/>
              </w:rPr>
            </w:pPr>
            <w:r>
              <w:rPr>
                <w:sz w:val="18"/>
                <w:szCs w:val="18"/>
              </w:rPr>
              <w:t>Call block</w:t>
            </w:r>
          </w:p>
        </w:tc>
      </w:tr>
      <w:tr w:rsidR="0006549A" w14:paraId="728BA0AA" w14:textId="77777777" w:rsidTr="00FB3ED3">
        <w:trPr>
          <w:trHeight w:val="20"/>
        </w:trPr>
        <w:tc>
          <w:tcPr>
            <w:tcW w:w="1167" w:type="dxa"/>
          </w:tcPr>
          <w:p w14:paraId="728BA0A5" w14:textId="77777777" w:rsidR="0006549A" w:rsidRDefault="0006549A" w:rsidP="0006549A">
            <w:pPr>
              <w:pStyle w:val="TableText"/>
              <w:rPr>
                <w:sz w:val="18"/>
                <w:szCs w:val="18"/>
              </w:rPr>
            </w:pPr>
            <w:r>
              <w:rPr>
                <w:sz w:val="18"/>
                <w:szCs w:val="18"/>
              </w:rPr>
              <w:t>Queues</w:t>
            </w:r>
          </w:p>
        </w:tc>
        <w:tc>
          <w:tcPr>
            <w:tcW w:w="2070" w:type="dxa"/>
          </w:tcPr>
          <w:p w14:paraId="728BA0A6" w14:textId="77777777" w:rsidR="0006549A" w:rsidRDefault="0006549A" w:rsidP="0006549A">
            <w:pPr>
              <w:pStyle w:val="TableText"/>
              <w:spacing w:after="80"/>
              <w:rPr>
                <w:sz w:val="18"/>
                <w:szCs w:val="18"/>
              </w:rPr>
            </w:pPr>
            <w:r>
              <w:rPr>
                <w:sz w:val="18"/>
                <w:szCs w:val="18"/>
              </w:rPr>
              <w:t>Queries for queues information</w:t>
            </w:r>
          </w:p>
        </w:tc>
        <w:tc>
          <w:tcPr>
            <w:tcW w:w="1530" w:type="dxa"/>
          </w:tcPr>
          <w:p w14:paraId="728BA0A7" w14:textId="77777777" w:rsidR="0006549A" w:rsidRDefault="0006549A" w:rsidP="0006549A">
            <w:pPr>
              <w:pStyle w:val="TableText"/>
              <w:rPr>
                <w:sz w:val="18"/>
                <w:szCs w:val="18"/>
              </w:rPr>
            </w:pPr>
            <w:r>
              <w:rPr>
                <w:sz w:val="18"/>
                <w:szCs w:val="18"/>
              </w:rPr>
              <w:t>Action: Queues</w:t>
            </w:r>
          </w:p>
        </w:tc>
        <w:tc>
          <w:tcPr>
            <w:tcW w:w="2520" w:type="dxa"/>
          </w:tcPr>
          <w:p w14:paraId="728BA0A8" w14:textId="77777777" w:rsidR="0006549A" w:rsidRDefault="0006549A" w:rsidP="0006549A">
            <w:pPr>
              <w:pStyle w:val="TableBullet"/>
              <w:numPr>
                <w:ilvl w:val="0"/>
                <w:numId w:val="0"/>
              </w:numPr>
              <w:ind w:left="216" w:hanging="216"/>
              <w:rPr>
                <w:sz w:val="18"/>
                <w:szCs w:val="18"/>
              </w:rPr>
            </w:pPr>
          </w:p>
        </w:tc>
        <w:tc>
          <w:tcPr>
            <w:tcW w:w="2063" w:type="dxa"/>
          </w:tcPr>
          <w:p w14:paraId="728BA0A9" w14:textId="77777777" w:rsidR="0006549A" w:rsidRDefault="0006549A" w:rsidP="0006549A">
            <w:pPr>
              <w:pStyle w:val="TableText"/>
              <w:rPr>
                <w:sz w:val="18"/>
                <w:szCs w:val="18"/>
              </w:rPr>
            </w:pPr>
            <w:r>
              <w:rPr>
                <w:sz w:val="18"/>
                <w:szCs w:val="18"/>
              </w:rPr>
              <w:t>Queues</w:t>
            </w:r>
          </w:p>
        </w:tc>
      </w:tr>
      <w:tr w:rsidR="00520479" w14:paraId="0AC760AA" w14:textId="77777777" w:rsidTr="00FB3ED3">
        <w:trPr>
          <w:trHeight w:val="20"/>
        </w:trPr>
        <w:tc>
          <w:tcPr>
            <w:tcW w:w="1167" w:type="dxa"/>
          </w:tcPr>
          <w:p w14:paraId="646C3069" w14:textId="615B2169" w:rsidR="00520479" w:rsidRDefault="00520479" w:rsidP="00520479">
            <w:pPr>
              <w:pStyle w:val="TableText"/>
              <w:rPr>
                <w:sz w:val="18"/>
                <w:szCs w:val="18"/>
              </w:rPr>
            </w:pPr>
            <w:proofErr w:type="spellStart"/>
            <w:r>
              <w:rPr>
                <w:sz w:val="18"/>
                <w:szCs w:val="18"/>
              </w:rPr>
              <w:t>QueueReset</w:t>
            </w:r>
            <w:proofErr w:type="spellEnd"/>
          </w:p>
        </w:tc>
        <w:tc>
          <w:tcPr>
            <w:tcW w:w="2070" w:type="dxa"/>
          </w:tcPr>
          <w:p w14:paraId="258A059C" w14:textId="4252F3DB" w:rsidR="00520479" w:rsidRDefault="00520479" w:rsidP="00520479">
            <w:pPr>
              <w:pStyle w:val="TableText"/>
              <w:spacing w:after="80"/>
              <w:rPr>
                <w:sz w:val="18"/>
                <w:szCs w:val="18"/>
              </w:rPr>
            </w:pPr>
            <w:r>
              <w:rPr>
                <w:sz w:val="18"/>
                <w:szCs w:val="18"/>
              </w:rPr>
              <w:t>Resets the running statistics for a queue</w:t>
            </w:r>
          </w:p>
        </w:tc>
        <w:tc>
          <w:tcPr>
            <w:tcW w:w="1530" w:type="dxa"/>
          </w:tcPr>
          <w:p w14:paraId="3B0606DE" w14:textId="0361F996" w:rsidR="00520479" w:rsidRDefault="00520479" w:rsidP="00520479">
            <w:pPr>
              <w:pStyle w:val="TableText"/>
              <w:rPr>
                <w:sz w:val="18"/>
                <w:szCs w:val="18"/>
              </w:rPr>
            </w:pPr>
            <w:r>
              <w:rPr>
                <w:sz w:val="18"/>
                <w:szCs w:val="18"/>
              </w:rPr>
              <w:t xml:space="preserve">Action: </w:t>
            </w:r>
            <w:proofErr w:type="spellStart"/>
            <w:r>
              <w:rPr>
                <w:sz w:val="18"/>
                <w:szCs w:val="18"/>
              </w:rPr>
              <w:t>QueueReset</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p>
        </w:tc>
        <w:tc>
          <w:tcPr>
            <w:tcW w:w="2520" w:type="dxa"/>
          </w:tcPr>
          <w:p w14:paraId="60B09C4C" w14:textId="77777777" w:rsidR="00520479" w:rsidRDefault="00520479" w:rsidP="00520479">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1423A47" w14:textId="72690146" w:rsidR="00520479" w:rsidRDefault="00520479" w:rsidP="00520479">
            <w:pPr>
              <w:pStyle w:val="TableBullet"/>
              <w:numPr>
                <w:ilvl w:val="0"/>
                <w:numId w:val="0"/>
              </w:numPr>
              <w:ind w:left="216" w:hanging="216"/>
              <w:rPr>
                <w:sz w:val="18"/>
                <w:szCs w:val="18"/>
              </w:rPr>
            </w:pPr>
            <w:r>
              <w:rPr>
                <w:sz w:val="18"/>
                <w:szCs w:val="18"/>
              </w:rPr>
              <w:t>Queue – The name of the queue on which to reset statistics.</w:t>
            </w:r>
          </w:p>
        </w:tc>
        <w:tc>
          <w:tcPr>
            <w:tcW w:w="2063" w:type="dxa"/>
          </w:tcPr>
          <w:p w14:paraId="14C2A883" w14:textId="77777777" w:rsidR="00520479" w:rsidRDefault="00520479" w:rsidP="00520479">
            <w:pPr>
              <w:pStyle w:val="TableText"/>
              <w:rPr>
                <w:sz w:val="18"/>
                <w:szCs w:val="18"/>
              </w:rPr>
            </w:pPr>
          </w:p>
        </w:tc>
      </w:tr>
      <w:tr w:rsidR="00520479" w14:paraId="728BA0B3" w14:textId="77777777" w:rsidTr="00A13760">
        <w:trPr>
          <w:trHeight w:val="20"/>
        </w:trPr>
        <w:tc>
          <w:tcPr>
            <w:tcW w:w="1167" w:type="dxa"/>
            <w:shd w:val="clear" w:color="auto" w:fill="FFFFFF" w:themeFill="background1"/>
          </w:tcPr>
          <w:p w14:paraId="728BA0AB" w14:textId="77777777" w:rsidR="00520479" w:rsidRDefault="00520479" w:rsidP="00520479">
            <w:pPr>
              <w:pStyle w:val="TableText"/>
              <w:keepNext/>
              <w:keepLines/>
              <w:rPr>
                <w:sz w:val="18"/>
                <w:szCs w:val="18"/>
              </w:rPr>
            </w:pPr>
            <w:proofErr w:type="spellStart"/>
            <w:r>
              <w:rPr>
                <w:sz w:val="18"/>
                <w:szCs w:val="18"/>
              </w:rPr>
              <w:lastRenderedPageBreak/>
              <w:t>QueueStatus</w:t>
            </w:r>
            <w:proofErr w:type="spellEnd"/>
          </w:p>
        </w:tc>
        <w:tc>
          <w:tcPr>
            <w:tcW w:w="2070" w:type="dxa"/>
            <w:shd w:val="clear" w:color="auto" w:fill="FFFFFF" w:themeFill="background1"/>
          </w:tcPr>
          <w:p w14:paraId="728BA0AC" w14:textId="77777777" w:rsidR="00520479" w:rsidRDefault="00520479" w:rsidP="00520479">
            <w:pPr>
              <w:pStyle w:val="TableText"/>
              <w:keepNext/>
              <w:keepLines/>
              <w:rPr>
                <w:sz w:val="18"/>
                <w:szCs w:val="18"/>
              </w:rPr>
            </w:pPr>
            <w:r>
              <w:rPr>
                <w:sz w:val="18"/>
                <w:szCs w:val="18"/>
              </w:rPr>
              <w:t>Check the status of one or more queues</w:t>
            </w:r>
          </w:p>
        </w:tc>
        <w:tc>
          <w:tcPr>
            <w:tcW w:w="1530" w:type="dxa"/>
            <w:shd w:val="clear" w:color="auto" w:fill="FFFFFF" w:themeFill="background1"/>
          </w:tcPr>
          <w:p w14:paraId="728BA0AD" w14:textId="77777777" w:rsidR="00520479" w:rsidRDefault="00520479" w:rsidP="00520479">
            <w:pPr>
              <w:pStyle w:val="TableText"/>
              <w:keepNext/>
              <w:keepLines/>
              <w:rPr>
                <w:sz w:val="18"/>
                <w:szCs w:val="18"/>
              </w:rPr>
            </w:pPr>
            <w:r>
              <w:rPr>
                <w:sz w:val="18"/>
                <w:szCs w:val="18"/>
              </w:rPr>
              <w:t xml:space="preserve">Action: </w:t>
            </w:r>
            <w:proofErr w:type="spellStart"/>
            <w:r>
              <w:rPr>
                <w:sz w:val="18"/>
                <w:szCs w:val="18"/>
              </w:rPr>
              <w:t>QueueStatus</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r>
              <w:rPr>
                <w:sz w:val="18"/>
                <w:szCs w:val="18"/>
              </w:rPr>
              <w:br/>
              <w:t>Member: &lt;value&gt;</w:t>
            </w:r>
          </w:p>
        </w:tc>
        <w:tc>
          <w:tcPr>
            <w:tcW w:w="2520" w:type="dxa"/>
            <w:shd w:val="clear" w:color="auto" w:fill="FFFFFF" w:themeFill="background1"/>
          </w:tcPr>
          <w:p w14:paraId="728BA0AE" w14:textId="77777777" w:rsidR="00520479" w:rsidRDefault="00520479" w:rsidP="00520479">
            <w:pPr>
              <w:pStyle w:val="TableBullet"/>
              <w:keepNext/>
              <w:keepLines/>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28BA0AF" w14:textId="77777777" w:rsidR="00520479" w:rsidRDefault="00520479" w:rsidP="00520479">
            <w:pPr>
              <w:pStyle w:val="TableBullet"/>
              <w:keepNext/>
              <w:keepLines/>
              <w:rPr>
                <w:sz w:val="18"/>
                <w:szCs w:val="18"/>
              </w:rPr>
            </w:pPr>
            <w:r>
              <w:rPr>
                <w:sz w:val="18"/>
                <w:szCs w:val="18"/>
              </w:rPr>
              <w:t>Queue – Limit the response to the status of the specified queue.</w:t>
            </w:r>
          </w:p>
          <w:p w14:paraId="728BA0B0" w14:textId="77777777" w:rsidR="00520479" w:rsidRDefault="00520479" w:rsidP="00520479">
            <w:pPr>
              <w:pStyle w:val="TableBullet"/>
              <w:keepNext/>
              <w:keepLines/>
              <w:rPr>
                <w:sz w:val="18"/>
                <w:szCs w:val="18"/>
              </w:rPr>
            </w:pPr>
            <w:r>
              <w:rPr>
                <w:sz w:val="18"/>
                <w:szCs w:val="18"/>
              </w:rPr>
              <w:t>Member – Limit the response to the status of the specified member.</w:t>
            </w:r>
          </w:p>
        </w:tc>
        <w:tc>
          <w:tcPr>
            <w:tcW w:w="2063" w:type="dxa"/>
            <w:shd w:val="clear" w:color="auto" w:fill="FFFFFF" w:themeFill="background1"/>
          </w:tcPr>
          <w:p w14:paraId="728BA0B1" w14:textId="77777777" w:rsidR="00520479" w:rsidRDefault="00520479" w:rsidP="00520479">
            <w:pPr>
              <w:pStyle w:val="TableText"/>
              <w:keepNext/>
              <w:keepLines/>
              <w:rPr>
                <w:sz w:val="18"/>
                <w:szCs w:val="18"/>
              </w:rPr>
            </w:pPr>
            <w:proofErr w:type="spellStart"/>
            <w:r>
              <w:rPr>
                <w:sz w:val="18"/>
                <w:szCs w:val="18"/>
              </w:rPr>
              <w:t>QueueStatus</w:t>
            </w:r>
            <w:proofErr w:type="spellEnd"/>
          </w:p>
          <w:p w14:paraId="39CBD20D" w14:textId="77777777" w:rsidR="00520479" w:rsidRDefault="00520479" w:rsidP="00520479">
            <w:pPr>
              <w:pStyle w:val="TableText"/>
              <w:keepNext/>
              <w:keepLines/>
              <w:rPr>
                <w:sz w:val="18"/>
                <w:szCs w:val="18"/>
              </w:rPr>
            </w:pPr>
            <w:proofErr w:type="spellStart"/>
            <w:r>
              <w:rPr>
                <w:sz w:val="18"/>
                <w:szCs w:val="18"/>
              </w:rPr>
              <w:t>QueueStatusComplete</w:t>
            </w:r>
            <w:proofErr w:type="spellEnd"/>
          </w:p>
          <w:p w14:paraId="5FDA360E" w14:textId="77777777" w:rsidR="00520479" w:rsidRDefault="00520479" w:rsidP="00520479">
            <w:pPr>
              <w:pStyle w:val="TableText"/>
              <w:keepNext/>
              <w:keepLines/>
              <w:rPr>
                <w:sz w:val="18"/>
                <w:szCs w:val="18"/>
              </w:rPr>
            </w:pPr>
            <w:proofErr w:type="spellStart"/>
            <w:r>
              <w:rPr>
                <w:sz w:val="18"/>
                <w:szCs w:val="18"/>
              </w:rPr>
              <w:t>QueueMember</w:t>
            </w:r>
            <w:proofErr w:type="spellEnd"/>
          </w:p>
          <w:p w14:paraId="728BA0B2" w14:textId="06527699" w:rsidR="00520479" w:rsidRDefault="00520479" w:rsidP="00520479">
            <w:pPr>
              <w:pStyle w:val="TableText"/>
              <w:keepNext/>
              <w:keepLines/>
              <w:rPr>
                <w:sz w:val="18"/>
                <w:szCs w:val="18"/>
              </w:rPr>
            </w:pPr>
            <w:proofErr w:type="spellStart"/>
            <w:r>
              <w:rPr>
                <w:sz w:val="18"/>
                <w:szCs w:val="18"/>
              </w:rPr>
              <w:t>QueueParams</w:t>
            </w:r>
            <w:proofErr w:type="spellEnd"/>
          </w:p>
        </w:tc>
      </w:tr>
      <w:tr w:rsidR="00520479" w14:paraId="728BA0BB" w14:textId="77777777" w:rsidTr="00FB3ED3">
        <w:trPr>
          <w:trHeight w:val="20"/>
        </w:trPr>
        <w:tc>
          <w:tcPr>
            <w:tcW w:w="1167" w:type="dxa"/>
          </w:tcPr>
          <w:p w14:paraId="728BA0B4" w14:textId="77777777" w:rsidR="00520479" w:rsidRDefault="00520479" w:rsidP="00520479">
            <w:pPr>
              <w:pStyle w:val="TableText"/>
              <w:keepNext/>
              <w:keepLines/>
              <w:rPr>
                <w:sz w:val="18"/>
                <w:szCs w:val="18"/>
              </w:rPr>
            </w:pPr>
            <w:proofErr w:type="spellStart"/>
            <w:r>
              <w:rPr>
                <w:sz w:val="18"/>
                <w:szCs w:val="18"/>
              </w:rPr>
              <w:t>QueueSummary</w:t>
            </w:r>
            <w:proofErr w:type="spellEnd"/>
          </w:p>
        </w:tc>
        <w:tc>
          <w:tcPr>
            <w:tcW w:w="2070" w:type="dxa"/>
          </w:tcPr>
          <w:p w14:paraId="728BA0B5" w14:textId="77777777" w:rsidR="00520479" w:rsidRDefault="00520479" w:rsidP="00520479">
            <w:pPr>
              <w:pStyle w:val="TableText"/>
              <w:keepNext/>
              <w:keepLines/>
              <w:rPr>
                <w:sz w:val="18"/>
                <w:szCs w:val="18"/>
              </w:rPr>
            </w:pPr>
            <w:r>
              <w:rPr>
                <w:sz w:val="18"/>
                <w:szCs w:val="18"/>
              </w:rPr>
              <w:t xml:space="preserve">Requests Asterisk to send a </w:t>
            </w:r>
            <w:proofErr w:type="spellStart"/>
            <w:r>
              <w:rPr>
                <w:sz w:val="18"/>
                <w:szCs w:val="18"/>
              </w:rPr>
              <w:t>QueueSummary</w:t>
            </w:r>
            <w:proofErr w:type="spellEnd"/>
            <w:r>
              <w:rPr>
                <w:sz w:val="18"/>
                <w:szCs w:val="18"/>
              </w:rPr>
              <w:t xml:space="preserve"> event</w:t>
            </w:r>
          </w:p>
        </w:tc>
        <w:tc>
          <w:tcPr>
            <w:tcW w:w="1530" w:type="dxa"/>
          </w:tcPr>
          <w:p w14:paraId="728BA0B6" w14:textId="77777777" w:rsidR="00520479" w:rsidRDefault="00520479" w:rsidP="00520479">
            <w:pPr>
              <w:pStyle w:val="TableText"/>
              <w:keepNext/>
              <w:keepLines/>
              <w:rPr>
                <w:sz w:val="18"/>
                <w:szCs w:val="18"/>
              </w:rPr>
            </w:pPr>
            <w:r>
              <w:rPr>
                <w:sz w:val="18"/>
                <w:szCs w:val="18"/>
              </w:rPr>
              <w:t xml:space="preserve">Action: </w:t>
            </w:r>
            <w:proofErr w:type="spellStart"/>
            <w:r>
              <w:rPr>
                <w:sz w:val="18"/>
                <w:szCs w:val="18"/>
              </w:rPr>
              <w:t>QueueSummary</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p>
        </w:tc>
        <w:tc>
          <w:tcPr>
            <w:tcW w:w="2520" w:type="dxa"/>
          </w:tcPr>
          <w:p w14:paraId="728BA0B7" w14:textId="77777777" w:rsidR="00520479" w:rsidRDefault="00520479" w:rsidP="00520479">
            <w:pPr>
              <w:pStyle w:val="TableBullet"/>
              <w:keepNext/>
              <w:keepLines/>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28BA0B8" w14:textId="77777777" w:rsidR="00520479" w:rsidRDefault="00520479" w:rsidP="00520479">
            <w:pPr>
              <w:pStyle w:val="TableBullet"/>
              <w:keepNext/>
              <w:keepLines/>
              <w:rPr>
                <w:sz w:val="18"/>
                <w:szCs w:val="18"/>
              </w:rPr>
            </w:pPr>
            <w:r>
              <w:rPr>
                <w:sz w:val="18"/>
                <w:szCs w:val="18"/>
              </w:rPr>
              <w:t>Queue – Queue for which the summary is requested.</w:t>
            </w:r>
          </w:p>
        </w:tc>
        <w:tc>
          <w:tcPr>
            <w:tcW w:w="2063" w:type="dxa"/>
          </w:tcPr>
          <w:p w14:paraId="728BA0B9" w14:textId="77777777" w:rsidR="00520479" w:rsidRDefault="00520479" w:rsidP="00520479">
            <w:pPr>
              <w:pStyle w:val="TableText"/>
              <w:keepNext/>
              <w:keepLines/>
              <w:rPr>
                <w:sz w:val="18"/>
                <w:szCs w:val="18"/>
              </w:rPr>
            </w:pPr>
            <w:proofErr w:type="spellStart"/>
            <w:r>
              <w:rPr>
                <w:sz w:val="18"/>
                <w:szCs w:val="18"/>
              </w:rPr>
              <w:t>QueueSummary</w:t>
            </w:r>
            <w:proofErr w:type="spellEnd"/>
          </w:p>
          <w:p w14:paraId="728BA0BA" w14:textId="77777777" w:rsidR="00520479" w:rsidRDefault="00520479" w:rsidP="00520479">
            <w:pPr>
              <w:pStyle w:val="TableText"/>
              <w:keepNext/>
              <w:keepLines/>
              <w:rPr>
                <w:sz w:val="18"/>
                <w:szCs w:val="18"/>
              </w:rPr>
            </w:pPr>
            <w:proofErr w:type="spellStart"/>
            <w:r>
              <w:rPr>
                <w:sz w:val="18"/>
                <w:szCs w:val="18"/>
              </w:rPr>
              <w:t>QueueSummaryComplete</w:t>
            </w:r>
            <w:proofErr w:type="spellEnd"/>
          </w:p>
        </w:tc>
      </w:tr>
    </w:tbl>
    <w:p w14:paraId="728BA0BC" w14:textId="77777777" w:rsidR="005826DB" w:rsidRDefault="005826DB">
      <w:pPr>
        <w:pStyle w:val="LineSpacer"/>
      </w:pPr>
    </w:p>
    <w:p w14:paraId="728BA0BD" w14:textId="76A1591B" w:rsidR="005826DB" w:rsidRDefault="00427B87" w:rsidP="00211202">
      <w:r>
        <w:t>The dashboard server listens for the Asterisk AMI events shown in</w:t>
      </w:r>
      <w:r>
        <w:rPr>
          <w:noProof/>
        </w:rPr>
        <w:t xml:space="preserve"> </w:t>
      </w:r>
      <w:r>
        <w:fldChar w:fldCharType="begin"/>
      </w:r>
      <w:r>
        <w:rPr>
          <w:noProof/>
        </w:rPr>
        <w:instrText xml:space="preserve"> REF _Ref464834275 \h </w:instrText>
      </w:r>
      <w:r>
        <w:instrText xml:space="preserve"> \* MERGEFORMAT </w:instrText>
      </w:r>
      <w:r>
        <w:rPr>
          <w:noProof/>
        </w:rPr>
        <w:fldChar w:fldCharType="separate"/>
      </w:r>
      <w:r w:rsidR="007C6C18">
        <w:t xml:space="preserve">Table </w:t>
      </w:r>
      <w:r w:rsidR="007C6C18">
        <w:rPr>
          <w:noProof/>
        </w:rPr>
        <w:t>4</w:t>
      </w:r>
      <w:r>
        <w:fldChar w:fldCharType="end"/>
      </w:r>
      <w:r>
        <w:t>.</w:t>
      </w:r>
    </w:p>
    <w:p w14:paraId="728BA0BE" w14:textId="0366A2A4" w:rsidR="005826DB" w:rsidRDefault="00427B87">
      <w:pPr>
        <w:pStyle w:val="TableCaption"/>
      </w:pPr>
      <w:bookmarkStart w:id="174" w:name="_Ref464834275"/>
      <w:bookmarkStart w:id="175" w:name="_Ref463797459"/>
      <w:bookmarkStart w:id="176" w:name="_Toc463943778"/>
      <w:bookmarkStart w:id="177" w:name="_Toc510098612"/>
      <w:bookmarkStart w:id="178" w:name="_Toc510147843"/>
      <w:bookmarkStart w:id="179" w:name="_Toc512261993"/>
      <w:bookmarkStart w:id="180" w:name="_Toc512336696"/>
      <w:bookmarkStart w:id="181" w:name="_Toc77847445"/>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4</w:t>
      </w:r>
      <w:r w:rsidR="00AF2DCB">
        <w:rPr>
          <w:noProof/>
        </w:rPr>
        <w:fldChar w:fldCharType="end"/>
      </w:r>
      <w:bookmarkEnd w:id="174"/>
      <w:r>
        <w:t>. Asterisk AMI Event</w:t>
      </w:r>
      <w:bookmarkEnd w:id="175"/>
      <w:bookmarkEnd w:id="176"/>
      <w:r>
        <w:t>s and Descriptions</w:t>
      </w:r>
      <w:bookmarkEnd w:id="177"/>
      <w:bookmarkEnd w:id="178"/>
      <w:bookmarkEnd w:id="179"/>
      <w:bookmarkEnd w:id="180"/>
      <w:bookmarkEnd w:id="181"/>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8" w:type="dxa"/>
          <w:right w:w="58" w:type="dxa"/>
        </w:tblCellMar>
        <w:tblLook w:val="04A0" w:firstRow="1" w:lastRow="0" w:firstColumn="1" w:lastColumn="0" w:noHBand="0" w:noVBand="1"/>
        <w:tblCaption w:val="Table 4: Asterisk AMI Events and Descriptions. "/>
        <w:tblDescription w:val="This four-column table presents, from the reader's left to right, the AMI action, description, syntax, and fields for an Asterisk AMI Event."/>
      </w:tblPr>
      <w:tblGrid>
        <w:gridCol w:w="1347"/>
        <w:gridCol w:w="1620"/>
        <w:gridCol w:w="2070"/>
        <w:gridCol w:w="4318"/>
      </w:tblGrid>
      <w:tr w:rsidR="00856C2A" w:rsidRPr="00856C2A" w14:paraId="728BA0C3" w14:textId="77777777" w:rsidTr="00FB3ED3">
        <w:trPr>
          <w:trHeight w:val="432"/>
          <w:tblHeader/>
        </w:trPr>
        <w:tc>
          <w:tcPr>
            <w:tcW w:w="1347" w:type="dxa"/>
            <w:shd w:val="clear" w:color="auto" w:fill="1F497D" w:themeFill="text2"/>
            <w:vAlign w:val="center"/>
          </w:tcPr>
          <w:p w14:paraId="728BA0BF"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AMI Action</w:t>
            </w:r>
          </w:p>
        </w:tc>
        <w:tc>
          <w:tcPr>
            <w:tcW w:w="1620" w:type="dxa"/>
            <w:shd w:val="clear" w:color="auto" w:fill="1F497D" w:themeFill="text2"/>
            <w:vAlign w:val="center"/>
          </w:tcPr>
          <w:p w14:paraId="728BA0C0"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Description</w:t>
            </w:r>
          </w:p>
        </w:tc>
        <w:tc>
          <w:tcPr>
            <w:tcW w:w="2070" w:type="dxa"/>
            <w:shd w:val="clear" w:color="auto" w:fill="1F497D" w:themeFill="text2"/>
            <w:vAlign w:val="center"/>
          </w:tcPr>
          <w:p w14:paraId="728BA0C1"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Syntax</w:t>
            </w:r>
          </w:p>
        </w:tc>
        <w:tc>
          <w:tcPr>
            <w:tcW w:w="4318" w:type="dxa"/>
            <w:shd w:val="clear" w:color="auto" w:fill="1F497D" w:themeFill="text2"/>
            <w:vAlign w:val="center"/>
          </w:tcPr>
          <w:p w14:paraId="728BA0C2" w14:textId="77777777" w:rsidR="005826DB" w:rsidRPr="00FB3ED3" w:rsidRDefault="00427B87" w:rsidP="00FB3ED3">
            <w:pPr>
              <w:pStyle w:val="TableColumnHeading"/>
              <w:keepNext w:val="0"/>
              <w:spacing w:before="0" w:after="0"/>
              <w:rPr>
                <w:color w:val="FFFFFF" w:themeColor="background1"/>
              </w:rPr>
            </w:pPr>
            <w:r w:rsidRPr="00FB3ED3">
              <w:rPr>
                <w:color w:val="FFFFFF" w:themeColor="background1"/>
              </w:rPr>
              <w:t>Fields</w:t>
            </w:r>
          </w:p>
        </w:tc>
      </w:tr>
      <w:tr w:rsidR="005826DB" w14:paraId="728BA0D7" w14:textId="77777777" w:rsidTr="00FB3ED3">
        <w:tc>
          <w:tcPr>
            <w:tcW w:w="1347" w:type="dxa"/>
          </w:tcPr>
          <w:p w14:paraId="728BA0C4" w14:textId="77777777" w:rsidR="005826DB" w:rsidRDefault="00427B87" w:rsidP="00FB3ED3">
            <w:pPr>
              <w:pStyle w:val="TableText"/>
              <w:rPr>
                <w:rFonts w:cs="Arial"/>
                <w:sz w:val="18"/>
                <w:szCs w:val="18"/>
              </w:rPr>
            </w:pPr>
            <w:proofErr w:type="spellStart"/>
            <w:r w:rsidRPr="75B5B00B">
              <w:rPr>
                <w:rFonts w:eastAsia="Arial" w:cs="Arial"/>
                <w:sz w:val="18"/>
                <w:szCs w:val="18"/>
              </w:rPr>
              <w:t>AgentsComplete</w:t>
            </w:r>
            <w:proofErr w:type="spellEnd"/>
          </w:p>
        </w:tc>
        <w:tc>
          <w:tcPr>
            <w:tcW w:w="1620" w:type="dxa"/>
          </w:tcPr>
          <w:p w14:paraId="728BA0C5" w14:textId="77777777" w:rsidR="005826DB" w:rsidRDefault="00427B87" w:rsidP="00FB3ED3">
            <w:pPr>
              <w:pStyle w:val="TableText"/>
              <w:rPr>
                <w:rFonts w:cs="Arial"/>
                <w:sz w:val="18"/>
                <w:szCs w:val="18"/>
              </w:rPr>
            </w:pPr>
            <w:r w:rsidRPr="75B5B00B">
              <w:rPr>
                <w:rFonts w:eastAsia="Arial" w:cs="Arial"/>
                <w:sz w:val="18"/>
                <w:szCs w:val="18"/>
              </w:rPr>
              <w:t>Generated when an agent has finishes servicing a member in the queue</w:t>
            </w:r>
          </w:p>
        </w:tc>
        <w:tc>
          <w:tcPr>
            <w:tcW w:w="2070" w:type="dxa"/>
          </w:tcPr>
          <w:p w14:paraId="728BA0C6" w14:textId="77777777" w:rsidR="005826DB" w:rsidRDefault="00427B87" w:rsidP="00FB3ED3">
            <w:pPr>
              <w:pStyle w:val="TableText"/>
              <w:rPr>
                <w:rFonts w:cs="Arial"/>
                <w:sz w:val="18"/>
                <w:szCs w:val="18"/>
              </w:rPr>
            </w:pPr>
            <w:r w:rsidRPr="75B5B00B">
              <w:rPr>
                <w:rFonts w:eastAsia="Arial" w:cs="Arial"/>
                <w:sz w:val="18"/>
                <w:szCs w:val="18"/>
              </w:rPr>
              <w:t xml:space="preserve">Event: </w:t>
            </w:r>
            <w:proofErr w:type="spellStart"/>
            <w:r w:rsidRPr="75B5B00B">
              <w:rPr>
                <w:rFonts w:eastAsia="Arial" w:cs="Arial"/>
                <w:sz w:val="18"/>
                <w:szCs w:val="18"/>
              </w:rPr>
              <w:t>AgentComplete</w:t>
            </w:r>
            <w:proofErr w:type="spellEnd"/>
            <w:r>
              <w:rPr>
                <w:rFonts w:cs="Arial"/>
                <w:sz w:val="18"/>
                <w:szCs w:val="18"/>
              </w:rPr>
              <w:br/>
            </w:r>
            <w:r w:rsidRPr="75B5B00B">
              <w:rPr>
                <w:rFonts w:eastAsia="Arial" w:cs="Arial"/>
                <w:sz w:val="18"/>
                <w:szCs w:val="18"/>
              </w:rPr>
              <w:t>Queue: &lt;value&gt;</w:t>
            </w:r>
            <w:r>
              <w:rPr>
                <w:rFonts w:cs="Arial"/>
                <w:sz w:val="18"/>
                <w:szCs w:val="18"/>
              </w:rPr>
              <w:br/>
            </w:r>
            <w:r w:rsidRPr="75B5B00B">
              <w:rPr>
                <w:rFonts w:eastAsia="Arial" w:cs="Arial"/>
                <w:sz w:val="18"/>
                <w:szCs w:val="18"/>
              </w:rPr>
              <w:t>Member: &lt;value&gt;</w:t>
            </w:r>
            <w:r>
              <w:rPr>
                <w:rFonts w:cs="Arial"/>
                <w:sz w:val="18"/>
                <w:szCs w:val="18"/>
              </w:rPr>
              <w:br/>
            </w:r>
            <w:proofErr w:type="spellStart"/>
            <w:r w:rsidRPr="75B5B00B">
              <w:rPr>
                <w:rFonts w:eastAsia="Arial" w:cs="Arial"/>
                <w:sz w:val="18"/>
                <w:szCs w:val="18"/>
              </w:rPr>
              <w:t>MemberName</w:t>
            </w:r>
            <w:proofErr w:type="spellEnd"/>
            <w:r w:rsidRPr="75B5B00B">
              <w:rPr>
                <w:rFonts w:eastAsia="Arial" w:cs="Arial"/>
                <w:sz w:val="18"/>
                <w:szCs w:val="18"/>
              </w:rPr>
              <w:t>: &lt;value&gt;</w:t>
            </w:r>
            <w:r>
              <w:rPr>
                <w:rFonts w:cs="Arial"/>
                <w:sz w:val="18"/>
                <w:szCs w:val="18"/>
              </w:rPr>
              <w:br/>
            </w:r>
            <w:proofErr w:type="spellStart"/>
            <w:r w:rsidRPr="75B5B00B">
              <w:rPr>
                <w:rFonts w:eastAsia="Arial" w:cs="Arial"/>
                <w:sz w:val="18"/>
                <w:szCs w:val="18"/>
              </w:rPr>
              <w:t>HoldTime</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[Variable:] &lt;value&gt;</w:t>
            </w:r>
            <w:r>
              <w:rPr>
                <w:rFonts w:cs="Arial"/>
                <w:sz w:val="18"/>
                <w:szCs w:val="18"/>
              </w:rPr>
              <w:br/>
            </w:r>
            <w:proofErr w:type="spellStart"/>
            <w:r w:rsidRPr="75B5B00B">
              <w:rPr>
                <w:rFonts w:eastAsia="Arial" w:cs="Arial"/>
                <w:sz w:val="18"/>
                <w:szCs w:val="18"/>
              </w:rPr>
              <w:t>TalkTime</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Reason: &lt;value&gt;</w:t>
            </w:r>
            <w:r>
              <w:rPr>
                <w:rFonts w:cs="Arial"/>
                <w:sz w:val="18"/>
                <w:szCs w:val="18"/>
              </w:rPr>
              <w:br/>
            </w:r>
            <w:r w:rsidRPr="75B5B00B">
              <w:rPr>
                <w:rFonts w:eastAsia="Arial" w:cs="Arial"/>
                <w:sz w:val="18"/>
                <w:szCs w:val="18"/>
              </w:rPr>
              <w:t>Queue: &lt;value&gt;</w:t>
            </w:r>
            <w:r>
              <w:rPr>
                <w:rFonts w:cs="Arial"/>
                <w:sz w:val="18"/>
                <w:szCs w:val="18"/>
              </w:rPr>
              <w:br/>
            </w:r>
            <w:proofErr w:type="spellStart"/>
            <w:r w:rsidRPr="75B5B00B">
              <w:rPr>
                <w:rFonts w:eastAsia="Arial" w:cs="Arial"/>
                <w:sz w:val="18"/>
                <w:szCs w:val="18"/>
              </w:rPr>
              <w:t>Uniqueid</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Channel: &lt;value&gt;</w:t>
            </w:r>
            <w:r>
              <w:rPr>
                <w:rFonts w:cs="Arial"/>
                <w:sz w:val="18"/>
                <w:szCs w:val="18"/>
              </w:rPr>
              <w:br/>
            </w:r>
            <w:r w:rsidRPr="75B5B00B">
              <w:rPr>
                <w:rFonts w:eastAsia="Arial" w:cs="Arial"/>
                <w:sz w:val="18"/>
                <w:szCs w:val="18"/>
              </w:rPr>
              <w:t>Member: &lt;value&gt;</w:t>
            </w:r>
            <w:r>
              <w:rPr>
                <w:rFonts w:cs="Arial"/>
                <w:sz w:val="18"/>
                <w:szCs w:val="18"/>
              </w:rPr>
              <w:br/>
            </w:r>
            <w:proofErr w:type="spellStart"/>
            <w:r w:rsidRPr="75B5B00B">
              <w:rPr>
                <w:rFonts w:eastAsia="Arial" w:cs="Arial"/>
                <w:sz w:val="18"/>
                <w:szCs w:val="18"/>
              </w:rPr>
              <w:t>MemberName</w:t>
            </w:r>
            <w:proofErr w:type="spellEnd"/>
            <w:r w:rsidRPr="75B5B00B">
              <w:rPr>
                <w:rFonts w:eastAsia="Arial" w:cs="Arial"/>
                <w:sz w:val="18"/>
                <w:szCs w:val="18"/>
              </w:rPr>
              <w:t>: &lt;value&gt;</w:t>
            </w:r>
            <w:r>
              <w:rPr>
                <w:rFonts w:cs="Arial"/>
                <w:sz w:val="18"/>
                <w:szCs w:val="18"/>
              </w:rPr>
              <w:br/>
            </w:r>
            <w:proofErr w:type="spellStart"/>
            <w:r w:rsidRPr="75B5B00B">
              <w:rPr>
                <w:rFonts w:eastAsia="Arial" w:cs="Arial"/>
                <w:sz w:val="18"/>
                <w:szCs w:val="18"/>
              </w:rPr>
              <w:t>HoldTime</w:t>
            </w:r>
            <w:proofErr w:type="spellEnd"/>
            <w:r w:rsidRPr="75B5B00B">
              <w:rPr>
                <w:rFonts w:eastAsia="Arial" w:cs="Arial"/>
                <w:sz w:val="18"/>
                <w:szCs w:val="18"/>
              </w:rPr>
              <w:t>: &lt;value&gt;</w:t>
            </w:r>
          </w:p>
        </w:tc>
        <w:tc>
          <w:tcPr>
            <w:tcW w:w="4318" w:type="dxa"/>
          </w:tcPr>
          <w:p w14:paraId="728BA0C7" w14:textId="77777777" w:rsidR="005826DB" w:rsidRDefault="00427B87" w:rsidP="00FB3ED3">
            <w:pPr>
              <w:pStyle w:val="TableBullet"/>
              <w:rPr>
                <w:sz w:val="18"/>
                <w:szCs w:val="18"/>
              </w:rPr>
            </w:pPr>
            <w:r>
              <w:rPr>
                <w:sz w:val="18"/>
                <w:szCs w:val="18"/>
              </w:rPr>
              <w:t>Queue – The name of the queue.</w:t>
            </w:r>
          </w:p>
          <w:p w14:paraId="728BA0C8" w14:textId="77777777" w:rsidR="005826DB" w:rsidRDefault="00427B87" w:rsidP="00FB3ED3">
            <w:pPr>
              <w:pStyle w:val="TableBullet"/>
              <w:rPr>
                <w:sz w:val="18"/>
                <w:szCs w:val="18"/>
              </w:rPr>
            </w:pPr>
            <w:r>
              <w:rPr>
                <w:sz w:val="18"/>
                <w:szCs w:val="18"/>
              </w:rPr>
              <w:t>Member – The queue member's channel technology or location.</w:t>
            </w:r>
          </w:p>
          <w:p w14:paraId="728BA0C9" w14:textId="77777777" w:rsidR="005826DB" w:rsidRDefault="00427B87" w:rsidP="00FB3ED3">
            <w:pPr>
              <w:pStyle w:val="TableBullet"/>
              <w:rPr>
                <w:sz w:val="18"/>
                <w:szCs w:val="18"/>
              </w:rPr>
            </w:pPr>
            <w:proofErr w:type="spellStart"/>
            <w:r>
              <w:rPr>
                <w:sz w:val="18"/>
                <w:szCs w:val="18"/>
              </w:rPr>
              <w:t>MemberName</w:t>
            </w:r>
            <w:proofErr w:type="spellEnd"/>
            <w:r>
              <w:rPr>
                <w:sz w:val="18"/>
                <w:szCs w:val="18"/>
              </w:rPr>
              <w:t xml:space="preserve"> – The name of the queue member.</w:t>
            </w:r>
          </w:p>
          <w:p w14:paraId="728BA0CA" w14:textId="77777777" w:rsidR="005826DB" w:rsidRDefault="00427B87" w:rsidP="00FB3ED3">
            <w:pPr>
              <w:pStyle w:val="TableBullet"/>
              <w:rPr>
                <w:sz w:val="18"/>
                <w:szCs w:val="18"/>
              </w:rPr>
            </w:pPr>
            <w:proofErr w:type="spellStart"/>
            <w:r>
              <w:rPr>
                <w:sz w:val="18"/>
                <w:szCs w:val="18"/>
              </w:rPr>
              <w:t>HoldTime</w:t>
            </w:r>
            <w:proofErr w:type="spellEnd"/>
            <w:r>
              <w:rPr>
                <w:sz w:val="18"/>
                <w:szCs w:val="18"/>
              </w:rPr>
              <w:t xml:space="preserve"> – The time the channel was in the queue, expressed in seconds since 00:00, Jan 1, </w:t>
            </w:r>
            <w:proofErr w:type="gramStart"/>
            <w:r>
              <w:rPr>
                <w:sz w:val="18"/>
                <w:szCs w:val="18"/>
              </w:rPr>
              <w:t>1970</w:t>
            </w:r>
            <w:proofErr w:type="gramEnd"/>
            <w:r>
              <w:rPr>
                <w:sz w:val="18"/>
                <w:szCs w:val="18"/>
              </w:rPr>
              <w:t xml:space="preserve"> UTC.</w:t>
            </w:r>
          </w:p>
          <w:p w14:paraId="728BA0CB" w14:textId="77777777" w:rsidR="005826DB" w:rsidRDefault="00427B87" w:rsidP="00FB3ED3">
            <w:pPr>
              <w:pStyle w:val="TableBullet"/>
              <w:rPr>
                <w:sz w:val="18"/>
                <w:szCs w:val="18"/>
              </w:rPr>
            </w:pPr>
            <w:r>
              <w:rPr>
                <w:sz w:val="18"/>
                <w:szCs w:val="18"/>
              </w:rPr>
              <w:t xml:space="preserve">Variable – Optional channel variables from the </w:t>
            </w:r>
            <w:proofErr w:type="spellStart"/>
            <w:r>
              <w:rPr>
                <w:sz w:val="18"/>
                <w:szCs w:val="18"/>
              </w:rPr>
              <w:t>ChannelCalling</w:t>
            </w:r>
            <w:proofErr w:type="spellEnd"/>
            <w:r>
              <w:rPr>
                <w:sz w:val="18"/>
                <w:szCs w:val="18"/>
              </w:rPr>
              <w:t xml:space="preserve"> channel</w:t>
            </w:r>
          </w:p>
          <w:p w14:paraId="728BA0CC" w14:textId="77777777" w:rsidR="005826DB" w:rsidRDefault="00427B87" w:rsidP="00FB3ED3">
            <w:pPr>
              <w:pStyle w:val="TableBullet"/>
              <w:rPr>
                <w:sz w:val="18"/>
                <w:szCs w:val="18"/>
              </w:rPr>
            </w:pPr>
            <w:proofErr w:type="spellStart"/>
            <w:r>
              <w:rPr>
                <w:sz w:val="18"/>
                <w:szCs w:val="18"/>
              </w:rPr>
              <w:t>TalkTime</w:t>
            </w:r>
            <w:proofErr w:type="spellEnd"/>
            <w:r>
              <w:rPr>
                <w:sz w:val="18"/>
                <w:szCs w:val="18"/>
              </w:rPr>
              <w:t xml:space="preserve"> – The time the agent talked with the member in the queue, expressed in seconds since 00:00, Jan 1, </w:t>
            </w:r>
            <w:proofErr w:type="gramStart"/>
            <w:r>
              <w:rPr>
                <w:sz w:val="18"/>
                <w:szCs w:val="18"/>
              </w:rPr>
              <w:t>1970</w:t>
            </w:r>
            <w:proofErr w:type="gramEnd"/>
            <w:r>
              <w:rPr>
                <w:sz w:val="18"/>
                <w:szCs w:val="18"/>
              </w:rPr>
              <w:t xml:space="preserve"> UTC.</w:t>
            </w:r>
          </w:p>
          <w:p w14:paraId="728BA0CD" w14:textId="77777777" w:rsidR="005826DB" w:rsidRDefault="00427B87" w:rsidP="00FB3ED3">
            <w:pPr>
              <w:pStyle w:val="TableBullet"/>
              <w:rPr>
                <w:sz w:val="18"/>
                <w:szCs w:val="18"/>
              </w:rPr>
            </w:pPr>
            <w:r>
              <w:rPr>
                <w:sz w:val="18"/>
                <w:szCs w:val="18"/>
              </w:rPr>
              <w:t>Reason</w:t>
            </w:r>
          </w:p>
          <w:p w14:paraId="728BA0CE" w14:textId="77777777" w:rsidR="005826DB" w:rsidRDefault="00427B87" w:rsidP="00FB3ED3">
            <w:pPr>
              <w:pStyle w:val="TableBulletIndented"/>
              <w:tabs>
                <w:tab w:val="clear" w:pos="414"/>
                <w:tab w:val="num" w:pos="504"/>
              </w:tabs>
              <w:ind w:left="504"/>
              <w:rPr>
                <w:sz w:val="18"/>
                <w:szCs w:val="18"/>
              </w:rPr>
            </w:pPr>
            <w:r>
              <w:rPr>
                <w:sz w:val="18"/>
                <w:szCs w:val="18"/>
              </w:rPr>
              <w:t>consumer</w:t>
            </w:r>
          </w:p>
          <w:p w14:paraId="728BA0CF" w14:textId="77777777" w:rsidR="005826DB" w:rsidRDefault="00427B87" w:rsidP="00FB3ED3">
            <w:pPr>
              <w:pStyle w:val="TableBulletIndented"/>
              <w:tabs>
                <w:tab w:val="clear" w:pos="414"/>
                <w:tab w:val="num" w:pos="504"/>
              </w:tabs>
              <w:ind w:left="504"/>
              <w:rPr>
                <w:sz w:val="18"/>
                <w:szCs w:val="18"/>
              </w:rPr>
            </w:pPr>
            <w:r>
              <w:rPr>
                <w:sz w:val="18"/>
                <w:szCs w:val="18"/>
              </w:rPr>
              <w:t>agent</w:t>
            </w:r>
          </w:p>
          <w:p w14:paraId="728BA0D0" w14:textId="77777777" w:rsidR="005826DB" w:rsidRDefault="00427B87" w:rsidP="00FB3ED3">
            <w:pPr>
              <w:pStyle w:val="TableBulletIndented"/>
              <w:tabs>
                <w:tab w:val="clear" w:pos="414"/>
                <w:tab w:val="num" w:pos="504"/>
              </w:tabs>
              <w:ind w:left="504"/>
              <w:rPr>
                <w:sz w:val="18"/>
                <w:szCs w:val="18"/>
              </w:rPr>
            </w:pPr>
            <w:r>
              <w:rPr>
                <w:sz w:val="18"/>
                <w:szCs w:val="18"/>
              </w:rPr>
              <w:t>transfer</w:t>
            </w:r>
          </w:p>
          <w:p w14:paraId="728BA0D1" w14:textId="77777777" w:rsidR="005826DB" w:rsidRDefault="00427B87" w:rsidP="00FB3ED3">
            <w:pPr>
              <w:pStyle w:val="TableBullet"/>
              <w:rPr>
                <w:sz w:val="18"/>
                <w:szCs w:val="18"/>
              </w:rPr>
            </w:pPr>
            <w:r>
              <w:rPr>
                <w:sz w:val="18"/>
                <w:szCs w:val="18"/>
              </w:rPr>
              <w:t>Queue</w:t>
            </w:r>
          </w:p>
          <w:p w14:paraId="728BA0D2" w14:textId="77777777" w:rsidR="005826DB" w:rsidRDefault="00427B87" w:rsidP="00FB3ED3">
            <w:pPr>
              <w:pStyle w:val="TableBullet"/>
              <w:rPr>
                <w:sz w:val="18"/>
                <w:szCs w:val="18"/>
              </w:rPr>
            </w:pPr>
            <w:proofErr w:type="spellStart"/>
            <w:r>
              <w:rPr>
                <w:sz w:val="18"/>
                <w:szCs w:val="18"/>
              </w:rPr>
              <w:t>Uniqueid</w:t>
            </w:r>
            <w:proofErr w:type="spellEnd"/>
          </w:p>
          <w:p w14:paraId="728BA0D3" w14:textId="77777777" w:rsidR="005826DB" w:rsidRDefault="00427B87" w:rsidP="00FB3ED3">
            <w:pPr>
              <w:pStyle w:val="TableBullet"/>
              <w:rPr>
                <w:sz w:val="18"/>
                <w:szCs w:val="18"/>
              </w:rPr>
            </w:pPr>
            <w:r>
              <w:rPr>
                <w:sz w:val="18"/>
                <w:szCs w:val="18"/>
              </w:rPr>
              <w:t>Channel</w:t>
            </w:r>
          </w:p>
          <w:p w14:paraId="728BA0D4" w14:textId="77777777" w:rsidR="005826DB" w:rsidRDefault="00427B87" w:rsidP="00FB3ED3">
            <w:pPr>
              <w:pStyle w:val="TableBullet"/>
              <w:rPr>
                <w:sz w:val="18"/>
                <w:szCs w:val="18"/>
              </w:rPr>
            </w:pPr>
            <w:r>
              <w:rPr>
                <w:sz w:val="18"/>
                <w:szCs w:val="18"/>
              </w:rPr>
              <w:t>Member</w:t>
            </w:r>
          </w:p>
          <w:p w14:paraId="728BA0D5" w14:textId="77777777" w:rsidR="005826DB" w:rsidRDefault="00427B87" w:rsidP="00FB3ED3">
            <w:pPr>
              <w:pStyle w:val="TableBullet"/>
              <w:rPr>
                <w:sz w:val="18"/>
                <w:szCs w:val="18"/>
              </w:rPr>
            </w:pPr>
            <w:proofErr w:type="spellStart"/>
            <w:r>
              <w:rPr>
                <w:sz w:val="18"/>
                <w:szCs w:val="18"/>
              </w:rPr>
              <w:t>MemberName</w:t>
            </w:r>
            <w:proofErr w:type="spellEnd"/>
          </w:p>
          <w:p w14:paraId="728BA0D6" w14:textId="77777777" w:rsidR="005826DB" w:rsidRDefault="00427B87" w:rsidP="00FB3ED3">
            <w:pPr>
              <w:pStyle w:val="TableBullet"/>
              <w:rPr>
                <w:sz w:val="18"/>
                <w:szCs w:val="18"/>
              </w:rPr>
            </w:pPr>
            <w:proofErr w:type="spellStart"/>
            <w:r>
              <w:rPr>
                <w:sz w:val="18"/>
                <w:szCs w:val="18"/>
              </w:rPr>
              <w:t>HoldTime</w:t>
            </w:r>
            <w:proofErr w:type="spellEnd"/>
          </w:p>
        </w:tc>
      </w:tr>
      <w:tr w:rsidR="005826DB" w14:paraId="728BA0DE" w14:textId="77777777" w:rsidTr="00A13760">
        <w:tc>
          <w:tcPr>
            <w:tcW w:w="1347" w:type="dxa"/>
            <w:shd w:val="clear" w:color="auto" w:fill="FFFFFF" w:themeFill="background1"/>
          </w:tcPr>
          <w:p w14:paraId="728BA0D8" w14:textId="77777777" w:rsidR="005826DB" w:rsidRDefault="00427B87" w:rsidP="00FB3ED3">
            <w:pPr>
              <w:pStyle w:val="TableText"/>
              <w:rPr>
                <w:sz w:val="18"/>
                <w:szCs w:val="18"/>
              </w:rPr>
            </w:pPr>
            <w:proofErr w:type="spellStart"/>
            <w:r>
              <w:rPr>
                <w:sz w:val="18"/>
                <w:szCs w:val="18"/>
              </w:rPr>
              <w:t>AgentLogin</w:t>
            </w:r>
            <w:proofErr w:type="spellEnd"/>
          </w:p>
        </w:tc>
        <w:tc>
          <w:tcPr>
            <w:tcW w:w="1620" w:type="dxa"/>
            <w:shd w:val="clear" w:color="auto" w:fill="FFFFFF" w:themeFill="background1"/>
          </w:tcPr>
          <w:p w14:paraId="728BA0D9" w14:textId="77777777" w:rsidR="005826DB" w:rsidRDefault="00427B87" w:rsidP="00FB3ED3">
            <w:pPr>
              <w:pStyle w:val="TableText"/>
              <w:rPr>
                <w:sz w:val="18"/>
                <w:szCs w:val="18"/>
              </w:rPr>
            </w:pPr>
            <w:r>
              <w:rPr>
                <w:sz w:val="18"/>
                <w:szCs w:val="18"/>
              </w:rPr>
              <w:t>Generated when an agent logs in</w:t>
            </w:r>
          </w:p>
        </w:tc>
        <w:tc>
          <w:tcPr>
            <w:tcW w:w="2070" w:type="dxa"/>
            <w:shd w:val="clear" w:color="auto" w:fill="FFFFFF" w:themeFill="background1"/>
          </w:tcPr>
          <w:p w14:paraId="728BA0DA" w14:textId="77777777" w:rsidR="005826DB" w:rsidRDefault="00427B87" w:rsidP="00FB3ED3">
            <w:pPr>
              <w:pStyle w:val="TableText"/>
              <w:rPr>
                <w:sz w:val="18"/>
                <w:szCs w:val="18"/>
              </w:rPr>
            </w:pPr>
            <w:r>
              <w:rPr>
                <w:sz w:val="18"/>
                <w:szCs w:val="18"/>
              </w:rPr>
              <w:t xml:space="preserve">Event: </w:t>
            </w:r>
            <w:proofErr w:type="spellStart"/>
            <w:r>
              <w:rPr>
                <w:sz w:val="18"/>
                <w:szCs w:val="18"/>
              </w:rPr>
              <w:t>AgentLogin</w:t>
            </w:r>
            <w:proofErr w:type="spellEnd"/>
            <w:r>
              <w:rPr>
                <w:sz w:val="18"/>
                <w:szCs w:val="18"/>
              </w:rPr>
              <w:br/>
              <w:t>Agent: &lt;value&gt;</w:t>
            </w:r>
            <w:r>
              <w:rPr>
                <w:sz w:val="18"/>
                <w:szCs w:val="18"/>
              </w:rPr>
              <w:br/>
              <w:t>Channel: &lt;value&gt;</w:t>
            </w:r>
            <w:r>
              <w:rPr>
                <w:sz w:val="18"/>
                <w:szCs w:val="18"/>
              </w:rPr>
              <w:br/>
            </w:r>
            <w:proofErr w:type="spellStart"/>
            <w:r>
              <w:rPr>
                <w:sz w:val="18"/>
                <w:szCs w:val="18"/>
              </w:rPr>
              <w:t>Uniqueid</w:t>
            </w:r>
            <w:proofErr w:type="spellEnd"/>
            <w:r>
              <w:rPr>
                <w:sz w:val="18"/>
                <w:szCs w:val="18"/>
              </w:rPr>
              <w:t>: &lt;value&gt;</w:t>
            </w:r>
          </w:p>
        </w:tc>
        <w:tc>
          <w:tcPr>
            <w:tcW w:w="4318" w:type="dxa"/>
            <w:shd w:val="clear" w:color="auto" w:fill="FFFFFF" w:themeFill="background1"/>
          </w:tcPr>
          <w:p w14:paraId="728BA0DB" w14:textId="77777777" w:rsidR="005826DB" w:rsidRDefault="00427B87" w:rsidP="00FB3ED3">
            <w:pPr>
              <w:pStyle w:val="TableBullet"/>
              <w:rPr>
                <w:sz w:val="18"/>
                <w:szCs w:val="18"/>
              </w:rPr>
            </w:pPr>
            <w:r>
              <w:rPr>
                <w:sz w:val="18"/>
                <w:szCs w:val="18"/>
              </w:rPr>
              <w:t>Agent – The name of the agent.</w:t>
            </w:r>
          </w:p>
          <w:p w14:paraId="728BA0DC" w14:textId="77777777" w:rsidR="005826DB" w:rsidRDefault="00427B87" w:rsidP="00FB3ED3">
            <w:pPr>
              <w:pStyle w:val="TableBullet"/>
              <w:rPr>
                <w:sz w:val="18"/>
                <w:szCs w:val="18"/>
              </w:rPr>
            </w:pPr>
            <w:r>
              <w:rPr>
                <w:sz w:val="18"/>
                <w:szCs w:val="18"/>
              </w:rPr>
              <w:t>Channel</w:t>
            </w:r>
          </w:p>
          <w:p w14:paraId="728BA0DD" w14:textId="77777777" w:rsidR="005826DB" w:rsidRDefault="00427B87" w:rsidP="00FB3ED3">
            <w:pPr>
              <w:pStyle w:val="TableBullet"/>
              <w:rPr>
                <w:sz w:val="18"/>
                <w:szCs w:val="18"/>
              </w:rPr>
            </w:pPr>
            <w:proofErr w:type="spellStart"/>
            <w:r>
              <w:rPr>
                <w:sz w:val="18"/>
                <w:szCs w:val="18"/>
              </w:rPr>
              <w:t>Uniqueid</w:t>
            </w:r>
            <w:proofErr w:type="spellEnd"/>
          </w:p>
        </w:tc>
      </w:tr>
      <w:tr w:rsidR="005826DB" w14:paraId="728BA0E6" w14:textId="77777777" w:rsidTr="00FB3ED3">
        <w:tc>
          <w:tcPr>
            <w:tcW w:w="1347" w:type="dxa"/>
          </w:tcPr>
          <w:p w14:paraId="728BA0DF" w14:textId="77777777" w:rsidR="005826DB" w:rsidRDefault="00427B87">
            <w:pPr>
              <w:pStyle w:val="TableText"/>
              <w:rPr>
                <w:sz w:val="18"/>
                <w:szCs w:val="18"/>
              </w:rPr>
            </w:pPr>
            <w:proofErr w:type="spellStart"/>
            <w:r>
              <w:rPr>
                <w:sz w:val="18"/>
                <w:szCs w:val="18"/>
              </w:rPr>
              <w:t>AgentLogoff</w:t>
            </w:r>
            <w:proofErr w:type="spellEnd"/>
          </w:p>
        </w:tc>
        <w:tc>
          <w:tcPr>
            <w:tcW w:w="1620" w:type="dxa"/>
          </w:tcPr>
          <w:p w14:paraId="728BA0E0" w14:textId="77777777" w:rsidR="005826DB" w:rsidRDefault="00427B87">
            <w:pPr>
              <w:pStyle w:val="TableText"/>
              <w:rPr>
                <w:sz w:val="18"/>
                <w:szCs w:val="18"/>
              </w:rPr>
            </w:pPr>
            <w:r>
              <w:rPr>
                <w:sz w:val="18"/>
                <w:szCs w:val="18"/>
              </w:rPr>
              <w:t>Generated when an agent logs off</w:t>
            </w:r>
          </w:p>
        </w:tc>
        <w:tc>
          <w:tcPr>
            <w:tcW w:w="2070" w:type="dxa"/>
          </w:tcPr>
          <w:p w14:paraId="728BA0E1" w14:textId="77777777" w:rsidR="005826DB" w:rsidRDefault="00427B87">
            <w:pPr>
              <w:pStyle w:val="TableText"/>
              <w:rPr>
                <w:sz w:val="18"/>
                <w:szCs w:val="18"/>
              </w:rPr>
            </w:pPr>
            <w:r>
              <w:rPr>
                <w:sz w:val="18"/>
                <w:szCs w:val="18"/>
              </w:rPr>
              <w:t xml:space="preserve">Event: </w:t>
            </w:r>
            <w:proofErr w:type="spellStart"/>
            <w:r>
              <w:rPr>
                <w:sz w:val="18"/>
                <w:szCs w:val="18"/>
              </w:rPr>
              <w:t>AgentLogoff</w:t>
            </w:r>
            <w:proofErr w:type="spellEnd"/>
            <w:r>
              <w:rPr>
                <w:sz w:val="18"/>
                <w:szCs w:val="18"/>
              </w:rPr>
              <w:br/>
              <w:t>Agent: &lt;value&gt;</w:t>
            </w:r>
            <w:r>
              <w:rPr>
                <w:sz w:val="18"/>
                <w:szCs w:val="18"/>
              </w:rPr>
              <w:br/>
              <w:t>Agent: &lt;value&gt;</w:t>
            </w:r>
            <w:r>
              <w:rPr>
                <w:sz w:val="18"/>
                <w:szCs w:val="18"/>
              </w:rPr>
              <w:br/>
            </w:r>
            <w:proofErr w:type="spellStart"/>
            <w:r>
              <w:rPr>
                <w:sz w:val="18"/>
                <w:szCs w:val="18"/>
              </w:rPr>
              <w:t>Logintime</w:t>
            </w:r>
            <w:proofErr w:type="spellEnd"/>
            <w:r>
              <w:rPr>
                <w:sz w:val="18"/>
                <w:szCs w:val="18"/>
              </w:rPr>
              <w:t>: &lt;value&gt;</w:t>
            </w:r>
            <w:r>
              <w:rPr>
                <w:sz w:val="18"/>
                <w:szCs w:val="18"/>
              </w:rPr>
              <w:br/>
            </w:r>
            <w:proofErr w:type="spellStart"/>
            <w:r>
              <w:rPr>
                <w:sz w:val="18"/>
                <w:szCs w:val="18"/>
              </w:rPr>
              <w:t>Uniqueid</w:t>
            </w:r>
            <w:proofErr w:type="spellEnd"/>
            <w:r>
              <w:rPr>
                <w:sz w:val="18"/>
                <w:szCs w:val="18"/>
              </w:rPr>
              <w:t>: &lt;value&gt;</w:t>
            </w:r>
          </w:p>
        </w:tc>
        <w:tc>
          <w:tcPr>
            <w:tcW w:w="4318" w:type="dxa"/>
          </w:tcPr>
          <w:p w14:paraId="728BA0E2" w14:textId="77777777" w:rsidR="005826DB" w:rsidRDefault="00427B87">
            <w:pPr>
              <w:pStyle w:val="TableBullet"/>
              <w:rPr>
                <w:sz w:val="18"/>
                <w:szCs w:val="18"/>
              </w:rPr>
            </w:pPr>
            <w:r>
              <w:rPr>
                <w:sz w:val="18"/>
                <w:szCs w:val="18"/>
              </w:rPr>
              <w:t>Agent – The name of the agent.</w:t>
            </w:r>
          </w:p>
          <w:p w14:paraId="728BA0E3" w14:textId="77777777" w:rsidR="005826DB" w:rsidRDefault="00427B87">
            <w:pPr>
              <w:pStyle w:val="TableBullet"/>
              <w:rPr>
                <w:sz w:val="18"/>
                <w:szCs w:val="18"/>
              </w:rPr>
            </w:pPr>
            <w:r>
              <w:rPr>
                <w:sz w:val="18"/>
                <w:szCs w:val="18"/>
              </w:rPr>
              <w:t>Agent</w:t>
            </w:r>
          </w:p>
          <w:p w14:paraId="728BA0E4" w14:textId="77777777" w:rsidR="005826DB" w:rsidRDefault="00427B87">
            <w:pPr>
              <w:pStyle w:val="TableBullet"/>
              <w:rPr>
                <w:sz w:val="18"/>
                <w:szCs w:val="18"/>
              </w:rPr>
            </w:pPr>
            <w:proofErr w:type="spellStart"/>
            <w:r>
              <w:rPr>
                <w:sz w:val="18"/>
                <w:szCs w:val="18"/>
              </w:rPr>
              <w:t>Logintime</w:t>
            </w:r>
            <w:proofErr w:type="spellEnd"/>
          </w:p>
          <w:p w14:paraId="728BA0E5" w14:textId="77777777" w:rsidR="005826DB" w:rsidRDefault="00427B87">
            <w:pPr>
              <w:pStyle w:val="TableBullet"/>
              <w:rPr>
                <w:sz w:val="18"/>
                <w:szCs w:val="18"/>
              </w:rPr>
            </w:pPr>
            <w:proofErr w:type="spellStart"/>
            <w:r>
              <w:rPr>
                <w:sz w:val="18"/>
                <w:szCs w:val="18"/>
              </w:rPr>
              <w:t>Uniqueid</w:t>
            </w:r>
            <w:proofErr w:type="spellEnd"/>
          </w:p>
        </w:tc>
      </w:tr>
      <w:tr w:rsidR="005826DB" w14:paraId="728BA0EB" w14:textId="77777777" w:rsidTr="00A13760">
        <w:tc>
          <w:tcPr>
            <w:tcW w:w="1347" w:type="dxa"/>
            <w:shd w:val="clear" w:color="auto" w:fill="auto"/>
          </w:tcPr>
          <w:p w14:paraId="728BA0E7" w14:textId="77777777" w:rsidR="005826DB" w:rsidRDefault="00427B87">
            <w:pPr>
              <w:pStyle w:val="TableText"/>
              <w:rPr>
                <w:sz w:val="18"/>
                <w:szCs w:val="18"/>
              </w:rPr>
            </w:pPr>
            <w:proofErr w:type="spellStart"/>
            <w:r>
              <w:rPr>
                <w:sz w:val="18"/>
                <w:szCs w:val="18"/>
              </w:rPr>
              <w:lastRenderedPageBreak/>
              <w:t>FullyBooted</w:t>
            </w:r>
            <w:proofErr w:type="spellEnd"/>
          </w:p>
        </w:tc>
        <w:tc>
          <w:tcPr>
            <w:tcW w:w="1620" w:type="dxa"/>
            <w:shd w:val="clear" w:color="auto" w:fill="auto"/>
          </w:tcPr>
          <w:p w14:paraId="728BA0E8" w14:textId="77777777" w:rsidR="005826DB" w:rsidRDefault="00427B87">
            <w:pPr>
              <w:pStyle w:val="TableText"/>
              <w:spacing w:after="80"/>
              <w:rPr>
                <w:sz w:val="18"/>
                <w:szCs w:val="18"/>
              </w:rPr>
            </w:pPr>
            <w:r>
              <w:rPr>
                <w:sz w:val="18"/>
                <w:szCs w:val="18"/>
              </w:rPr>
              <w:t>Generated when all Asterisk initialization procedures complete</w:t>
            </w:r>
          </w:p>
        </w:tc>
        <w:tc>
          <w:tcPr>
            <w:tcW w:w="2070" w:type="dxa"/>
            <w:shd w:val="clear" w:color="auto" w:fill="auto"/>
          </w:tcPr>
          <w:p w14:paraId="728BA0E9" w14:textId="77777777" w:rsidR="005826DB" w:rsidRDefault="00427B87">
            <w:pPr>
              <w:pStyle w:val="TableText"/>
              <w:rPr>
                <w:sz w:val="18"/>
                <w:szCs w:val="18"/>
              </w:rPr>
            </w:pPr>
            <w:r>
              <w:rPr>
                <w:sz w:val="18"/>
                <w:szCs w:val="18"/>
              </w:rPr>
              <w:t xml:space="preserve">Event: </w:t>
            </w:r>
            <w:proofErr w:type="spellStart"/>
            <w:r>
              <w:rPr>
                <w:sz w:val="18"/>
                <w:szCs w:val="18"/>
              </w:rPr>
              <w:t>FullyBooted</w:t>
            </w:r>
            <w:proofErr w:type="spellEnd"/>
            <w:r>
              <w:rPr>
                <w:sz w:val="18"/>
                <w:szCs w:val="18"/>
              </w:rPr>
              <w:br/>
              <w:t>Status: &lt;value&gt;</w:t>
            </w:r>
          </w:p>
        </w:tc>
        <w:tc>
          <w:tcPr>
            <w:tcW w:w="4318" w:type="dxa"/>
            <w:shd w:val="clear" w:color="auto" w:fill="auto"/>
          </w:tcPr>
          <w:p w14:paraId="728BA0EA" w14:textId="77777777" w:rsidR="005826DB" w:rsidRDefault="00427B87">
            <w:pPr>
              <w:pStyle w:val="TableBullet"/>
              <w:rPr>
                <w:sz w:val="18"/>
                <w:szCs w:val="18"/>
              </w:rPr>
            </w:pPr>
            <w:r>
              <w:rPr>
                <w:sz w:val="18"/>
                <w:szCs w:val="18"/>
              </w:rPr>
              <w:t>Status</w:t>
            </w:r>
          </w:p>
        </w:tc>
      </w:tr>
      <w:tr w:rsidR="005826DB" w14:paraId="728BA111" w14:textId="77777777" w:rsidTr="00FB3ED3">
        <w:tc>
          <w:tcPr>
            <w:tcW w:w="1347" w:type="dxa"/>
          </w:tcPr>
          <w:p w14:paraId="728BA0EC" w14:textId="77777777" w:rsidR="005826DB" w:rsidRDefault="00427B87" w:rsidP="00FB3ED3">
            <w:pPr>
              <w:pStyle w:val="TableText"/>
              <w:rPr>
                <w:sz w:val="18"/>
                <w:szCs w:val="18"/>
              </w:rPr>
            </w:pPr>
            <w:proofErr w:type="spellStart"/>
            <w:r>
              <w:rPr>
                <w:sz w:val="18"/>
                <w:szCs w:val="18"/>
              </w:rPr>
              <w:t>QueueMemberAdded</w:t>
            </w:r>
            <w:proofErr w:type="spellEnd"/>
          </w:p>
        </w:tc>
        <w:tc>
          <w:tcPr>
            <w:tcW w:w="1620" w:type="dxa"/>
          </w:tcPr>
          <w:p w14:paraId="728BA0ED" w14:textId="77777777" w:rsidR="005826DB" w:rsidRDefault="00427B87" w:rsidP="00FB3ED3">
            <w:pPr>
              <w:pStyle w:val="TableText"/>
              <w:rPr>
                <w:sz w:val="18"/>
                <w:szCs w:val="18"/>
              </w:rPr>
            </w:pPr>
            <w:r>
              <w:rPr>
                <w:sz w:val="18"/>
                <w:szCs w:val="18"/>
              </w:rPr>
              <w:t>Generated when a new member is added to the queue</w:t>
            </w:r>
          </w:p>
        </w:tc>
        <w:tc>
          <w:tcPr>
            <w:tcW w:w="2070" w:type="dxa"/>
          </w:tcPr>
          <w:p w14:paraId="728BA0EE" w14:textId="77777777" w:rsidR="005826DB" w:rsidRDefault="00427B87" w:rsidP="00FB3ED3">
            <w:pPr>
              <w:pStyle w:val="TableText"/>
              <w:rPr>
                <w:sz w:val="18"/>
                <w:szCs w:val="18"/>
              </w:rPr>
            </w:pPr>
            <w:r>
              <w:rPr>
                <w:sz w:val="18"/>
                <w:szCs w:val="18"/>
              </w:rPr>
              <w:t xml:space="preserve">Event: </w:t>
            </w:r>
            <w:proofErr w:type="spellStart"/>
            <w:r>
              <w:rPr>
                <w:sz w:val="18"/>
                <w:szCs w:val="18"/>
              </w:rPr>
              <w:t>QueueMemberAdded</w:t>
            </w:r>
            <w:proofErr w:type="spellEnd"/>
            <w:r>
              <w:rPr>
                <w:sz w:val="18"/>
                <w:szCs w:val="18"/>
              </w:rPr>
              <w:br/>
              <w:t>Queue: &lt;value&gt;</w:t>
            </w:r>
            <w:r>
              <w:rPr>
                <w:sz w:val="18"/>
                <w:szCs w:val="18"/>
              </w:rPr>
              <w:br/>
              <w:t>Location: &lt;value&gt;</w:t>
            </w:r>
            <w:r>
              <w:rPr>
                <w:sz w:val="18"/>
                <w:szCs w:val="18"/>
              </w:rPr>
              <w:br/>
            </w:r>
            <w:proofErr w:type="spellStart"/>
            <w:r>
              <w:rPr>
                <w:sz w:val="18"/>
                <w:szCs w:val="18"/>
              </w:rPr>
              <w:t>MemberName</w:t>
            </w:r>
            <w:proofErr w:type="spellEnd"/>
            <w:r>
              <w:rPr>
                <w:sz w:val="18"/>
                <w:szCs w:val="18"/>
              </w:rPr>
              <w:t>: &lt;value&gt;</w:t>
            </w:r>
            <w:r>
              <w:rPr>
                <w:sz w:val="18"/>
                <w:szCs w:val="18"/>
              </w:rPr>
              <w:br/>
            </w:r>
            <w:proofErr w:type="spellStart"/>
            <w:r>
              <w:rPr>
                <w:sz w:val="18"/>
                <w:szCs w:val="18"/>
              </w:rPr>
              <w:t>StateInterface</w:t>
            </w:r>
            <w:proofErr w:type="spellEnd"/>
            <w:r>
              <w:rPr>
                <w:sz w:val="18"/>
                <w:szCs w:val="18"/>
              </w:rPr>
              <w:t>: &lt;value&gt;</w:t>
            </w:r>
            <w:r>
              <w:rPr>
                <w:sz w:val="18"/>
                <w:szCs w:val="18"/>
              </w:rPr>
              <w:br/>
              <w:t>Membership: &lt;value&gt;</w:t>
            </w:r>
            <w:r>
              <w:rPr>
                <w:sz w:val="18"/>
                <w:szCs w:val="18"/>
              </w:rPr>
              <w:br/>
              <w:t>Penalty: &lt;value&gt;</w:t>
            </w:r>
            <w:r>
              <w:rPr>
                <w:sz w:val="18"/>
                <w:szCs w:val="18"/>
              </w:rPr>
              <w:br/>
            </w:r>
            <w:proofErr w:type="spellStart"/>
            <w:r>
              <w:rPr>
                <w:sz w:val="18"/>
                <w:szCs w:val="18"/>
              </w:rPr>
              <w:t>CallsTaken</w:t>
            </w:r>
            <w:proofErr w:type="spellEnd"/>
            <w:r>
              <w:rPr>
                <w:sz w:val="18"/>
                <w:szCs w:val="18"/>
              </w:rPr>
              <w:t>: &lt;value&gt;</w:t>
            </w:r>
            <w:r>
              <w:rPr>
                <w:sz w:val="18"/>
                <w:szCs w:val="18"/>
              </w:rPr>
              <w:br/>
            </w:r>
            <w:proofErr w:type="spellStart"/>
            <w:r>
              <w:rPr>
                <w:sz w:val="18"/>
                <w:szCs w:val="18"/>
              </w:rPr>
              <w:t>LastCall</w:t>
            </w:r>
            <w:proofErr w:type="spellEnd"/>
            <w:r>
              <w:rPr>
                <w:sz w:val="18"/>
                <w:szCs w:val="18"/>
              </w:rPr>
              <w:t>: &lt;value&gt;</w:t>
            </w:r>
            <w:r>
              <w:rPr>
                <w:sz w:val="18"/>
                <w:szCs w:val="18"/>
              </w:rPr>
              <w:br/>
              <w:t>Status: &lt;value&gt;</w:t>
            </w:r>
            <w:r>
              <w:rPr>
                <w:sz w:val="18"/>
                <w:szCs w:val="18"/>
              </w:rPr>
              <w:br/>
              <w:t>Paused: &lt;value&gt;</w:t>
            </w:r>
            <w:r>
              <w:rPr>
                <w:sz w:val="18"/>
                <w:szCs w:val="18"/>
              </w:rPr>
              <w:br/>
              <w:t>Queue: &lt;value&gt;</w:t>
            </w:r>
            <w:r>
              <w:rPr>
                <w:sz w:val="18"/>
                <w:szCs w:val="18"/>
              </w:rPr>
              <w:br/>
              <w:t>Location: &lt;value&gt;</w:t>
            </w:r>
            <w:r>
              <w:rPr>
                <w:sz w:val="18"/>
                <w:szCs w:val="18"/>
              </w:rPr>
              <w:br/>
            </w:r>
            <w:proofErr w:type="spellStart"/>
            <w:r>
              <w:rPr>
                <w:sz w:val="18"/>
                <w:szCs w:val="18"/>
              </w:rPr>
              <w:t>MemberName</w:t>
            </w:r>
            <w:proofErr w:type="spellEnd"/>
            <w:r>
              <w:rPr>
                <w:sz w:val="18"/>
                <w:szCs w:val="18"/>
              </w:rPr>
              <w:t>: &lt;value&gt;</w:t>
            </w:r>
            <w:r>
              <w:rPr>
                <w:sz w:val="18"/>
                <w:szCs w:val="18"/>
              </w:rPr>
              <w:br/>
            </w:r>
            <w:proofErr w:type="spellStart"/>
            <w:r>
              <w:rPr>
                <w:sz w:val="18"/>
                <w:szCs w:val="18"/>
              </w:rPr>
              <w:t>StateInterface</w:t>
            </w:r>
            <w:proofErr w:type="spellEnd"/>
            <w:r>
              <w:rPr>
                <w:sz w:val="18"/>
                <w:szCs w:val="18"/>
              </w:rPr>
              <w:t>: &lt;value&gt;</w:t>
            </w:r>
            <w:r>
              <w:rPr>
                <w:sz w:val="18"/>
                <w:szCs w:val="18"/>
              </w:rPr>
              <w:br/>
              <w:t>Membership: &lt;value&gt;</w:t>
            </w:r>
            <w:r>
              <w:rPr>
                <w:sz w:val="18"/>
                <w:szCs w:val="18"/>
              </w:rPr>
              <w:br/>
              <w:t>Penalty: &lt;value&gt;</w:t>
            </w:r>
            <w:r>
              <w:rPr>
                <w:sz w:val="18"/>
                <w:szCs w:val="18"/>
              </w:rPr>
              <w:br/>
            </w:r>
            <w:proofErr w:type="spellStart"/>
            <w:r>
              <w:rPr>
                <w:sz w:val="18"/>
                <w:szCs w:val="18"/>
              </w:rPr>
              <w:t>CallsTaken</w:t>
            </w:r>
            <w:proofErr w:type="spellEnd"/>
            <w:r>
              <w:rPr>
                <w:sz w:val="18"/>
                <w:szCs w:val="18"/>
              </w:rPr>
              <w:t>: &lt;value&gt;</w:t>
            </w:r>
            <w:r>
              <w:rPr>
                <w:sz w:val="18"/>
                <w:szCs w:val="18"/>
              </w:rPr>
              <w:br/>
            </w:r>
            <w:proofErr w:type="spellStart"/>
            <w:r>
              <w:rPr>
                <w:sz w:val="18"/>
                <w:szCs w:val="18"/>
              </w:rPr>
              <w:t>LastCall</w:t>
            </w:r>
            <w:proofErr w:type="spellEnd"/>
            <w:r>
              <w:rPr>
                <w:sz w:val="18"/>
                <w:szCs w:val="18"/>
              </w:rPr>
              <w:t>: &lt;value&gt;</w:t>
            </w:r>
            <w:r>
              <w:rPr>
                <w:sz w:val="18"/>
                <w:szCs w:val="18"/>
              </w:rPr>
              <w:br/>
              <w:t>Status: &lt;value&gt;</w:t>
            </w:r>
            <w:r>
              <w:rPr>
                <w:sz w:val="18"/>
                <w:szCs w:val="18"/>
              </w:rPr>
              <w:br/>
              <w:t>Paused: &lt;value&gt;</w:t>
            </w:r>
          </w:p>
        </w:tc>
        <w:tc>
          <w:tcPr>
            <w:tcW w:w="4318" w:type="dxa"/>
          </w:tcPr>
          <w:p w14:paraId="728BA0EF" w14:textId="77777777" w:rsidR="005826DB" w:rsidRDefault="00427B87" w:rsidP="00FB3ED3">
            <w:pPr>
              <w:pStyle w:val="TableBullet"/>
              <w:rPr>
                <w:sz w:val="18"/>
                <w:szCs w:val="18"/>
              </w:rPr>
            </w:pPr>
            <w:r>
              <w:rPr>
                <w:sz w:val="18"/>
                <w:szCs w:val="18"/>
              </w:rPr>
              <w:t>Queue – The name of the queue.</w:t>
            </w:r>
          </w:p>
          <w:p w14:paraId="728BA0F0" w14:textId="77777777" w:rsidR="005826DB" w:rsidRDefault="00427B87" w:rsidP="00FB3ED3">
            <w:pPr>
              <w:pStyle w:val="TableBullet"/>
              <w:rPr>
                <w:sz w:val="18"/>
                <w:szCs w:val="18"/>
              </w:rPr>
            </w:pPr>
            <w:r>
              <w:rPr>
                <w:sz w:val="18"/>
                <w:szCs w:val="18"/>
              </w:rPr>
              <w:t>Location – The queue member's channel technology or location.</w:t>
            </w:r>
          </w:p>
          <w:p w14:paraId="728BA0F1" w14:textId="77777777" w:rsidR="005826DB" w:rsidRDefault="00427B87" w:rsidP="00FB3ED3">
            <w:pPr>
              <w:pStyle w:val="TableBullet"/>
              <w:rPr>
                <w:sz w:val="18"/>
                <w:szCs w:val="18"/>
              </w:rPr>
            </w:pPr>
            <w:proofErr w:type="spellStart"/>
            <w:r>
              <w:rPr>
                <w:sz w:val="18"/>
                <w:szCs w:val="18"/>
              </w:rPr>
              <w:t>MemberName</w:t>
            </w:r>
            <w:proofErr w:type="spellEnd"/>
            <w:r>
              <w:rPr>
                <w:sz w:val="18"/>
                <w:szCs w:val="18"/>
              </w:rPr>
              <w:t xml:space="preserve"> – The name of the queue member.</w:t>
            </w:r>
          </w:p>
          <w:p w14:paraId="728BA0F2" w14:textId="77777777" w:rsidR="005826DB" w:rsidRDefault="00427B87" w:rsidP="00FB3ED3">
            <w:pPr>
              <w:pStyle w:val="TableBullet"/>
              <w:rPr>
                <w:sz w:val="18"/>
                <w:szCs w:val="18"/>
              </w:rPr>
            </w:pPr>
            <w:proofErr w:type="spellStart"/>
            <w:r>
              <w:rPr>
                <w:sz w:val="18"/>
                <w:szCs w:val="18"/>
              </w:rPr>
              <w:t>StateInterface</w:t>
            </w:r>
            <w:proofErr w:type="spellEnd"/>
            <w:r>
              <w:rPr>
                <w:sz w:val="18"/>
                <w:szCs w:val="18"/>
              </w:rPr>
              <w:t xml:space="preserve"> – Channel technology or location from which to read device state changes.</w:t>
            </w:r>
          </w:p>
          <w:p w14:paraId="728BA0F3" w14:textId="77777777" w:rsidR="005826DB" w:rsidRDefault="00427B87" w:rsidP="00FB3ED3">
            <w:pPr>
              <w:pStyle w:val="TableBullet"/>
              <w:rPr>
                <w:sz w:val="18"/>
                <w:szCs w:val="18"/>
              </w:rPr>
            </w:pPr>
            <w:r>
              <w:rPr>
                <w:sz w:val="18"/>
                <w:szCs w:val="18"/>
              </w:rPr>
              <w:t>Membership</w:t>
            </w:r>
          </w:p>
          <w:p w14:paraId="728BA0F4" w14:textId="77777777" w:rsidR="005826DB" w:rsidRDefault="00427B87" w:rsidP="00FB3ED3">
            <w:pPr>
              <w:pStyle w:val="TableBulletIndented"/>
              <w:tabs>
                <w:tab w:val="clear" w:pos="414"/>
                <w:tab w:val="num" w:pos="504"/>
              </w:tabs>
              <w:ind w:left="504"/>
              <w:rPr>
                <w:sz w:val="18"/>
                <w:szCs w:val="18"/>
              </w:rPr>
            </w:pPr>
            <w:r>
              <w:rPr>
                <w:sz w:val="18"/>
                <w:szCs w:val="18"/>
              </w:rPr>
              <w:t>dynamic</w:t>
            </w:r>
          </w:p>
          <w:p w14:paraId="728BA0F5" w14:textId="77777777" w:rsidR="005826DB" w:rsidRDefault="00427B87" w:rsidP="00FB3ED3">
            <w:pPr>
              <w:pStyle w:val="TableBulletIndented"/>
              <w:tabs>
                <w:tab w:val="clear" w:pos="414"/>
                <w:tab w:val="num" w:pos="504"/>
              </w:tabs>
              <w:ind w:left="504"/>
              <w:rPr>
                <w:sz w:val="18"/>
                <w:szCs w:val="18"/>
              </w:rPr>
            </w:pPr>
            <w:proofErr w:type="spellStart"/>
            <w:r>
              <w:rPr>
                <w:sz w:val="18"/>
                <w:szCs w:val="18"/>
              </w:rPr>
              <w:t>realtime</w:t>
            </w:r>
            <w:proofErr w:type="spellEnd"/>
          </w:p>
          <w:p w14:paraId="728BA0F6" w14:textId="77777777" w:rsidR="005826DB" w:rsidRDefault="00427B87" w:rsidP="00FB3ED3">
            <w:pPr>
              <w:pStyle w:val="TableBulletIndented"/>
              <w:tabs>
                <w:tab w:val="clear" w:pos="414"/>
                <w:tab w:val="num" w:pos="504"/>
              </w:tabs>
              <w:ind w:left="504"/>
              <w:rPr>
                <w:sz w:val="18"/>
                <w:szCs w:val="18"/>
              </w:rPr>
            </w:pPr>
            <w:r>
              <w:rPr>
                <w:sz w:val="18"/>
                <w:szCs w:val="18"/>
              </w:rPr>
              <w:t>static</w:t>
            </w:r>
          </w:p>
          <w:p w14:paraId="728BA0F7" w14:textId="77777777" w:rsidR="005826DB" w:rsidRDefault="00427B87" w:rsidP="00FB3ED3">
            <w:pPr>
              <w:pStyle w:val="TableBullet"/>
              <w:rPr>
                <w:sz w:val="18"/>
                <w:szCs w:val="18"/>
              </w:rPr>
            </w:pPr>
            <w:r>
              <w:rPr>
                <w:sz w:val="18"/>
                <w:szCs w:val="18"/>
              </w:rPr>
              <w:t>Penalty – The penalty associated with the queue member.</w:t>
            </w:r>
          </w:p>
          <w:p w14:paraId="728BA0F8" w14:textId="77777777" w:rsidR="005826DB" w:rsidRDefault="00427B87" w:rsidP="00FB3ED3">
            <w:pPr>
              <w:pStyle w:val="TableBullet"/>
              <w:rPr>
                <w:sz w:val="18"/>
                <w:szCs w:val="18"/>
              </w:rPr>
            </w:pPr>
            <w:proofErr w:type="spellStart"/>
            <w:r>
              <w:rPr>
                <w:sz w:val="18"/>
                <w:szCs w:val="18"/>
              </w:rPr>
              <w:t>CallsTaken</w:t>
            </w:r>
            <w:proofErr w:type="spellEnd"/>
            <w:r>
              <w:rPr>
                <w:sz w:val="18"/>
                <w:szCs w:val="18"/>
              </w:rPr>
              <w:t xml:space="preserve"> – The number of calls this queue member has serviced.</w:t>
            </w:r>
          </w:p>
          <w:p w14:paraId="728BA0F9" w14:textId="77777777" w:rsidR="005826DB" w:rsidRDefault="00427B87" w:rsidP="00FB3ED3">
            <w:pPr>
              <w:pStyle w:val="TableBullet"/>
              <w:rPr>
                <w:sz w:val="18"/>
                <w:szCs w:val="18"/>
              </w:rPr>
            </w:pPr>
            <w:proofErr w:type="spellStart"/>
            <w:r>
              <w:rPr>
                <w:sz w:val="18"/>
                <w:szCs w:val="18"/>
              </w:rPr>
              <w:t>LastCall</w:t>
            </w:r>
            <w:proofErr w:type="spellEnd"/>
            <w:r>
              <w:rPr>
                <w:sz w:val="18"/>
                <w:szCs w:val="18"/>
              </w:rPr>
              <w:t xml:space="preserve"> – The time this member last took call, expressed in seconds since 00:00, Jan 1, </w:t>
            </w:r>
            <w:proofErr w:type="gramStart"/>
            <w:r>
              <w:rPr>
                <w:sz w:val="18"/>
                <w:szCs w:val="18"/>
              </w:rPr>
              <w:t>1970</w:t>
            </w:r>
            <w:proofErr w:type="gramEnd"/>
            <w:r>
              <w:rPr>
                <w:sz w:val="18"/>
                <w:szCs w:val="18"/>
              </w:rPr>
              <w:t xml:space="preserve"> UTC.</w:t>
            </w:r>
          </w:p>
          <w:p w14:paraId="728BA0FA" w14:textId="77777777" w:rsidR="005826DB" w:rsidRDefault="00427B87" w:rsidP="00FB3ED3">
            <w:pPr>
              <w:pStyle w:val="TableBullet"/>
              <w:rPr>
                <w:sz w:val="18"/>
                <w:szCs w:val="18"/>
              </w:rPr>
            </w:pPr>
            <w:r>
              <w:rPr>
                <w:sz w:val="18"/>
                <w:szCs w:val="18"/>
              </w:rPr>
              <w:t>Status – The numeric device state status of the queue member.</w:t>
            </w:r>
          </w:p>
          <w:p w14:paraId="728BA0FB" w14:textId="77777777" w:rsidR="005826DB" w:rsidRDefault="00427B87" w:rsidP="00FB3ED3">
            <w:pPr>
              <w:pStyle w:val="TableBulletIndented"/>
              <w:tabs>
                <w:tab w:val="clear" w:pos="414"/>
                <w:tab w:val="num" w:pos="504"/>
              </w:tabs>
              <w:ind w:left="504"/>
              <w:rPr>
                <w:sz w:val="18"/>
                <w:szCs w:val="18"/>
              </w:rPr>
            </w:pPr>
            <w:r>
              <w:rPr>
                <w:sz w:val="18"/>
                <w:szCs w:val="18"/>
              </w:rPr>
              <w:t>0 - AST_DEVICE_UNKNOWN</w:t>
            </w:r>
          </w:p>
          <w:p w14:paraId="728BA0FC" w14:textId="77777777" w:rsidR="005826DB" w:rsidRDefault="00427B87" w:rsidP="00FB3ED3">
            <w:pPr>
              <w:pStyle w:val="TableBulletIndented"/>
              <w:tabs>
                <w:tab w:val="clear" w:pos="414"/>
                <w:tab w:val="num" w:pos="504"/>
              </w:tabs>
              <w:ind w:left="504"/>
              <w:rPr>
                <w:sz w:val="18"/>
                <w:szCs w:val="18"/>
              </w:rPr>
            </w:pPr>
            <w:r>
              <w:rPr>
                <w:sz w:val="18"/>
                <w:szCs w:val="18"/>
              </w:rPr>
              <w:t>1 - AST_DEVICE_NOT_INUSE</w:t>
            </w:r>
          </w:p>
          <w:p w14:paraId="728BA0FD" w14:textId="77777777" w:rsidR="005826DB" w:rsidRDefault="00427B87" w:rsidP="00FB3ED3">
            <w:pPr>
              <w:pStyle w:val="TableBulletIndented"/>
              <w:tabs>
                <w:tab w:val="clear" w:pos="414"/>
                <w:tab w:val="num" w:pos="504"/>
              </w:tabs>
              <w:ind w:left="504"/>
              <w:rPr>
                <w:sz w:val="18"/>
                <w:szCs w:val="18"/>
              </w:rPr>
            </w:pPr>
            <w:r>
              <w:rPr>
                <w:sz w:val="18"/>
                <w:szCs w:val="18"/>
              </w:rPr>
              <w:t>2 - AST_DEVICE_INUSE</w:t>
            </w:r>
          </w:p>
          <w:p w14:paraId="728BA0FE" w14:textId="77777777" w:rsidR="005826DB" w:rsidRDefault="00427B87" w:rsidP="00FB3ED3">
            <w:pPr>
              <w:pStyle w:val="TableBulletIndented"/>
              <w:tabs>
                <w:tab w:val="clear" w:pos="414"/>
                <w:tab w:val="num" w:pos="504"/>
              </w:tabs>
              <w:ind w:left="504"/>
              <w:rPr>
                <w:sz w:val="18"/>
                <w:szCs w:val="18"/>
              </w:rPr>
            </w:pPr>
            <w:r>
              <w:rPr>
                <w:sz w:val="18"/>
                <w:szCs w:val="18"/>
              </w:rPr>
              <w:t>3 - AST_DEVICE_BUSY</w:t>
            </w:r>
          </w:p>
          <w:p w14:paraId="728BA0FF" w14:textId="77777777" w:rsidR="005826DB" w:rsidRDefault="00427B87" w:rsidP="00FB3ED3">
            <w:pPr>
              <w:pStyle w:val="TableBulletIndented"/>
              <w:tabs>
                <w:tab w:val="clear" w:pos="414"/>
                <w:tab w:val="num" w:pos="504"/>
              </w:tabs>
              <w:ind w:left="504"/>
              <w:rPr>
                <w:sz w:val="18"/>
                <w:szCs w:val="18"/>
              </w:rPr>
            </w:pPr>
            <w:r>
              <w:rPr>
                <w:sz w:val="18"/>
                <w:szCs w:val="18"/>
              </w:rPr>
              <w:t>4 - AST_DEVICE_INVALID</w:t>
            </w:r>
          </w:p>
          <w:p w14:paraId="728BA100" w14:textId="77777777" w:rsidR="005826DB" w:rsidRDefault="00427B87" w:rsidP="00FB3ED3">
            <w:pPr>
              <w:pStyle w:val="TableBulletIndented"/>
              <w:tabs>
                <w:tab w:val="clear" w:pos="414"/>
                <w:tab w:val="num" w:pos="504"/>
              </w:tabs>
              <w:ind w:left="504"/>
              <w:rPr>
                <w:sz w:val="18"/>
                <w:szCs w:val="18"/>
              </w:rPr>
            </w:pPr>
            <w:r>
              <w:rPr>
                <w:sz w:val="18"/>
                <w:szCs w:val="18"/>
              </w:rPr>
              <w:t>5 - AST_DEVICE_UNAVAILABLE</w:t>
            </w:r>
          </w:p>
          <w:p w14:paraId="728BA101" w14:textId="77777777" w:rsidR="005826DB" w:rsidRDefault="00427B87" w:rsidP="00FB3ED3">
            <w:pPr>
              <w:pStyle w:val="TableBulletIndented"/>
              <w:tabs>
                <w:tab w:val="clear" w:pos="414"/>
                <w:tab w:val="num" w:pos="504"/>
              </w:tabs>
              <w:ind w:left="504"/>
              <w:rPr>
                <w:sz w:val="18"/>
                <w:szCs w:val="18"/>
              </w:rPr>
            </w:pPr>
            <w:r>
              <w:rPr>
                <w:sz w:val="18"/>
                <w:szCs w:val="18"/>
              </w:rPr>
              <w:t>6 - AST_DEVICE_RINGING</w:t>
            </w:r>
          </w:p>
          <w:p w14:paraId="728BA102" w14:textId="77777777" w:rsidR="005826DB" w:rsidRDefault="00427B87" w:rsidP="00FB3ED3">
            <w:pPr>
              <w:pStyle w:val="TableBulletIndented"/>
              <w:tabs>
                <w:tab w:val="clear" w:pos="414"/>
                <w:tab w:val="num" w:pos="504"/>
              </w:tabs>
              <w:ind w:left="504"/>
              <w:rPr>
                <w:sz w:val="18"/>
                <w:szCs w:val="18"/>
              </w:rPr>
            </w:pPr>
            <w:r>
              <w:rPr>
                <w:sz w:val="18"/>
                <w:szCs w:val="18"/>
              </w:rPr>
              <w:t>7 - AST_DEVICE_RINGINUSE</w:t>
            </w:r>
          </w:p>
          <w:p w14:paraId="728BA103" w14:textId="77777777" w:rsidR="005826DB" w:rsidRDefault="00427B87" w:rsidP="00FB3ED3">
            <w:pPr>
              <w:pStyle w:val="TableBulletIndented"/>
              <w:tabs>
                <w:tab w:val="clear" w:pos="414"/>
                <w:tab w:val="num" w:pos="504"/>
              </w:tabs>
              <w:ind w:left="504"/>
              <w:rPr>
                <w:sz w:val="18"/>
                <w:szCs w:val="18"/>
              </w:rPr>
            </w:pPr>
            <w:r>
              <w:rPr>
                <w:sz w:val="18"/>
                <w:szCs w:val="18"/>
              </w:rPr>
              <w:t>8 - AST_DEVICE_ONHOLD</w:t>
            </w:r>
          </w:p>
          <w:p w14:paraId="728BA104" w14:textId="77777777" w:rsidR="005826DB" w:rsidRDefault="00427B87" w:rsidP="00FB3ED3">
            <w:pPr>
              <w:pStyle w:val="TableBullet"/>
              <w:rPr>
                <w:sz w:val="18"/>
                <w:szCs w:val="18"/>
              </w:rPr>
            </w:pPr>
            <w:r>
              <w:rPr>
                <w:sz w:val="18"/>
                <w:szCs w:val="18"/>
              </w:rPr>
              <w:t>Paused</w:t>
            </w:r>
          </w:p>
          <w:p w14:paraId="728BA105" w14:textId="77777777" w:rsidR="005826DB" w:rsidRDefault="00427B87" w:rsidP="00FB3ED3">
            <w:pPr>
              <w:pStyle w:val="TableBulletIndented"/>
              <w:tabs>
                <w:tab w:val="clear" w:pos="414"/>
                <w:tab w:val="num" w:pos="504"/>
              </w:tabs>
              <w:ind w:left="504"/>
              <w:rPr>
                <w:sz w:val="18"/>
                <w:szCs w:val="18"/>
              </w:rPr>
            </w:pPr>
            <w:r>
              <w:rPr>
                <w:sz w:val="18"/>
                <w:szCs w:val="18"/>
              </w:rPr>
              <w:t>0</w:t>
            </w:r>
          </w:p>
          <w:p w14:paraId="728BA106" w14:textId="77777777" w:rsidR="005826DB" w:rsidRDefault="00427B87" w:rsidP="00FB3ED3">
            <w:pPr>
              <w:pStyle w:val="TableBulletIndented"/>
              <w:tabs>
                <w:tab w:val="clear" w:pos="414"/>
                <w:tab w:val="num" w:pos="504"/>
              </w:tabs>
              <w:ind w:left="504"/>
              <w:rPr>
                <w:sz w:val="18"/>
                <w:szCs w:val="18"/>
              </w:rPr>
            </w:pPr>
            <w:r>
              <w:rPr>
                <w:sz w:val="18"/>
                <w:szCs w:val="18"/>
              </w:rPr>
              <w:t>1</w:t>
            </w:r>
          </w:p>
          <w:p w14:paraId="728BA107" w14:textId="77777777" w:rsidR="005826DB" w:rsidRDefault="00427B87" w:rsidP="00FB3ED3">
            <w:pPr>
              <w:pStyle w:val="TableBullet"/>
              <w:rPr>
                <w:sz w:val="18"/>
                <w:szCs w:val="18"/>
              </w:rPr>
            </w:pPr>
            <w:r>
              <w:rPr>
                <w:sz w:val="18"/>
                <w:szCs w:val="18"/>
              </w:rPr>
              <w:t>Queue</w:t>
            </w:r>
          </w:p>
          <w:p w14:paraId="728BA108" w14:textId="77777777" w:rsidR="005826DB" w:rsidRDefault="00427B87" w:rsidP="00FB3ED3">
            <w:pPr>
              <w:pStyle w:val="TableBullet"/>
              <w:rPr>
                <w:sz w:val="18"/>
                <w:szCs w:val="18"/>
              </w:rPr>
            </w:pPr>
            <w:r>
              <w:rPr>
                <w:sz w:val="18"/>
                <w:szCs w:val="18"/>
              </w:rPr>
              <w:t>Location</w:t>
            </w:r>
          </w:p>
          <w:p w14:paraId="728BA109" w14:textId="77777777" w:rsidR="005826DB" w:rsidRDefault="00427B87" w:rsidP="00FB3ED3">
            <w:pPr>
              <w:pStyle w:val="TableBullet"/>
              <w:rPr>
                <w:sz w:val="18"/>
                <w:szCs w:val="18"/>
              </w:rPr>
            </w:pPr>
            <w:proofErr w:type="spellStart"/>
            <w:r>
              <w:rPr>
                <w:sz w:val="18"/>
                <w:szCs w:val="18"/>
              </w:rPr>
              <w:t>MemberName</w:t>
            </w:r>
            <w:proofErr w:type="spellEnd"/>
          </w:p>
          <w:p w14:paraId="728BA10A" w14:textId="77777777" w:rsidR="005826DB" w:rsidRDefault="00427B87" w:rsidP="00FB3ED3">
            <w:pPr>
              <w:pStyle w:val="TableBullet"/>
              <w:rPr>
                <w:sz w:val="18"/>
                <w:szCs w:val="18"/>
              </w:rPr>
            </w:pPr>
            <w:proofErr w:type="spellStart"/>
            <w:r>
              <w:rPr>
                <w:sz w:val="18"/>
                <w:szCs w:val="18"/>
              </w:rPr>
              <w:t>StateInterface</w:t>
            </w:r>
            <w:proofErr w:type="spellEnd"/>
          </w:p>
          <w:p w14:paraId="728BA10B" w14:textId="77777777" w:rsidR="005826DB" w:rsidRDefault="00427B87" w:rsidP="00FB3ED3">
            <w:pPr>
              <w:pStyle w:val="TableBullet"/>
              <w:rPr>
                <w:sz w:val="18"/>
                <w:szCs w:val="18"/>
              </w:rPr>
            </w:pPr>
            <w:r>
              <w:rPr>
                <w:sz w:val="18"/>
                <w:szCs w:val="18"/>
              </w:rPr>
              <w:t>Membership</w:t>
            </w:r>
          </w:p>
          <w:p w14:paraId="728BA10C" w14:textId="77777777" w:rsidR="005826DB" w:rsidRDefault="00427B87" w:rsidP="00FB3ED3">
            <w:pPr>
              <w:pStyle w:val="TableBullet"/>
              <w:rPr>
                <w:sz w:val="18"/>
                <w:szCs w:val="18"/>
              </w:rPr>
            </w:pPr>
            <w:r>
              <w:rPr>
                <w:sz w:val="18"/>
                <w:szCs w:val="18"/>
              </w:rPr>
              <w:t>Penalty</w:t>
            </w:r>
          </w:p>
          <w:p w14:paraId="728BA10D" w14:textId="77777777" w:rsidR="005826DB" w:rsidRDefault="00427B87" w:rsidP="00FB3ED3">
            <w:pPr>
              <w:pStyle w:val="TableBullet"/>
              <w:rPr>
                <w:sz w:val="18"/>
                <w:szCs w:val="18"/>
              </w:rPr>
            </w:pPr>
            <w:proofErr w:type="spellStart"/>
            <w:r>
              <w:rPr>
                <w:sz w:val="18"/>
                <w:szCs w:val="18"/>
              </w:rPr>
              <w:t>CallsTaken</w:t>
            </w:r>
            <w:proofErr w:type="spellEnd"/>
          </w:p>
          <w:p w14:paraId="728BA10E" w14:textId="77777777" w:rsidR="005826DB" w:rsidRDefault="00427B87" w:rsidP="00FB3ED3">
            <w:pPr>
              <w:pStyle w:val="TableBullet"/>
              <w:rPr>
                <w:sz w:val="18"/>
                <w:szCs w:val="18"/>
              </w:rPr>
            </w:pPr>
            <w:proofErr w:type="spellStart"/>
            <w:r>
              <w:rPr>
                <w:sz w:val="18"/>
                <w:szCs w:val="18"/>
              </w:rPr>
              <w:t>LastCall</w:t>
            </w:r>
            <w:proofErr w:type="spellEnd"/>
          </w:p>
          <w:p w14:paraId="728BA10F" w14:textId="77777777" w:rsidR="005826DB" w:rsidRDefault="00427B87" w:rsidP="00FB3ED3">
            <w:pPr>
              <w:pStyle w:val="TableBullet"/>
              <w:rPr>
                <w:sz w:val="18"/>
                <w:szCs w:val="18"/>
              </w:rPr>
            </w:pPr>
            <w:r>
              <w:rPr>
                <w:sz w:val="18"/>
                <w:szCs w:val="18"/>
              </w:rPr>
              <w:t>Status</w:t>
            </w:r>
          </w:p>
          <w:p w14:paraId="728BA110" w14:textId="77777777" w:rsidR="005826DB" w:rsidRDefault="00427B87" w:rsidP="00FB3ED3">
            <w:pPr>
              <w:pStyle w:val="TableBullet"/>
              <w:spacing w:after="120"/>
              <w:rPr>
                <w:sz w:val="18"/>
                <w:szCs w:val="18"/>
              </w:rPr>
            </w:pPr>
            <w:r>
              <w:rPr>
                <w:sz w:val="18"/>
                <w:szCs w:val="18"/>
              </w:rPr>
              <w:t>Paused</w:t>
            </w:r>
          </w:p>
        </w:tc>
      </w:tr>
      <w:tr w:rsidR="005826DB" w14:paraId="728BA11C" w14:textId="77777777" w:rsidTr="00A13760">
        <w:tc>
          <w:tcPr>
            <w:tcW w:w="1347" w:type="dxa"/>
            <w:shd w:val="clear" w:color="auto" w:fill="auto"/>
          </w:tcPr>
          <w:p w14:paraId="728BA112" w14:textId="77777777" w:rsidR="005826DB" w:rsidRDefault="00427B87" w:rsidP="00FB3ED3">
            <w:pPr>
              <w:pStyle w:val="TableText"/>
              <w:rPr>
                <w:rFonts w:cs="Arial"/>
                <w:sz w:val="18"/>
                <w:szCs w:val="18"/>
              </w:rPr>
            </w:pPr>
            <w:proofErr w:type="spellStart"/>
            <w:r w:rsidRPr="44BE5D1E">
              <w:rPr>
                <w:rFonts w:eastAsia="Arial" w:cs="Arial"/>
                <w:sz w:val="18"/>
                <w:szCs w:val="18"/>
              </w:rPr>
              <w:t>QueueMemberRemoved</w:t>
            </w:r>
            <w:proofErr w:type="spellEnd"/>
          </w:p>
        </w:tc>
        <w:tc>
          <w:tcPr>
            <w:tcW w:w="1620" w:type="dxa"/>
            <w:shd w:val="clear" w:color="auto" w:fill="auto"/>
          </w:tcPr>
          <w:p w14:paraId="728BA113" w14:textId="77777777" w:rsidR="005826DB" w:rsidRDefault="00427B87" w:rsidP="00FB3ED3">
            <w:pPr>
              <w:pStyle w:val="TableText"/>
              <w:rPr>
                <w:rFonts w:cs="Arial"/>
                <w:sz w:val="18"/>
                <w:szCs w:val="18"/>
              </w:rPr>
            </w:pPr>
            <w:r w:rsidRPr="44BE5D1E">
              <w:rPr>
                <w:rFonts w:eastAsia="Arial" w:cs="Arial"/>
                <w:sz w:val="18"/>
                <w:szCs w:val="18"/>
              </w:rPr>
              <w:t>Generated when a queue member is removed from the queue</w:t>
            </w:r>
          </w:p>
        </w:tc>
        <w:tc>
          <w:tcPr>
            <w:tcW w:w="2070" w:type="dxa"/>
            <w:shd w:val="clear" w:color="auto" w:fill="auto"/>
          </w:tcPr>
          <w:p w14:paraId="728BA114" w14:textId="77777777" w:rsidR="005826DB" w:rsidRDefault="00427B87" w:rsidP="00FB3ED3">
            <w:pPr>
              <w:pStyle w:val="TableText"/>
              <w:rPr>
                <w:rFonts w:cs="Arial"/>
                <w:sz w:val="18"/>
                <w:szCs w:val="18"/>
              </w:rPr>
            </w:pPr>
            <w:r w:rsidRPr="44BE5D1E">
              <w:rPr>
                <w:rFonts w:eastAsia="Arial" w:cs="Arial"/>
                <w:sz w:val="18"/>
                <w:szCs w:val="18"/>
              </w:rPr>
              <w:t xml:space="preserve">Event: </w:t>
            </w:r>
            <w:proofErr w:type="spellStart"/>
            <w:r w:rsidRPr="44BE5D1E">
              <w:rPr>
                <w:rFonts w:eastAsia="Arial" w:cs="Arial"/>
                <w:sz w:val="18"/>
                <w:szCs w:val="18"/>
              </w:rPr>
              <w:t>QueueMemberRemoved</w:t>
            </w:r>
            <w:proofErr w:type="spellEnd"/>
          </w:p>
          <w:p w14:paraId="728BA115" w14:textId="77777777" w:rsidR="005826DB" w:rsidRDefault="00427B87" w:rsidP="00FB3ED3">
            <w:pPr>
              <w:pStyle w:val="TableText"/>
              <w:rPr>
                <w:rFonts w:cs="Arial"/>
                <w:sz w:val="18"/>
                <w:szCs w:val="18"/>
              </w:rPr>
            </w:pP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proofErr w:type="spellStart"/>
            <w:r w:rsidRPr="44BE5D1E">
              <w:rPr>
                <w:rFonts w:eastAsia="Arial" w:cs="Arial"/>
                <w:sz w:val="18"/>
                <w:szCs w:val="18"/>
              </w:rPr>
              <w:t>MemberName</w:t>
            </w:r>
            <w:proofErr w:type="spellEnd"/>
            <w:r w:rsidRPr="44BE5D1E">
              <w:rPr>
                <w:rFonts w:eastAsia="Arial" w:cs="Arial"/>
                <w:sz w:val="18"/>
                <w:szCs w:val="18"/>
              </w:rPr>
              <w:t>: &lt;value&gt;</w:t>
            </w:r>
            <w:r>
              <w:rPr>
                <w:rFonts w:cs="Arial"/>
                <w:sz w:val="18"/>
                <w:szCs w:val="18"/>
              </w:rPr>
              <w:br/>
            </w: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proofErr w:type="spellStart"/>
            <w:r w:rsidRPr="44BE5D1E">
              <w:rPr>
                <w:rFonts w:eastAsia="Arial" w:cs="Arial"/>
                <w:sz w:val="18"/>
                <w:szCs w:val="18"/>
              </w:rPr>
              <w:t>MemberName</w:t>
            </w:r>
            <w:proofErr w:type="spellEnd"/>
            <w:r w:rsidRPr="44BE5D1E">
              <w:rPr>
                <w:rFonts w:eastAsia="Arial" w:cs="Arial"/>
                <w:sz w:val="18"/>
                <w:szCs w:val="18"/>
              </w:rPr>
              <w:t>: &lt;value&gt;</w:t>
            </w:r>
          </w:p>
        </w:tc>
        <w:tc>
          <w:tcPr>
            <w:tcW w:w="4318" w:type="dxa"/>
            <w:shd w:val="clear" w:color="auto" w:fill="auto"/>
          </w:tcPr>
          <w:p w14:paraId="728BA116" w14:textId="77777777" w:rsidR="005826DB" w:rsidRDefault="00427B87" w:rsidP="00FB3ED3">
            <w:pPr>
              <w:pStyle w:val="TableBullet"/>
              <w:rPr>
                <w:sz w:val="18"/>
                <w:szCs w:val="18"/>
              </w:rPr>
            </w:pPr>
            <w:r>
              <w:rPr>
                <w:sz w:val="18"/>
                <w:szCs w:val="18"/>
              </w:rPr>
              <w:t>Queue – The name of the queue.</w:t>
            </w:r>
          </w:p>
          <w:p w14:paraId="728BA117" w14:textId="77777777" w:rsidR="005826DB" w:rsidRDefault="00427B87" w:rsidP="00FB3ED3">
            <w:pPr>
              <w:pStyle w:val="TableBullet"/>
              <w:rPr>
                <w:sz w:val="18"/>
                <w:szCs w:val="18"/>
              </w:rPr>
            </w:pPr>
            <w:r>
              <w:rPr>
                <w:sz w:val="18"/>
                <w:szCs w:val="18"/>
              </w:rPr>
              <w:t>Location – The queue member's channel technology or location.</w:t>
            </w:r>
          </w:p>
          <w:p w14:paraId="728BA118" w14:textId="77777777" w:rsidR="005826DB" w:rsidRDefault="00427B87" w:rsidP="00FB3ED3">
            <w:pPr>
              <w:pStyle w:val="TableBullet"/>
              <w:rPr>
                <w:sz w:val="18"/>
                <w:szCs w:val="18"/>
              </w:rPr>
            </w:pPr>
            <w:proofErr w:type="spellStart"/>
            <w:r>
              <w:rPr>
                <w:sz w:val="18"/>
                <w:szCs w:val="18"/>
              </w:rPr>
              <w:t>MemberName</w:t>
            </w:r>
            <w:proofErr w:type="spellEnd"/>
            <w:r>
              <w:rPr>
                <w:sz w:val="18"/>
                <w:szCs w:val="18"/>
              </w:rPr>
              <w:t xml:space="preserve"> – The name of the queue member.</w:t>
            </w:r>
          </w:p>
          <w:p w14:paraId="728BA119" w14:textId="77777777" w:rsidR="005826DB" w:rsidRDefault="00427B87" w:rsidP="00FB3ED3">
            <w:pPr>
              <w:pStyle w:val="TableBullet"/>
              <w:rPr>
                <w:sz w:val="18"/>
                <w:szCs w:val="18"/>
              </w:rPr>
            </w:pPr>
            <w:r>
              <w:rPr>
                <w:sz w:val="18"/>
                <w:szCs w:val="18"/>
              </w:rPr>
              <w:t>Queue</w:t>
            </w:r>
          </w:p>
          <w:p w14:paraId="728BA11A" w14:textId="77777777" w:rsidR="005826DB" w:rsidRDefault="00427B87" w:rsidP="00FB3ED3">
            <w:pPr>
              <w:pStyle w:val="TableBullet"/>
              <w:rPr>
                <w:sz w:val="18"/>
                <w:szCs w:val="18"/>
              </w:rPr>
            </w:pPr>
            <w:r>
              <w:rPr>
                <w:sz w:val="18"/>
                <w:szCs w:val="18"/>
              </w:rPr>
              <w:t>Location</w:t>
            </w:r>
          </w:p>
          <w:p w14:paraId="728BA11B" w14:textId="77777777" w:rsidR="005826DB" w:rsidRDefault="00427B87" w:rsidP="00FB3ED3">
            <w:pPr>
              <w:pStyle w:val="TableBullet"/>
              <w:rPr>
                <w:sz w:val="18"/>
                <w:szCs w:val="18"/>
              </w:rPr>
            </w:pPr>
            <w:proofErr w:type="spellStart"/>
            <w:r>
              <w:rPr>
                <w:sz w:val="18"/>
                <w:szCs w:val="18"/>
              </w:rPr>
              <w:t>MemberName</w:t>
            </w:r>
            <w:proofErr w:type="spellEnd"/>
          </w:p>
        </w:tc>
      </w:tr>
    </w:tbl>
    <w:p w14:paraId="728BA11E" w14:textId="77777777" w:rsidR="005826DB" w:rsidRDefault="00427B87" w:rsidP="004D5915">
      <w:pPr>
        <w:pStyle w:val="Heading3"/>
      </w:pPr>
      <w:bookmarkStart w:id="182" w:name="_Toc525632173"/>
      <w:bookmarkStart w:id="183" w:name="_Toc530402009"/>
      <w:bookmarkStart w:id="184" w:name="_Toc530402070"/>
      <w:bookmarkStart w:id="185" w:name="_Toc463851414"/>
      <w:bookmarkStart w:id="186" w:name="_Toc463854747"/>
      <w:bookmarkStart w:id="187" w:name="_Toc463851509"/>
      <w:bookmarkStart w:id="188" w:name="_Toc463854842"/>
      <w:bookmarkStart w:id="189" w:name="_Toc463338273"/>
      <w:bookmarkStart w:id="190" w:name="_Toc463943762"/>
      <w:bookmarkStart w:id="191" w:name="_Toc488131944"/>
      <w:bookmarkStart w:id="192" w:name="_Toc510098766"/>
      <w:bookmarkStart w:id="193" w:name="_Toc510147777"/>
      <w:bookmarkStart w:id="194" w:name="_Toc512262080"/>
      <w:bookmarkStart w:id="195" w:name="_Toc512336783"/>
      <w:bookmarkStart w:id="196" w:name="_Toc77847470"/>
      <w:bookmarkEnd w:id="182"/>
      <w:bookmarkEnd w:id="183"/>
      <w:bookmarkEnd w:id="184"/>
      <w:bookmarkEnd w:id="185"/>
      <w:bookmarkEnd w:id="186"/>
      <w:bookmarkEnd w:id="187"/>
      <w:bookmarkEnd w:id="188"/>
      <w:r>
        <w:lastRenderedPageBreak/>
        <w:t>Call Detail Record</w:t>
      </w:r>
      <w:bookmarkEnd w:id="189"/>
      <w:r>
        <w:t xml:space="preserve"> Dashboard</w:t>
      </w:r>
      <w:bookmarkEnd w:id="190"/>
      <w:bookmarkEnd w:id="191"/>
      <w:bookmarkEnd w:id="192"/>
      <w:bookmarkEnd w:id="193"/>
      <w:bookmarkEnd w:id="194"/>
      <w:bookmarkEnd w:id="195"/>
      <w:bookmarkEnd w:id="196"/>
    </w:p>
    <w:p w14:paraId="728BA11F" w14:textId="23F5CEF7" w:rsidR="005826DB" w:rsidRDefault="00427B87" w:rsidP="00211202">
      <w:r>
        <w:t xml:space="preserve">The Asterisk PBX system </w:t>
      </w:r>
      <w:r w:rsidR="000220AF">
        <w:t xml:space="preserve">can </w:t>
      </w:r>
      <w:r>
        <w:t>collect and stor</w:t>
      </w:r>
      <w:r w:rsidR="000220AF">
        <w:t>e</w:t>
      </w:r>
      <w:r>
        <w:t xml:space="preserve"> call data for each call that traverses</w:t>
      </w:r>
      <w:r w:rsidR="00AD3630">
        <w:t xml:space="preserve"> </w:t>
      </w:r>
      <w:r>
        <w:t xml:space="preserve">the system. These data records, referred to as </w:t>
      </w:r>
      <w:r w:rsidR="005468E9">
        <w:t>call detail records</w:t>
      </w:r>
      <w:r w:rsidR="00CB0103">
        <w:t xml:space="preserve"> (CDRs)</w:t>
      </w:r>
      <w:r>
        <w:t>, are collected and stored for use by business intelligence (BI) tools, statistical analysis, and even compensation and reimbursement. The information collected is invaluable and can be retrieved and stored using various methods.</w:t>
      </w:r>
    </w:p>
    <w:p w14:paraId="728BA120" w14:textId="4862F013" w:rsidR="005826DB" w:rsidRDefault="00427B87" w:rsidP="00211202">
      <w:r>
        <w:t>By default, the Asterisk server stores CDRs in a file called master.csv located in /var/log/</w:t>
      </w:r>
      <w:r w:rsidR="00B13EA5">
        <w:t>asterisk/</w:t>
      </w:r>
      <w:proofErr w:type="spellStart"/>
      <w:r>
        <w:t>cdr</w:t>
      </w:r>
      <w:proofErr w:type="spellEnd"/>
      <w:r>
        <w:t xml:space="preserve">-csv. CDR records can be collected in real time, or near-real time in various ways. The Asterisk server also supports different database connections. One method is to use Asterisk on an internal application for connecting to a database. Another is to configure an Open Database Connectivity (ODBC) connection for Asterisk. There is no restriction on the type of </w:t>
      </w:r>
      <w:r w:rsidR="00021FA7">
        <w:t>relation</w:t>
      </w:r>
      <w:r w:rsidR="0068262E">
        <w:t>al</w:t>
      </w:r>
      <w:r w:rsidR="00021FA7">
        <w:t xml:space="preserve"> </w:t>
      </w:r>
      <w:r>
        <w:t xml:space="preserve">database used. For example, MySQL, MariaDB, and others are all viable options. </w:t>
      </w:r>
      <w:r w:rsidR="00C62614">
        <w:t xml:space="preserve">The Health FFRDC </w:t>
      </w:r>
      <w:r>
        <w:t>elected to use a MySQL database server with Asterisk connecting through an ODBC connection.</w:t>
      </w:r>
    </w:p>
    <w:p w14:paraId="728BA121" w14:textId="77777777" w:rsidR="005826DB" w:rsidRDefault="00427B87" w:rsidP="004D5915">
      <w:pPr>
        <w:pStyle w:val="Heading4"/>
      </w:pPr>
      <w:r>
        <w:t>MySQL Installation</w:t>
      </w:r>
    </w:p>
    <w:p w14:paraId="728BA122" w14:textId="77777777" w:rsidR="005826DB" w:rsidRDefault="00427B87" w:rsidP="002E1177">
      <w:pPr>
        <w:spacing w:after="240"/>
      </w:pPr>
      <w:r>
        <w:t>To start, it is necessary to install additional packages for the MySQL server and the ODBC connector as follows:</w:t>
      </w:r>
    </w:p>
    <w:p w14:paraId="728BA123" w14:textId="77777777" w:rsidR="005826DB" w:rsidRPr="00C40BAE" w:rsidRDefault="00427B87" w:rsidP="00211202">
      <w:pPr>
        <w:pStyle w:val="CodeIndent"/>
      </w:pPr>
      <w:proofErr w:type="spellStart"/>
      <w:r w:rsidRPr="0099091C">
        <w:t>sudo</w:t>
      </w:r>
      <w:proofErr w:type="spellEnd"/>
      <w:r w:rsidRPr="0099091C">
        <w:t xml:space="preserve"> yum install </w:t>
      </w:r>
      <w:proofErr w:type="spellStart"/>
      <w:r w:rsidRPr="0099091C">
        <w:t>unixODBC</w:t>
      </w:r>
      <w:proofErr w:type="spellEnd"/>
      <w:r w:rsidRPr="0099091C">
        <w:t xml:space="preserve"> </w:t>
      </w:r>
      <w:proofErr w:type="spellStart"/>
      <w:r w:rsidRPr="0099091C">
        <w:t>unixODBC-devel</w:t>
      </w:r>
      <w:proofErr w:type="spellEnd"/>
      <w:r w:rsidRPr="0099091C">
        <w:t xml:space="preserve"> </w:t>
      </w:r>
      <w:proofErr w:type="spellStart"/>
      <w:r w:rsidRPr="0099091C">
        <w:t>libtool-ltdl</w:t>
      </w:r>
      <w:proofErr w:type="spellEnd"/>
      <w:r w:rsidRPr="0099091C">
        <w:t xml:space="preserve"> </w:t>
      </w:r>
      <w:proofErr w:type="spellStart"/>
      <w:r w:rsidRPr="0099091C">
        <w:t>libtool-ltdl-devel</w:t>
      </w:r>
      <w:proofErr w:type="spellEnd"/>
      <w:r w:rsidRPr="0099091C">
        <w:t xml:space="preserve"> </w:t>
      </w:r>
      <w:proofErr w:type="spellStart"/>
      <w:r w:rsidRPr="0099091C">
        <w:t>mysql</w:t>
      </w:r>
      <w:proofErr w:type="spellEnd"/>
      <w:r w:rsidRPr="0099091C">
        <w:t>-connector-</w:t>
      </w:r>
      <w:proofErr w:type="spellStart"/>
      <w:r w:rsidRPr="0099091C">
        <w:t>odbc</w:t>
      </w:r>
      <w:proofErr w:type="spellEnd"/>
      <w:r w:rsidRPr="0099091C">
        <w:br/>
      </w:r>
      <w:proofErr w:type="spellStart"/>
      <w:r w:rsidRPr="0099091C">
        <w:t>wget</w:t>
      </w:r>
      <w:proofErr w:type="spellEnd"/>
      <w:r w:rsidRPr="0099091C">
        <w:t xml:space="preserve"> http://repo.mysql.com/mysql-community-release-el7-5.noarch.rpm</w:t>
      </w:r>
      <w:r w:rsidRPr="0099091C">
        <w:br/>
      </w:r>
      <w:proofErr w:type="spellStart"/>
      <w:r w:rsidRPr="0099091C">
        <w:t>sudo</w:t>
      </w:r>
      <w:proofErr w:type="spellEnd"/>
      <w:r w:rsidRPr="0099091C">
        <w:t xml:space="preserve"> rpm -</w:t>
      </w:r>
      <w:proofErr w:type="spellStart"/>
      <w:r w:rsidRPr="0099091C">
        <w:t>ivh</w:t>
      </w:r>
      <w:proofErr w:type="spellEnd"/>
      <w:r w:rsidRPr="0099091C">
        <w:t xml:space="preserve"> mysql-community-release-el7-5.noarch.rpm</w:t>
      </w:r>
      <w:r w:rsidRPr="0099091C">
        <w:br/>
      </w:r>
      <w:proofErr w:type="spellStart"/>
      <w:r w:rsidRPr="0099091C">
        <w:t>sudo</w:t>
      </w:r>
      <w:proofErr w:type="spellEnd"/>
      <w:r w:rsidRPr="0099091C">
        <w:t xml:space="preserve"> yum install </w:t>
      </w:r>
      <w:proofErr w:type="spellStart"/>
      <w:r w:rsidRPr="0099091C">
        <w:t>mysql</w:t>
      </w:r>
      <w:proofErr w:type="spellEnd"/>
      <w:r w:rsidRPr="0099091C">
        <w:t>-server</w:t>
      </w:r>
      <w:r w:rsidRPr="0099091C">
        <w:br/>
      </w:r>
      <w:proofErr w:type="spellStart"/>
      <w:r w:rsidRPr="0099091C">
        <w:t>sudo</w:t>
      </w:r>
      <w:proofErr w:type="spellEnd"/>
      <w:r w:rsidRPr="0099091C">
        <w:t xml:space="preserve"> </w:t>
      </w:r>
      <w:proofErr w:type="spellStart"/>
      <w:r w:rsidRPr="0099091C">
        <w:t>systemctl</w:t>
      </w:r>
      <w:proofErr w:type="spellEnd"/>
      <w:r w:rsidRPr="0099091C">
        <w:t xml:space="preserve"> start </w:t>
      </w:r>
      <w:proofErr w:type="spellStart"/>
      <w:r w:rsidRPr="0099091C">
        <w:t>mysqld</w:t>
      </w:r>
      <w:proofErr w:type="spellEnd"/>
      <w:r w:rsidRPr="0099091C">
        <w:br/>
      </w:r>
      <w:proofErr w:type="spellStart"/>
      <w:r w:rsidRPr="00C40BAE">
        <w:t>sudo</w:t>
      </w:r>
      <w:proofErr w:type="spellEnd"/>
      <w:r w:rsidRPr="00C40BAE">
        <w:t xml:space="preserve"> yum update</w:t>
      </w:r>
    </w:p>
    <w:p w14:paraId="728BA124" w14:textId="4D603CFD" w:rsidR="005826DB" w:rsidRDefault="00427B87" w:rsidP="002E1177">
      <w:pPr>
        <w:spacing w:before="240"/>
      </w:pPr>
      <w:r>
        <w:t>Once the packages are installed, it is necessary that Asterisk recognizes these new packages. To</w:t>
      </w:r>
      <w:r w:rsidR="00CA11A9">
        <w:t> </w:t>
      </w:r>
      <w:r>
        <w:t xml:space="preserve">do so. migrate to the Asterisk directory, which in </w:t>
      </w:r>
      <w:r w:rsidR="000220AF">
        <w:t xml:space="preserve">the MITRE </w:t>
      </w:r>
      <w:r>
        <w:t>build is in /</w:t>
      </w:r>
      <w:proofErr w:type="spellStart"/>
      <w:r>
        <w:t>usr</w:t>
      </w:r>
      <w:proofErr w:type="spellEnd"/>
      <w:r>
        <w:t>/</w:t>
      </w:r>
      <w:proofErr w:type="spellStart"/>
      <w:r>
        <w:t>src</w:t>
      </w:r>
      <w:proofErr w:type="spellEnd"/>
      <w:r>
        <w:t>/asterisk-</w:t>
      </w:r>
      <w:r w:rsidR="00021E51">
        <w:t>16</w:t>
      </w:r>
      <w:r>
        <w:t>.8.0/</w:t>
      </w:r>
      <w:r w:rsidR="00AD3630">
        <w:t>.</w:t>
      </w:r>
    </w:p>
    <w:p w14:paraId="728BA125" w14:textId="77777777" w:rsidR="005826DB" w:rsidRDefault="00427B87" w:rsidP="002E1177">
      <w:pPr>
        <w:spacing w:after="240"/>
      </w:pPr>
      <w:r>
        <w:t>From this directory, run:</w:t>
      </w:r>
    </w:p>
    <w:p w14:paraId="728BA126" w14:textId="77777777" w:rsidR="005826DB" w:rsidRPr="0099091C" w:rsidRDefault="00427B87" w:rsidP="00211202">
      <w:pPr>
        <w:pStyle w:val="CodeIndent"/>
      </w:pPr>
      <w:proofErr w:type="gramStart"/>
      <w:r w:rsidRPr="0099091C">
        <w:t>./</w:t>
      </w:r>
      <w:proofErr w:type="gramEnd"/>
      <w:r w:rsidRPr="0099091C">
        <w:t>configure</w:t>
      </w:r>
      <w:r w:rsidRPr="0099091C">
        <w:br/>
        <w:t xml:space="preserve">make </w:t>
      </w:r>
      <w:proofErr w:type="spellStart"/>
      <w:r w:rsidRPr="0099091C">
        <w:t>menuselect</w:t>
      </w:r>
      <w:proofErr w:type="spellEnd"/>
    </w:p>
    <w:p w14:paraId="728BA127" w14:textId="77777777" w:rsidR="005826DB" w:rsidRDefault="00427B87" w:rsidP="002E1177">
      <w:pPr>
        <w:spacing w:before="240"/>
      </w:pPr>
      <w:r>
        <w:t xml:space="preserve">Once the graphic window is displayed, check to make sure that the </w:t>
      </w:r>
      <w:proofErr w:type="spellStart"/>
      <w:r>
        <w:t>res_odbc</w:t>
      </w:r>
      <w:proofErr w:type="spellEnd"/>
      <w:r>
        <w:t xml:space="preserve"> module is selected. Save and </w:t>
      </w:r>
      <w:proofErr w:type="gramStart"/>
      <w:r>
        <w:t>Exit</w:t>
      </w:r>
      <w:proofErr w:type="gramEnd"/>
      <w:r>
        <w:t xml:space="preserve"> the graphic window.</w:t>
      </w:r>
    </w:p>
    <w:p w14:paraId="728BA128" w14:textId="4326DD4D" w:rsidR="005826DB" w:rsidRDefault="00AD3630" w:rsidP="002E1177">
      <w:pPr>
        <w:spacing w:after="240"/>
      </w:pPr>
      <w:r>
        <w:t>Next, r</w:t>
      </w:r>
      <w:r w:rsidR="00427B87">
        <w:t>un the following:</w:t>
      </w:r>
    </w:p>
    <w:p w14:paraId="728BA129" w14:textId="77777777" w:rsidR="005826DB" w:rsidRPr="0099091C" w:rsidRDefault="00427B87" w:rsidP="00211202">
      <w:pPr>
        <w:pStyle w:val="CodeIndent"/>
      </w:pPr>
      <w:r w:rsidRPr="0099091C">
        <w:t>make &amp;&amp; make install</w:t>
      </w:r>
    </w:p>
    <w:p w14:paraId="728BA12A" w14:textId="46C69A34" w:rsidR="005826DB" w:rsidRDefault="00427B87" w:rsidP="002E1177">
      <w:pPr>
        <w:spacing w:before="240"/>
      </w:pPr>
      <w:r>
        <w:t xml:space="preserve">This will configure the Asterisk installation for use with the ODBC connection. Once the installation script finishes successfully, proceed to start the </w:t>
      </w:r>
      <w:r w:rsidR="002039E2">
        <w:t xml:space="preserve">MySQL </w:t>
      </w:r>
      <w:r>
        <w:t>server.</w:t>
      </w:r>
    </w:p>
    <w:p w14:paraId="728BA12C" w14:textId="77777777" w:rsidR="005826DB" w:rsidRDefault="00427B87" w:rsidP="002D3831">
      <w:pPr>
        <w:keepNext/>
        <w:keepLines/>
        <w:spacing w:after="240"/>
      </w:pPr>
      <w:r>
        <w:lastRenderedPageBreak/>
        <w:t>Once MySQL has been installed, run the basic hardening script for MySQL to remove anonymous connections, the test database, and establish the root password. To do this, run the following script and follow the prompts:</w:t>
      </w:r>
    </w:p>
    <w:p w14:paraId="728BA12D" w14:textId="77777777" w:rsidR="005826DB" w:rsidRPr="0099091C" w:rsidRDefault="00427B87" w:rsidP="002D3831">
      <w:pPr>
        <w:pStyle w:val="CodeIndent"/>
        <w:keepNext/>
        <w:keepLines/>
      </w:pPr>
      <w:proofErr w:type="spellStart"/>
      <w:r w:rsidRPr="0099091C">
        <w:t>sudo</w:t>
      </w:r>
      <w:proofErr w:type="spellEnd"/>
      <w:r w:rsidRPr="0099091C">
        <w:t xml:space="preserve"> /</w:t>
      </w:r>
      <w:proofErr w:type="spellStart"/>
      <w:r w:rsidRPr="0099091C">
        <w:t>usr</w:t>
      </w:r>
      <w:proofErr w:type="spellEnd"/>
      <w:r w:rsidRPr="0099091C">
        <w:t>/bin/</w:t>
      </w:r>
      <w:proofErr w:type="spellStart"/>
      <w:r w:rsidRPr="0099091C">
        <w:t>mysql_secure_installation</w:t>
      </w:r>
      <w:proofErr w:type="spellEnd"/>
    </w:p>
    <w:p w14:paraId="728BA12E" w14:textId="77777777" w:rsidR="005826DB" w:rsidRDefault="00427B87" w:rsidP="002D3831">
      <w:pPr>
        <w:pStyle w:val="Heading4"/>
        <w:keepLines/>
      </w:pPr>
      <w:r>
        <w:t>Database Configuration</w:t>
      </w:r>
    </w:p>
    <w:p w14:paraId="728BA12F" w14:textId="3518CB9A" w:rsidR="005826DB" w:rsidRDefault="00427B87" w:rsidP="002E1177">
      <w:pPr>
        <w:spacing w:after="240"/>
      </w:pPr>
      <w:r>
        <w:t>After installing MySQL and completing the initial configuration, log into MySQL using:</w:t>
      </w:r>
    </w:p>
    <w:p w14:paraId="728BA130" w14:textId="77777777" w:rsidR="005826DB" w:rsidRPr="0099091C" w:rsidRDefault="00427B87" w:rsidP="00211202">
      <w:pPr>
        <w:pStyle w:val="CodeIndent"/>
      </w:pPr>
      <w:proofErr w:type="spellStart"/>
      <w:r w:rsidRPr="0099091C">
        <w:t>mysql</w:t>
      </w:r>
      <w:proofErr w:type="spellEnd"/>
      <w:r w:rsidRPr="0099091C">
        <w:t xml:space="preserve"> -u root -p</w:t>
      </w:r>
    </w:p>
    <w:p w14:paraId="728BA131" w14:textId="77777777" w:rsidR="005826DB" w:rsidRDefault="00427B87" w:rsidP="002E1177">
      <w:pPr>
        <w:spacing w:before="240" w:after="240"/>
      </w:pPr>
      <w:r>
        <w:t xml:space="preserve">Once logged in, create the database and the table needed to store the </w:t>
      </w:r>
      <w:proofErr w:type="spellStart"/>
      <w:r>
        <w:t>CDRs.</w:t>
      </w:r>
      <w:proofErr w:type="spellEnd"/>
      <w:r>
        <w:t xml:space="preserve"> To do so, run the following commands:</w:t>
      </w:r>
    </w:p>
    <w:p w14:paraId="728BA132" w14:textId="77777777" w:rsidR="005826DB" w:rsidRPr="0099091C" w:rsidRDefault="00427B87" w:rsidP="00211202">
      <w:pPr>
        <w:pStyle w:val="CodeIndent"/>
      </w:pPr>
      <w:r w:rsidRPr="0099091C">
        <w:t xml:space="preserve">CREATE DATABASE </w:t>
      </w:r>
      <w:proofErr w:type="gramStart"/>
      <w:r w:rsidRPr="0099091C">
        <w:t>asterisk;</w:t>
      </w:r>
      <w:proofErr w:type="gramEnd"/>
    </w:p>
    <w:p w14:paraId="728BA133" w14:textId="77777777" w:rsidR="005826DB" w:rsidRPr="0099091C" w:rsidRDefault="00427B87" w:rsidP="00211202">
      <w:pPr>
        <w:pStyle w:val="CodeIndent"/>
      </w:pPr>
      <w:r w:rsidRPr="0099091C">
        <w:t xml:space="preserve">USE asterisk; </w:t>
      </w:r>
      <w:r w:rsidRPr="0099091C">
        <w:br/>
        <w:t xml:space="preserve"> </w:t>
      </w:r>
      <w:r w:rsidRPr="0099091C">
        <w:br/>
        <w:t>CREATE TABLE `</w:t>
      </w:r>
      <w:proofErr w:type="spellStart"/>
      <w:r w:rsidRPr="0099091C">
        <w:t>bit_cdr</w:t>
      </w:r>
      <w:proofErr w:type="spellEnd"/>
      <w:r w:rsidRPr="0099091C">
        <w:t xml:space="preserve">` ( </w:t>
      </w:r>
    </w:p>
    <w:p w14:paraId="728BA134" w14:textId="77777777" w:rsidR="005826DB" w:rsidRPr="0099091C" w:rsidRDefault="00427B87" w:rsidP="00211202">
      <w:pPr>
        <w:pStyle w:val="CodeIndent"/>
      </w:pPr>
      <w:r w:rsidRPr="0099091C">
        <w:t>`</w:t>
      </w:r>
      <w:proofErr w:type="spellStart"/>
      <w:r w:rsidRPr="0099091C">
        <w:t>calldate</w:t>
      </w:r>
      <w:proofErr w:type="spellEnd"/>
      <w:r w:rsidRPr="0099091C">
        <w:t>` datetime NOT NULL default '0000-00-00 00:00:00', `</w:t>
      </w:r>
      <w:proofErr w:type="spellStart"/>
      <w:r w:rsidRPr="0099091C">
        <w:t>clid</w:t>
      </w:r>
      <w:proofErr w:type="spellEnd"/>
      <w:r w:rsidRPr="0099091C">
        <w:t xml:space="preserve">` </w:t>
      </w:r>
      <w:proofErr w:type="gramStart"/>
      <w:r w:rsidRPr="0099091C">
        <w:t>varchar(</w:t>
      </w:r>
      <w:proofErr w:type="gramEnd"/>
      <w:r w:rsidRPr="0099091C">
        <w:t xml:space="preserve">80) NOT NULL default '', </w:t>
      </w:r>
    </w:p>
    <w:p w14:paraId="728BA135" w14:textId="77777777" w:rsidR="005826DB" w:rsidRPr="0099091C" w:rsidRDefault="00427B87" w:rsidP="00211202">
      <w:pPr>
        <w:pStyle w:val="CodeIndent"/>
      </w:pPr>
      <w:r w:rsidRPr="0099091C">
        <w:t>`</w:t>
      </w:r>
      <w:proofErr w:type="spellStart"/>
      <w:r w:rsidRPr="0099091C">
        <w:t>src</w:t>
      </w:r>
      <w:proofErr w:type="spellEnd"/>
      <w:r w:rsidRPr="0099091C">
        <w:t xml:space="preserve">` </w:t>
      </w:r>
      <w:proofErr w:type="gramStart"/>
      <w:r w:rsidRPr="0099091C">
        <w:t>varchar(</w:t>
      </w:r>
      <w:proofErr w:type="gramEnd"/>
      <w:r w:rsidRPr="0099091C">
        <w:t xml:space="preserve">80) NOT NULL default '', </w:t>
      </w:r>
    </w:p>
    <w:p w14:paraId="728BA136" w14:textId="77777777" w:rsidR="005826DB" w:rsidRPr="0099091C" w:rsidRDefault="00427B87" w:rsidP="00211202">
      <w:pPr>
        <w:pStyle w:val="CodeIndent"/>
      </w:pPr>
      <w:r w:rsidRPr="0099091C">
        <w:t>`</w:t>
      </w:r>
      <w:proofErr w:type="spellStart"/>
      <w:r w:rsidRPr="0099091C">
        <w:t>dst</w:t>
      </w:r>
      <w:proofErr w:type="spellEnd"/>
      <w:r w:rsidRPr="0099091C">
        <w:t xml:space="preserve">` </w:t>
      </w:r>
      <w:proofErr w:type="gramStart"/>
      <w:r w:rsidRPr="0099091C">
        <w:t>varchar(</w:t>
      </w:r>
      <w:proofErr w:type="gramEnd"/>
      <w:r w:rsidRPr="0099091C">
        <w:t xml:space="preserve">80) NOT NULL default '', </w:t>
      </w:r>
    </w:p>
    <w:p w14:paraId="728BA137" w14:textId="77777777" w:rsidR="005826DB" w:rsidRPr="0099091C" w:rsidRDefault="00427B87" w:rsidP="00211202">
      <w:pPr>
        <w:pStyle w:val="CodeIndent"/>
      </w:pPr>
      <w:r w:rsidRPr="0099091C">
        <w:t>`</w:t>
      </w:r>
      <w:proofErr w:type="spellStart"/>
      <w:r w:rsidRPr="0099091C">
        <w:t>dcontext</w:t>
      </w:r>
      <w:proofErr w:type="spellEnd"/>
      <w:r w:rsidRPr="0099091C">
        <w:t xml:space="preserve">` </w:t>
      </w:r>
      <w:proofErr w:type="gramStart"/>
      <w:r w:rsidRPr="0099091C">
        <w:t>varchar(</w:t>
      </w:r>
      <w:proofErr w:type="gramEnd"/>
      <w:r w:rsidRPr="0099091C">
        <w:t xml:space="preserve">80) NOT NULL default '',  </w:t>
      </w:r>
    </w:p>
    <w:p w14:paraId="728BA138" w14:textId="77777777" w:rsidR="005826DB" w:rsidRPr="0099091C" w:rsidRDefault="00427B87" w:rsidP="00211202">
      <w:pPr>
        <w:pStyle w:val="CodeIndent"/>
      </w:pPr>
      <w:r w:rsidRPr="0099091C">
        <w:t xml:space="preserve">`channel` </w:t>
      </w:r>
      <w:proofErr w:type="gramStart"/>
      <w:r w:rsidRPr="0099091C">
        <w:t>varchar(</w:t>
      </w:r>
      <w:proofErr w:type="gramEnd"/>
      <w:r w:rsidRPr="0099091C">
        <w:t xml:space="preserve">80) NOT NULL default '', </w:t>
      </w:r>
    </w:p>
    <w:p w14:paraId="728BA139" w14:textId="77777777" w:rsidR="005826DB" w:rsidRPr="0099091C" w:rsidRDefault="00427B87" w:rsidP="00211202">
      <w:pPr>
        <w:pStyle w:val="CodeIndent"/>
      </w:pPr>
      <w:r w:rsidRPr="0099091C">
        <w:t>`</w:t>
      </w:r>
      <w:proofErr w:type="spellStart"/>
      <w:r w:rsidRPr="0099091C">
        <w:t>dstchannel</w:t>
      </w:r>
      <w:proofErr w:type="spellEnd"/>
      <w:r w:rsidRPr="0099091C">
        <w:t xml:space="preserve">` </w:t>
      </w:r>
      <w:proofErr w:type="gramStart"/>
      <w:r w:rsidRPr="0099091C">
        <w:t>varchar(</w:t>
      </w:r>
      <w:proofErr w:type="gramEnd"/>
      <w:r w:rsidRPr="0099091C">
        <w:t xml:space="preserve">80) NOT NULL default '', </w:t>
      </w:r>
    </w:p>
    <w:p w14:paraId="728BA13A" w14:textId="77777777" w:rsidR="005826DB" w:rsidRPr="0099091C" w:rsidRDefault="00427B87" w:rsidP="00211202">
      <w:pPr>
        <w:pStyle w:val="CodeIndent"/>
      </w:pPr>
      <w:r w:rsidRPr="0099091C">
        <w:t>`</w:t>
      </w:r>
      <w:proofErr w:type="spellStart"/>
      <w:r w:rsidRPr="0099091C">
        <w:t>lastapp</w:t>
      </w:r>
      <w:proofErr w:type="spellEnd"/>
      <w:r w:rsidRPr="0099091C">
        <w:t xml:space="preserve">` </w:t>
      </w:r>
      <w:proofErr w:type="gramStart"/>
      <w:r w:rsidRPr="0099091C">
        <w:t>varchar(</w:t>
      </w:r>
      <w:proofErr w:type="gramEnd"/>
      <w:r w:rsidRPr="0099091C">
        <w:t xml:space="preserve">80) NOT NULL default '', </w:t>
      </w:r>
    </w:p>
    <w:p w14:paraId="728BA13B" w14:textId="77777777" w:rsidR="005826DB" w:rsidRPr="0099091C" w:rsidRDefault="00427B87" w:rsidP="00211202">
      <w:pPr>
        <w:pStyle w:val="CodeIndent"/>
      </w:pPr>
      <w:r w:rsidRPr="0099091C">
        <w:t>`</w:t>
      </w:r>
      <w:proofErr w:type="spellStart"/>
      <w:r w:rsidRPr="0099091C">
        <w:t>lastdata</w:t>
      </w:r>
      <w:proofErr w:type="spellEnd"/>
      <w:r w:rsidRPr="0099091C">
        <w:t xml:space="preserve">` </w:t>
      </w:r>
      <w:proofErr w:type="gramStart"/>
      <w:r w:rsidRPr="0099091C">
        <w:t>varchar(</w:t>
      </w:r>
      <w:proofErr w:type="gramEnd"/>
      <w:r w:rsidRPr="0099091C">
        <w:t xml:space="preserve">80) NOT NULL default '', </w:t>
      </w:r>
    </w:p>
    <w:p w14:paraId="728BA13C" w14:textId="77777777" w:rsidR="005826DB" w:rsidRPr="0099091C" w:rsidRDefault="00427B87" w:rsidP="00211202">
      <w:pPr>
        <w:pStyle w:val="CodeIndent"/>
      </w:pPr>
      <w:r w:rsidRPr="0099091C">
        <w:t xml:space="preserve">`duration` </w:t>
      </w:r>
      <w:proofErr w:type="gramStart"/>
      <w:r w:rsidRPr="0099091C">
        <w:t>int(</w:t>
      </w:r>
      <w:proofErr w:type="gramEnd"/>
      <w:r w:rsidRPr="0099091C">
        <w:t xml:space="preserve">11) NOT NULL default '0', </w:t>
      </w:r>
    </w:p>
    <w:p w14:paraId="728BA13D" w14:textId="77777777" w:rsidR="005826DB" w:rsidRPr="0099091C" w:rsidRDefault="00427B87" w:rsidP="00211202">
      <w:pPr>
        <w:pStyle w:val="CodeIndent"/>
      </w:pPr>
      <w:r w:rsidRPr="0099091C">
        <w:t>`</w:t>
      </w:r>
      <w:proofErr w:type="spellStart"/>
      <w:r w:rsidRPr="0099091C">
        <w:t>billsec</w:t>
      </w:r>
      <w:proofErr w:type="spellEnd"/>
      <w:r w:rsidRPr="0099091C">
        <w:t xml:space="preserve">` </w:t>
      </w:r>
      <w:proofErr w:type="gramStart"/>
      <w:r w:rsidRPr="0099091C">
        <w:t>int(</w:t>
      </w:r>
      <w:proofErr w:type="gramEnd"/>
      <w:r w:rsidRPr="0099091C">
        <w:t xml:space="preserve">11) NOT NULL default '0', </w:t>
      </w:r>
    </w:p>
    <w:p w14:paraId="728BA13E" w14:textId="77777777" w:rsidR="005826DB" w:rsidRPr="0099091C" w:rsidRDefault="00427B87" w:rsidP="00211202">
      <w:pPr>
        <w:pStyle w:val="CodeIndent"/>
      </w:pPr>
      <w:r w:rsidRPr="0099091C">
        <w:t xml:space="preserve">`disposition` </w:t>
      </w:r>
      <w:proofErr w:type="gramStart"/>
      <w:r w:rsidRPr="0099091C">
        <w:t>varchar(</w:t>
      </w:r>
      <w:proofErr w:type="gramEnd"/>
      <w:r w:rsidRPr="0099091C">
        <w:t xml:space="preserve">45) NOT NULL default '',  </w:t>
      </w:r>
    </w:p>
    <w:p w14:paraId="728BA13F" w14:textId="77777777" w:rsidR="005826DB" w:rsidRPr="0099091C" w:rsidRDefault="00427B87" w:rsidP="00211202">
      <w:pPr>
        <w:pStyle w:val="CodeIndent"/>
      </w:pPr>
      <w:r w:rsidRPr="0099091C">
        <w:t>`</w:t>
      </w:r>
      <w:proofErr w:type="spellStart"/>
      <w:r w:rsidRPr="0099091C">
        <w:t>amaflags</w:t>
      </w:r>
      <w:proofErr w:type="spellEnd"/>
      <w:r w:rsidRPr="0099091C">
        <w:t xml:space="preserve">` </w:t>
      </w:r>
      <w:proofErr w:type="gramStart"/>
      <w:r w:rsidRPr="0099091C">
        <w:t>int(</w:t>
      </w:r>
      <w:proofErr w:type="gramEnd"/>
      <w:r w:rsidRPr="0099091C">
        <w:t xml:space="preserve">11) NOT NULL default '0', </w:t>
      </w:r>
    </w:p>
    <w:p w14:paraId="728BA140" w14:textId="77777777" w:rsidR="005826DB" w:rsidRPr="0099091C" w:rsidRDefault="00427B87" w:rsidP="00211202">
      <w:pPr>
        <w:pStyle w:val="CodeIndent"/>
      </w:pPr>
      <w:r w:rsidRPr="0099091C">
        <w:t>`</w:t>
      </w:r>
      <w:proofErr w:type="spellStart"/>
      <w:r w:rsidRPr="0099091C">
        <w:t>accountcode</w:t>
      </w:r>
      <w:proofErr w:type="spellEnd"/>
      <w:r w:rsidRPr="0099091C">
        <w:t xml:space="preserve">` </w:t>
      </w:r>
      <w:proofErr w:type="gramStart"/>
      <w:r w:rsidRPr="0099091C">
        <w:t>varchar(</w:t>
      </w:r>
      <w:proofErr w:type="gramEnd"/>
      <w:r w:rsidRPr="0099091C">
        <w:t xml:space="preserve">20) NOT NULL default '', </w:t>
      </w:r>
    </w:p>
    <w:p w14:paraId="728BA141" w14:textId="77777777" w:rsidR="005826DB" w:rsidRPr="0099091C" w:rsidRDefault="00427B87" w:rsidP="00211202">
      <w:pPr>
        <w:pStyle w:val="CodeIndent"/>
      </w:pPr>
      <w:r w:rsidRPr="0099091C">
        <w:t>`</w:t>
      </w:r>
      <w:proofErr w:type="spellStart"/>
      <w:r w:rsidRPr="0099091C">
        <w:t>userfield</w:t>
      </w:r>
      <w:proofErr w:type="spellEnd"/>
      <w:r w:rsidRPr="0099091C">
        <w:t xml:space="preserve">` </w:t>
      </w:r>
      <w:proofErr w:type="gramStart"/>
      <w:r w:rsidRPr="0099091C">
        <w:t>varchar(</w:t>
      </w:r>
      <w:proofErr w:type="gramEnd"/>
      <w:r w:rsidRPr="0099091C">
        <w:t xml:space="preserve">255) NOT NULL default '', </w:t>
      </w:r>
    </w:p>
    <w:p w14:paraId="728BA142" w14:textId="77777777" w:rsidR="005826DB" w:rsidRPr="0099091C" w:rsidRDefault="00427B87" w:rsidP="00211202">
      <w:pPr>
        <w:pStyle w:val="CodeIndent"/>
      </w:pPr>
      <w:r w:rsidRPr="0099091C">
        <w:t>`</w:t>
      </w:r>
      <w:proofErr w:type="spellStart"/>
      <w:r w:rsidRPr="0099091C">
        <w:t>uniqueid</w:t>
      </w:r>
      <w:proofErr w:type="spellEnd"/>
      <w:r w:rsidRPr="0099091C">
        <w:t xml:space="preserve">` </w:t>
      </w:r>
      <w:proofErr w:type="gramStart"/>
      <w:r w:rsidRPr="0099091C">
        <w:t>VARCHAR(</w:t>
      </w:r>
      <w:proofErr w:type="gramEnd"/>
      <w:r w:rsidRPr="0099091C">
        <w:t xml:space="preserve">32) NOT NULL default '', </w:t>
      </w:r>
    </w:p>
    <w:p w14:paraId="728BA143" w14:textId="77777777" w:rsidR="005826DB" w:rsidRPr="0099091C" w:rsidRDefault="00427B87" w:rsidP="00211202">
      <w:pPr>
        <w:pStyle w:val="CodeIndent"/>
      </w:pPr>
      <w:r w:rsidRPr="0099091C">
        <w:t>`</w:t>
      </w:r>
      <w:proofErr w:type="spellStart"/>
      <w:r w:rsidRPr="0099091C">
        <w:t>linkedid</w:t>
      </w:r>
      <w:proofErr w:type="spellEnd"/>
      <w:r w:rsidRPr="0099091C">
        <w:t xml:space="preserve">` </w:t>
      </w:r>
      <w:proofErr w:type="gramStart"/>
      <w:r w:rsidRPr="0099091C">
        <w:t>VARCHAR(</w:t>
      </w:r>
      <w:proofErr w:type="gramEnd"/>
      <w:r w:rsidRPr="0099091C">
        <w:t xml:space="preserve">32) NOT NULL default '', </w:t>
      </w:r>
    </w:p>
    <w:p w14:paraId="728BA144" w14:textId="77777777" w:rsidR="005826DB" w:rsidRPr="0099091C" w:rsidRDefault="00427B87" w:rsidP="00211202">
      <w:pPr>
        <w:pStyle w:val="CodeIndent"/>
      </w:pPr>
      <w:r w:rsidRPr="0099091C">
        <w:t xml:space="preserve">`sequence` </w:t>
      </w:r>
      <w:proofErr w:type="gramStart"/>
      <w:r w:rsidRPr="0099091C">
        <w:t>VARCHAR(</w:t>
      </w:r>
      <w:proofErr w:type="gramEnd"/>
      <w:r w:rsidRPr="0099091C">
        <w:t xml:space="preserve">32) NOT NULL default '', </w:t>
      </w:r>
    </w:p>
    <w:p w14:paraId="728BA145" w14:textId="77777777" w:rsidR="005826DB" w:rsidRDefault="00427B87" w:rsidP="00211202">
      <w:pPr>
        <w:pStyle w:val="CodeIndent"/>
      </w:pPr>
      <w:r w:rsidRPr="0099091C">
        <w:t>`</w:t>
      </w:r>
      <w:proofErr w:type="spellStart"/>
      <w:r w:rsidRPr="0099091C">
        <w:t>peeraccount</w:t>
      </w:r>
      <w:proofErr w:type="spellEnd"/>
      <w:r w:rsidRPr="0099091C">
        <w:t xml:space="preserve">` </w:t>
      </w:r>
      <w:proofErr w:type="gramStart"/>
      <w:r w:rsidRPr="0099091C">
        <w:t>VARCHAR(</w:t>
      </w:r>
      <w:proofErr w:type="gramEnd"/>
      <w:r w:rsidRPr="0099091C">
        <w:t xml:space="preserve">32) NOT NULL default '' ); </w:t>
      </w:r>
      <w:r w:rsidRPr="0099091C">
        <w:br/>
        <w:t xml:space="preserve"> </w:t>
      </w:r>
      <w:r w:rsidRPr="0099091C">
        <w:br/>
        <w:t>ALTER TABLE `</w:t>
      </w:r>
      <w:proofErr w:type="spellStart"/>
      <w:r w:rsidRPr="0099091C">
        <w:t>bit_cdr</w:t>
      </w:r>
      <w:proofErr w:type="spellEnd"/>
      <w:r w:rsidRPr="0099091C">
        <w:t>` ADD INDEX ( `</w:t>
      </w:r>
      <w:proofErr w:type="spellStart"/>
      <w:r w:rsidRPr="0099091C">
        <w:t>calldate</w:t>
      </w:r>
      <w:proofErr w:type="spellEnd"/>
      <w:r w:rsidRPr="0099091C">
        <w:t xml:space="preserve">` ); </w:t>
      </w:r>
      <w:r w:rsidRPr="0099091C">
        <w:br/>
        <w:t>ALTER TABLE `</w:t>
      </w:r>
      <w:proofErr w:type="spellStart"/>
      <w:r w:rsidRPr="0099091C">
        <w:t>bit_cdr</w:t>
      </w:r>
      <w:proofErr w:type="spellEnd"/>
      <w:r w:rsidRPr="0099091C">
        <w:t>` ADD INDEX ( `</w:t>
      </w:r>
      <w:proofErr w:type="spellStart"/>
      <w:r w:rsidRPr="0099091C">
        <w:t>dst</w:t>
      </w:r>
      <w:proofErr w:type="spellEnd"/>
      <w:r w:rsidRPr="0099091C">
        <w:t xml:space="preserve">` ); </w:t>
      </w:r>
      <w:r w:rsidRPr="0099091C">
        <w:br/>
        <w:t>ALTER TABLE `</w:t>
      </w:r>
      <w:proofErr w:type="spellStart"/>
      <w:r w:rsidRPr="0099091C">
        <w:t>bit_cdr</w:t>
      </w:r>
      <w:proofErr w:type="spellEnd"/>
      <w:r w:rsidRPr="0099091C">
        <w:t>` ADD INDEX ( `</w:t>
      </w:r>
      <w:proofErr w:type="spellStart"/>
      <w:r w:rsidRPr="0099091C">
        <w:t>accountcode</w:t>
      </w:r>
      <w:proofErr w:type="spellEnd"/>
      <w:r w:rsidRPr="0099091C">
        <w:t>` )</w:t>
      </w:r>
      <w:r>
        <w:t>;</w:t>
      </w:r>
    </w:p>
    <w:p w14:paraId="728BA146" w14:textId="77777777" w:rsidR="005826DB" w:rsidRDefault="00427B87" w:rsidP="002E1177">
      <w:pPr>
        <w:spacing w:before="240" w:after="240"/>
      </w:pPr>
      <w:r>
        <w:t>To create a user account for remote connections, use the following syntax:</w:t>
      </w:r>
    </w:p>
    <w:p w14:paraId="728BA147" w14:textId="77777777" w:rsidR="005826DB" w:rsidRPr="0099091C" w:rsidRDefault="00427B87" w:rsidP="00211202">
      <w:pPr>
        <w:pStyle w:val="CodeIndent"/>
      </w:pPr>
      <w:r w:rsidRPr="0099091C">
        <w:t>CREATE USER 'username'@'%' IDENTIFIED BY 'password</w:t>
      </w:r>
      <w:proofErr w:type="gramStart"/>
      <w:r w:rsidRPr="0099091C">
        <w:t>';</w:t>
      </w:r>
      <w:proofErr w:type="gramEnd"/>
    </w:p>
    <w:p w14:paraId="728BA148" w14:textId="77777777" w:rsidR="005826DB" w:rsidRPr="0099091C" w:rsidRDefault="00427B87" w:rsidP="00211202">
      <w:pPr>
        <w:pStyle w:val="CodeIndent"/>
      </w:pPr>
      <w:r w:rsidRPr="0099091C">
        <w:t xml:space="preserve">GRANT ALL PRIVILEGES ON </w:t>
      </w:r>
      <w:proofErr w:type="gramStart"/>
      <w:r w:rsidRPr="0099091C">
        <w:t>*.*</w:t>
      </w:r>
      <w:proofErr w:type="gramEnd"/>
      <w:r w:rsidRPr="0099091C">
        <w:t xml:space="preserve"> TO 'username'@'%' WITH GRANT OPTION;</w:t>
      </w:r>
    </w:p>
    <w:p w14:paraId="728BA149" w14:textId="77777777" w:rsidR="005826DB" w:rsidRPr="0099091C" w:rsidRDefault="00427B87" w:rsidP="00211202">
      <w:pPr>
        <w:pStyle w:val="CodeIndent"/>
      </w:pPr>
      <w:r w:rsidRPr="0099091C">
        <w:t xml:space="preserve">FLUSH </w:t>
      </w:r>
      <w:proofErr w:type="gramStart"/>
      <w:r w:rsidRPr="0099091C">
        <w:t>PRIVILEGES;</w:t>
      </w:r>
      <w:proofErr w:type="gramEnd"/>
      <w:r w:rsidRPr="0099091C">
        <w:t xml:space="preserve"> </w:t>
      </w:r>
    </w:p>
    <w:p w14:paraId="728BA14A" w14:textId="77777777" w:rsidR="005826DB" w:rsidRDefault="00427B87" w:rsidP="00CA11A9">
      <w:pPr>
        <w:pStyle w:val="Heading4"/>
        <w:keepLines/>
      </w:pPr>
      <w:r>
        <w:lastRenderedPageBreak/>
        <w:t>Asterisk Integration</w:t>
      </w:r>
    </w:p>
    <w:p w14:paraId="728BA14B" w14:textId="21B89163" w:rsidR="005826DB" w:rsidRDefault="00427B87" w:rsidP="002E1177">
      <w:pPr>
        <w:spacing w:after="240"/>
      </w:pPr>
      <w:r>
        <w:t>Now that the database is up and running, connect to Asterisk by using the ODBC connector, as</w:t>
      </w:r>
      <w:r w:rsidR="00FD056F">
        <w:t xml:space="preserve"> </w:t>
      </w:r>
      <w:r>
        <w:t>follows:</w:t>
      </w:r>
    </w:p>
    <w:p w14:paraId="728BA14C" w14:textId="77777777" w:rsidR="005826DB" w:rsidRPr="0099091C" w:rsidRDefault="00427B87" w:rsidP="00211202">
      <w:pPr>
        <w:pStyle w:val="CodeIndent"/>
      </w:pPr>
      <w:r w:rsidRPr="0099091C">
        <w:t>vi /</w:t>
      </w:r>
      <w:proofErr w:type="spellStart"/>
      <w:r w:rsidRPr="0099091C">
        <w:t>etc</w:t>
      </w:r>
      <w:proofErr w:type="spellEnd"/>
      <w:r w:rsidRPr="0099091C">
        <w:t>/odbcinst.ini</w:t>
      </w:r>
    </w:p>
    <w:p w14:paraId="728BA14D" w14:textId="77777777" w:rsidR="005826DB" w:rsidRPr="0099091C" w:rsidRDefault="00427B87" w:rsidP="00211202">
      <w:pPr>
        <w:pStyle w:val="CodeIndent"/>
      </w:pPr>
      <w:r w:rsidRPr="0099091C">
        <w:t xml:space="preserve"> [MySQL]</w:t>
      </w:r>
    </w:p>
    <w:p w14:paraId="728BA14E" w14:textId="77777777" w:rsidR="005826DB" w:rsidRPr="0099091C" w:rsidRDefault="00427B87" w:rsidP="00211202">
      <w:pPr>
        <w:pStyle w:val="CodeIndent"/>
      </w:pPr>
      <w:r w:rsidRPr="0099091C">
        <w:t>Description     = ODBC for MySQL</w:t>
      </w:r>
    </w:p>
    <w:p w14:paraId="728BA14F" w14:textId="77777777" w:rsidR="005826DB" w:rsidRPr="0099091C" w:rsidRDefault="00427B87" w:rsidP="00211202">
      <w:pPr>
        <w:pStyle w:val="CodeIndent"/>
      </w:pPr>
      <w:r w:rsidRPr="0099091C">
        <w:t>Driver          = /usr/lib/libmyodbc5.so</w:t>
      </w:r>
    </w:p>
    <w:p w14:paraId="728BA150" w14:textId="77777777" w:rsidR="005826DB" w:rsidRPr="0099091C" w:rsidRDefault="00427B87" w:rsidP="00211202">
      <w:pPr>
        <w:pStyle w:val="CodeIndent"/>
      </w:pPr>
      <w:r w:rsidRPr="0099091C">
        <w:t>Setup           = /usr/lib/libodbcmyS.so</w:t>
      </w:r>
    </w:p>
    <w:p w14:paraId="728BA151" w14:textId="77777777" w:rsidR="005826DB" w:rsidRPr="0099091C" w:rsidRDefault="00427B87" w:rsidP="00211202">
      <w:pPr>
        <w:pStyle w:val="CodeIndent"/>
      </w:pPr>
      <w:r w:rsidRPr="0099091C">
        <w:t>Driver64        = /usr/lib64/libmyodbc5.so</w:t>
      </w:r>
    </w:p>
    <w:p w14:paraId="728BA152" w14:textId="77777777" w:rsidR="005826DB" w:rsidRPr="0099091C" w:rsidRDefault="00427B87" w:rsidP="00211202">
      <w:pPr>
        <w:pStyle w:val="CodeIndent"/>
      </w:pPr>
      <w:r w:rsidRPr="0099091C">
        <w:t>Setup64         = /usr/lib64/libodbcmyS.so</w:t>
      </w:r>
    </w:p>
    <w:p w14:paraId="728BA153" w14:textId="77777777" w:rsidR="005826DB" w:rsidRPr="0099091C" w:rsidRDefault="00427B87" w:rsidP="00211202">
      <w:pPr>
        <w:pStyle w:val="CodeIndent"/>
      </w:pPr>
      <w:proofErr w:type="spellStart"/>
      <w:r w:rsidRPr="0099091C">
        <w:t>FileUsage</w:t>
      </w:r>
      <w:proofErr w:type="spellEnd"/>
      <w:r w:rsidRPr="0099091C">
        <w:t xml:space="preserve">       = 1</w:t>
      </w:r>
    </w:p>
    <w:p w14:paraId="728BA154" w14:textId="77777777" w:rsidR="005826DB" w:rsidRPr="0099091C" w:rsidRDefault="005826DB" w:rsidP="00211202">
      <w:pPr>
        <w:pStyle w:val="CodeIndent"/>
      </w:pPr>
    </w:p>
    <w:p w14:paraId="728BA155" w14:textId="77777777" w:rsidR="005826DB" w:rsidRPr="0099091C" w:rsidRDefault="00427B87" w:rsidP="00211202">
      <w:pPr>
        <w:pStyle w:val="CodeIndent"/>
      </w:pPr>
      <w:r w:rsidRPr="0099091C">
        <w:t>vi /</w:t>
      </w:r>
      <w:proofErr w:type="spellStart"/>
      <w:r w:rsidRPr="0099091C">
        <w:t>etc</w:t>
      </w:r>
      <w:proofErr w:type="spellEnd"/>
      <w:r w:rsidRPr="0099091C">
        <w:t>/odbc.ini</w:t>
      </w:r>
    </w:p>
    <w:p w14:paraId="728BA156" w14:textId="77777777" w:rsidR="005826DB" w:rsidRPr="0099091C" w:rsidRDefault="00427B87" w:rsidP="00211202">
      <w:pPr>
        <w:pStyle w:val="CodeIndent"/>
      </w:pPr>
      <w:r w:rsidRPr="0099091C">
        <w:t xml:space="preserve"> [asterisk-connector]</w:t>
      </w:r>
    </w:p>
    <w:p w14:paraId="728BA157" w14:textId="77777777" w:rsidR="005826DB" w:rsidRPr="0099091C" w:rsidRDefault="00427B87" w:rsidP="00211202">
      <w:pPr>
        <w:pStyle w:val="CodeIndent"/>
      </w:pPr>
      <w:r w:rsidRPr="0099091C">
        <w:t>Description = MySQL connection to 'asterisk' database</w:t>
      </w:r>
    </w:p>
    <w:p w14:paraId="728BA158" w14:textId="77777777" w:rsidR="005826DB" w:rsidRPr="000B2BDC" w:rsidRDefault="00427B87" w:rsidP="00211202">
      <w:pPr>
        <w:pStyle w:val="CodeIndent"/>
        <w:rPr>
          <w:lang w:val="nb-NO"/>
        </w:rPr>
      </w:pPr>
      <w:r w:rsidRPr="000B2BDC">
        <w:rPr>
          <w:lang w:val="nb-NO"/>
        </w:rPr>
        <w:t>Driver = MySQL</w:t>
      </w:r>
    </w:p>
    <w:p w14:paraId="728BA159" w14:textId="77777777" w:rsidR="005826DB" w:rsidRPr="000B2BDC" w:rsidRDefault="00427B87" w:rsidP="00211202">
      <w:pPr>
        <w:pStyle w:val="CodeIndent"/>
        <w:rPr>
          <w:lang w:val="nb-NO"/>
        </w:rPr>
      </w:pPr>
      <w:r w:rsidRPr="000B2BDC">
        <w:rPr>
          <w:lang w:val="nb-NO"/>
        </w:rPr>
        <w:t>Database = asterisk</w:t>
      </w:r>
    </w:p>
    <w:p w14:paraId="728BA15A" w14:textId="77777777" w:rsidR="005826DB" w:rsidRPr="000B2BDC" w:rsidRDefault="00427B87" w:rsidP="00211202">
      <w:pPr>
        <w:pStyle w:val="CodeIndent"/>
        <w:rPr>
          <w:lang w:val="nb-NO"/>
        </w:rPr>
      </w:pPr>
      <w:r w:rsidRPr="000B2BDC">
        <w:rPr>
          <w:lang w:val="nb-NO"/>
        </w:rPr>
        <w:t xml:space="preserve">Server = </w:t>
      </w:r>
      <w:proofErr w:type="spellStart"/>
      <w:r w:rsidRPr="000B2BDC">
        <w:rPr>
          <w:lang w:val="nb-NO"/>
        </w:rPr>
        <w:t>localhost</w:t>
      </w:r>
      <w:proofErr w:type="spellEnd"/>
    </w:p>
    <w:p w14:paraId="728BA15B" w14:textId="77777777" w:rsidR="005826DB" w:rsidRPr="000B2BDC" w:rsidRDefault="00427B87" w:rsidP="00211202">
      <w:pPr>
        <w:pStyle w:val="CodeIndent"/>
        <w:rPr>
          <w:lang w:val="nb-NO"/>
        </w:rPr>
      </w:pPr>
      <w:r w:rsidRPr="000B2BDC">
        <w:rPr>
          <w:lang w:val="nb-NO"/>
        </w:rPr>
        <w:t xml:space="preserve">User = </w:t>
      </w:r>
      <w:proofErr w:type="spellStart"/>
      <w:r w:rsidRPr="000B2BDC">
        <w:rPr>
          <w:lang w:val="nb-NO"/>
        </w:rPr>
        <w:t>root</w:t>
      </w:r>
      <w:proofErr w:type="spellEnd"/>
    </w:p>
    <w:p w14:paraId="728BA15C" w14:textId="77777777" w:rsidR="005826DB" w:rsidRPr="000B2BDC" w:rsidRDefault="00427B87" w:rsidP="00211202">
      <w:pPr>
        <w:pStyle w:val="CodeIndent"/>
        <w:rPr>
          <w:lang w:val="nb-NO"/>
        </w:rPr>
      </w:pPr>
      <w:proofErr w:type="spellStart"/>
      <w:r w:rsidRPr="000B2BDC">
        <w:rPr>
          <w:lang w:val="nb-NO"/>
        </w:rPr>
        <w:t>Password</w:t>
      </w:r>
      <w:proofErr w:type="spellEnd"/>
      <w:r w:rsidRPr="000B2BDC">
        <w:rPr>
          <w:lang w:val="nb-NO"/>
        </w:rPr>
        <w:t xml:space="preserve"> = </w:t>
      </w:r>
      <w:proofErr w:type="spellStart"/>
      <w:r w:rsidRPr="000B2BDC">
        <w:rPr>
          <w:lang w:val="nb-NO"/>
        </w:rPr>
        <w:t>password</w:t>
      </w:r>
      <w:proofErr w:type="spellEnd"/>
    </w:p>
    <w:p w14:paraId="728BA15D" w14:textId="77777777" w:rsidR="005826DB" w:rsidRPr="000B2BDC" w:rsidRDefault="00427B87" w:rsidP="00211202">
      <w:pPr>
        <w:pStyle w:val="CodeIndent"/>
        <w:rPr>
          <w:lang w:val="nb-NO"/>
        </w:rPr>
      </w:pPr>
      <w:r w:rsidRPr="000B2BDC">
        <w:rPr>
          <w:lang w:val="nb-NO"/>
        </w:rPr>
        <w:t>Port = 3306</w:t>
      </w:r>
    </w:p>
    <w:p w14:paraId="728BA15E" w14:textId="77777777" w:rsidR="005826DB" w:rsidRPr="000B2BDC" w:rsidRDefault="00427B87" w:rsidP="00211202">
      <w:pPr>
        <w:pStyle w:val="CodeIndent"/>
        <w:rPr>
          <w:lang w:val="nb-NO"/>
        </w:rPr>
      </w:pPr>
      <w:proofErr w:type="spellStart"/>
      <w:r w:rsidRPr="000B2BDC">
        <w:rPr>
          <w:lang w:val="nb-NO"/>
        </w:rPr>
        <w:t>Socket</w:t>
      </w:r>
      <w:proofErr w:type="spellEnd"/>
      <w:r w:rsidRPr="000B2BDC">
        <w:rPr>
          <w:lang w:val="nb-NO"/>
        </w:rPr>
        <w:t xml:space="preserve"> = /var/</w:t>
      </w:r>
      <w:proofErr w:type="spellStart"/>
      <w:r w:rsidRPr="000B2BDC">
        <w:rPr>
          <w:lang w:val="nb-NO"/>
        </w:rPr>
        <w:t>lib</w:t>
      </w:r>
      <w:proofErr w:type="spellEnd"/>
      <w:r w:rsidRPr="000B2BDC">
        <w:rPr>
          <w:lang w:val="nb-NO"/>
        </w:rPr>
        <w:t>/</w:t>
      </w:r>
      <w:proofErr w:type="spellStart"/>
      <w:r w:rsidRPr="000B2BDC">
        <w:rPr>
          <w:lang w:val="nb-NO"/>
        </w:rPr>
        <w:t>mysqld</w:t>
      </w:r>
      <w:proofErr w:type="spellEnd"/>
      <w:r w:rsidRPr="000B2BDC">
        <w:rPr>
          <w:lang w:val="nb-NO"/>
        </w:rPr>
        <w:t>/</w:t>
      </w:r>
      <w:proofErr w:type="spellStart"/>
      <w:r w:rsidRPr="000B2BDC">
        <w:rPr>
          <w:lang w:val="nb-NO"/>
        </w:rPr>
        <w:t>mysqld.sock</w:t>
      </w:r>
      <w:proofErr w:type="spellEnd"/>
    </w:p>
    <w:p w14:paraId="728BA15F" w14:textId="77777777" w:rsidR="005826DB" w:rsidRDefault="00427B87" w:rsidP="002E1177">
      <w:pPr>
        <w:spacing w:before="240" w:after="240"/>
      </w:pPr>
      <w:r>
        <w:t>To test your configuration, run the following command from the CLI:</w:t>
      </w:r>
    </w:p>
    <w:p w14:paraId="728BA160" w14:textId="77777777" w:rsidR="005826DB" w:rsidRPr="0099091C" w:rsidRDefault="00427B87" w:rsidP="00211202">
      <w:pPr>
        <w:pStyle w:val="CodeIndent"/>
      </w:pPr>
      <w:r w:rsidRPr="0099091C">
        <w:t xml:space="preserve">echo "select 1" | </w:t>
      </w:r>
      <w:proofErr w:type="spellStart"/>
      <w:r w:rsidRPr="0099091C">
        <w:t>isql</w:t>
      </w:r>
      <w:proofErr w:type="spellEnd"/>
      <w:r w:rsidRPr="0099091C">
        <w:t xml:space="preserve"> -v asterisk-connector</w:t>
      </w:r>
    </w:p>
    <w:p w14:paraId="728BA161" w14:textId="1BFF0CC3" w:rsidR="005826DB" w:rsidRDefault="00CA11A9" w:rsidP="002E1177">
      <w:pPr>
        <w:spacing w:before="240" w:after="240"/>
      </w:pPr>
      <w:r>
        <w:t>A</w:t>
      </w:r>
      <w:r w:rsidR="00427B87">
        <w:t xml:space="preserve"> message of Connected! </w:t>
      </w:r>
      <w:r>
        <w:t xml:space="preserve">should be </w:t>
      </w:r>
      <w:r w:rsidR="00427B87">
        <w:t>returned.</w:t>
      </w:r>
    </w:p>
    <w:p w14:paraId="728BA162" w14:textId="77777777" w:rsidR="005826DB" w:rsidRPr="0099091C" w:rsidRDefault="00427B87" w:rsidP="00211202">
      <w:pPr>
        <w:pStyle w:val="CodeIndent"/>
      </w:pPr>
      <w:r w:rsidRPr="0099091C">
        <w:t>| Connected!                            |</w:t>
      </w:r>
    </w:p>
    <w:p w14:paraId="728BA163" w14:textId="77777777" w:rsidR="005826DB" w:rsidRPr="0099091C" w:rsidRDefault="00427B87" w:rsidP="00211202">
      <w:pPr>
        <w:pStyle w:val="CodeIndent"/>
      </w:pPr>
      <w:proofErr w:type="spellStart"/>
      <w:r w:rsidRPr="0099091C">
        <w:t>SQLRowCount</w:t>
      </w:r>
      <w:proofErr w:type="spellEnd"/>
      <w:r w:rsidRPr="0099091C">
        <w:t xml:space="preserve"> returns 1 1 rows fetched</w:t>
      </w:r>
    </w:p>
    <w:p w14:paraId="728BA164" w14:textId="1453B0D1" w:rsidR="005826DB" w:rsidRDefault="00427B87" w:rsidP="002E1177">
      <w:pPr>
        <w:spacing w:before="240" w:after="240"/>
      </w:pPr>
      <w:r>
        <w:t>Now you will need to point Asterisk to your new database. To do so, modify the /</w:t>
      </w:r>
      <w:proofErr w:type="spellStart"/>
      <w:r>
        <w:t>etc</w:t>
      </w:r>
      <w:proofErr w:type="spellEnd"/>
      <w:r>
        <w:t>/asterisk/</w:t>
      </w:r>
      <w:proofErr w:type="spellStart"/>
      <w:r>
        <w:t>res_odbc.conf</w:t>
      </w:r>
      <w:proofErr w:type="spellEnd"/>
      <w:r>
        <w:t xml:space="preserve"> file with the database name, username, password</w:t>
      </w:r>
      <w:r w:rsidR="00F27969">
        <w:t>,</w:t>
      </w:r>
      <w:r>
        <w:t xml:space="preserve"> and port of the ODBC connection you have set up. The </w:t>
      </w:r>
      <w:proofErr w:type="spellStart"/>
      <w:r>
        <w:t>dsn</w:t>
      </w:r>
      <w:proofErr w:type="spellEnd"/>
      <w:r>
        <w:t xml:space="preserve"> variable will point to the </w:t>
      </w:r>
      <w:proofErr w:type="spellStart"/>
      <w:r>
        <w:t>dsn</w:t>
      </w:r>
      <w:proofErr w:type="spellEnd"/>
      <w:r>
        <w:t xml:space="preserve"> identified:</w:t>
      </w:r>
    </w:p>
    <w:p w14:paraId="728BA165" w14:textId="77777777" w:rsidR="005826DB" w:rsidRPr="0099091C" w:rsidRDefault="00427B87" w:rsidP="00211202">
      <w:pPr>
        <w:pStyle w:val="CodeIndent"/>
      </w:pPr>
      <w:r w:rsidRPr="0099091C">
        <w:t>vi /</w:t>
      </w:r>
      <w:proofErr w:type="spellStart"/>
      <w:r w:rsidRPr="0099091C">
        <w:t>etc</w:t>
      </w:r>
      <w:proofErr w:type="spellEnd"/>
      <w:r w:rsidRPr="0099091C">
        <w:t>/asterisk/</w:t>
      </w:r>
      <w:proofErr w:type="spellStart"/>
      <w:r w:rsidRPr="0099091C">
        <w:t>res_odbc.conf</w:t>
      </w:r>
      <w:proofErr w:type="spellEnd"/>
      <w:r w:rsidRPr="0099091C">
        <w:br/>
      </w:r>
      <w:r w:rsidRPr="0099091C">
        <w:br/>
        <w:t>[asterisk]</w:t>
      </w:r>
      <w:r w:rsidRPr="0099091C">
        <w:br/>
        <w:t>enabled =&gt; yes</w:t>
      </w:r>
      <w:r w:rsidRPr="0099091C">
        <w:br/>
      </w:r>
      <w:proofErr w:type="spellStart"/>
      <w:r w:rsidRPr="0099091C">
        <w:t>dsn</w:t>
      </w:r>
      <w:proofErr w:type="spellEnd"/>
      <w:r w:rsidRPr="0099091C">
        <w:t xml:space="preserve"> =&gt; asterisk-</w:t>
      </w:r>
      <w:proofErr w:type="spellStart"/>
      <w:r w:rsidRPr="0099091C">
        <w:t>connectorusername</w:t>
      </w:r>
      <w:proofErr w:type="spellEnd"/>
      <w:r w:rsidRPr="0099091C">
        <w:t xml:space="preserve"> =&gt; username</w:t>
      </w:r>
      <w:r w:rsidRPr="0099091C">
        <w:br/>
        <w:t>password =&gt; password</w:t>
      </w:r>
      <w:r w:rsidRPr="0099091C">
        <w:br/>
        <w:t>pooling =&gt; no</w:t>
      </w:r>
      <w:r w:rsidRPr="0099091C">
        <w:br/>
        <w:t>limit =&gt; 99999</w:t>
      </w:r>
      <w:r w:rsidRPr="0099091C">
        <w:br/>
        <w:t>pre-connect =&gt; yes</w:t>
      </w:r>
    </w:p>
    <w:p w14:paraId="728BA166" w14:textId="77777777" w:rsidR="005826DB" w:rsidRDefault="00427B87" w:rsidP="002E1177">
      <w:pPr>
        <w:spacing w:after="240"/>
      </w:pPr>
      <w:r>
        <w:t>Next, edit /</w:t>
      </w:r>
      <w:proofErr w:type="spellStart"/>
      <w:r>
        <w:t>etc</w:t>
      </w:r>
      <w:proofErr w:type="spellEnd"/>
      <w:r>
        <w:t>/asterisk/</w:t>
      </w:r>
      <w:proofErr w:type="spellStart"/>
      <w:r>
        <w:t>cdr_odbc.conf</w:t>
      </w:r>
      <w:proofErr w:type="spellEnd"/>
      <w:r>
        <w:t xml:space="preserve"> to include the following:</w:t>
      </w:r>
    </w:p>
    <w:p w14:paraId="728BA167" w14:textId="77777777" w:rsidR="005826DB" w:rsidRDefault="00427B87" w:rsidP="00211202">
      <w:pPr>
        <w:pStyle w:val="CodeIndent"/>
      </w:pPr>
      <w:r w:rsidRPr="0099091C">
        <w:t>vi /</w:t>
      </w:r>
      <w:proofErr w:type="spellStart"/>
      <w:r w:rsidRPr="0099091C">
        <w:t>etc</w:t>
      </w:r>
      <w:proofErr w:type="spellEnd"/>
      <w:r w:rsidRPr="0099091C">
        <w:t>/asterisk/</w:t>
      </w:r>
      <w:proofErr w:type="spellStart"/>
      <w:r w:rsidRPr="0099091C">
        <w:t>cdr_odbc.conf</w:t>
      </w:r>
      <w:proofErr w:type="spellEnd"/>
      <w:r w:rsidRPr="0099091C">
        <w:br/>
      </w:r>
      <w:r w:rsidRPr="0099091C">
        <w:br/>
      </w:r>
      <w:r w:rsidRPr="0099091C">
        <w:lastRenderedPageBreak/>
        <w:t>[global]</w:t>
      </w:r>
      <w:r w:rsidRPr="0099091C">
        <w:br/>
      </w:r>
      <w:proofErr w:type="spellStart"/>
      <w:r w:rsidRPr="0099091C">
        <w:t>dsn</w:t>
      </w:r>
      <w:proofErr w:type="spellEnd"/>
      <w:r w:rsidRPr="0099091C">
        <w:t>=asterisk</w:t>
      </w:r>
      <w:r w:rsidRPr="0099091C">
        <w:br/>
      </w:r>
      <w:proofErr w:type="spellStart"/>
      <w:r w:rsidRPr="0099091C">
        <w:t>loguniqueid</w:t>
      </w:r>
      <w:proofErr w:type="spellEnd"/>
      <w:r w:rsidRPr="0099091C">
        <w:t>=yes</w:t>
      </w:r>
      <w:r w:rsidRPr="0099091C">
        <w:br/>
        <w:t>table=</w:t>
      </w:r>
      <w:proofErr w:type="spellStart"/>
      <w:r w:rsidRPr="0099091C">
        <w:t>bit_cdr</w:t>
      </w:r>
      <w:proofErr w:type="spellEnd"/>
    </w:p>
    <w:p w14:paraId="728BA168" w14:textId="0908834C" w:rsidR="005826DB" w:rsidRDefault="00427B87" w:rsidP="002E1177">
      <w:pPr>
        <w:spacing w:before="240"/>
      </w:pPr>
      <w:r w:rsidRPr="00AD3630">
        <w:rPr>
          <w:b/>
        </w:rPr>
        <w:t>Note:</w:t>
      </w:r>
      <w:r>
        <w:t xml:space="preserve"> the </w:t>
      </w:r>
      <w:proofErr w:type="spellStart"/>
      <w:r>
        <w:t>dsn</w:t>
      </w:r>
      <w:proofErr w:type="spellEnd"/>
      <w:r>
        <w:t xml:space="preserve"> variable will point to the DSN identified in </w:t>
      </w:r>
      <w:proofErr w:type="spellStart"/>
      <w:r>
        <w:t>res_odbc.conf</w:t>
      </w:r>
      <w:proofErr w:type="spellEnd"/>
      <w:r>
        <w:t>, NOT /</w:t>
      </w:r>
      <w:proofErr w:type="spellStart"/>
      <w:r>
        <w:t>etc</w:t>
      </w:r>
      <w:proofErr w:type="spellEnd"/>
      <w:r>
        <w:t>/odbc.ini</w:t>
      </w:r>
      <w:r w:rsidR="00AD3630">
        <w:t>.</w:t>
      </w:r>
    </w:p>
    <w:p w14:paraId="728BA169" w14:textId="4FF8569A" w:rsidR="005826DB" w:rsidRDefault="00427B87" w:rsidP="002E1177">
      <w:pPr>
        <w:spacing w:after="240"/>
      </w:pPr>
      <w:r>
        <w:t xml:space="preserve">Next, </w:t>
      </w:r>
      <w:r w:rsidR="008069B1">
        <w:t xml:space="preserve">edit </w:t>
      </w:r>
      <w:r>
        <w:t>/</w:t>
      </w:r>
      <w:proofErr w:type="spellStart"/>
      <w:r>
        <w:t>etc</w:t>
      </w:r>
      <w:proofErr w:type="spellEnd"/>
      <w:r>
        <w:t>/</w:t>
      </w:r>
      <w:proofErr w:type="spellStart"/>
      <w:r>
        <w:t>cdr_adaptive_odbc.conf</w:t>
      </w:r>
      <w:proofErr w:type="spellEnd"/>
      <w:r>
        <w:t xml:space="preserve"> to include the following:</w:t>
      </w:r>
    </w:p>
    <w:p w14:paraId="728BA16A" w14:textId="77777777" w:rsidR="005826DB" w:rsidRPr="0099091C" w:rsidRDefault="00427B87" w:rsidP="00211202">
      <w:pPr>
        <w:pStyle w:val="CodeIndent"/>
      </w:pPr>
      <w:r w:rsidRPr="0099091C">
        <w:t>vi /</w:t>
      </w:r>
      <w:proofErr w:type="spellStart"/>
      <w:r w:rsidRPr="0099091C">
        <w:t>etc</w:t>
      </w:r>
      <w:proofErr w:type="spellEnd"/>
      <w:r w:rsidRPr="0099091C">
        <w:t>/asterisk/</w:t>
      </w:r>
      <w:proofErr w:type="spellStart"/>
      <w:r w:rsidRPr="0099091C">
        <w:t>cdr_adaptive_odbc.conf</w:t>
      </w:r>
      <w:proofErr w:type="spellEnd"/>
      <w:r w:rsidRPr="0099091C">
        <w:br/>
        <w:t>[</w:t>
      </w:r>
      <w:proofErr w:type="spellStart"/>
      <w:r w:rsidRPr="0099091C">
        <w:t>asteriskcdr</w:t>
      </w:r>
      <w:proofErr w:type="spellEnd"/>
      <w:r w:rsidRPr="0099091C">
        <w:t>]</w:t>
      </w:r>
      <w:r w:rsidRPr="0099091C">
        <w:br/>
        <w:t>connection=asterisk</w:t>
      </w:r>
      <w:r w:rsidRPr="0099091C">
        <w:br/>
        <w:t>table=</w:t>
      </w:r>
      <w:proofErr w:type="spellStart"/>
      <w:r w:rsidRPr="0099091C">
        <w:t>cdr</w:t>
      </w:r>
      <w:proofErr w:type="spellEnd"/>
      <w:r w:rsidRPr="0099091C">
        <w:br/>
        <w:t>alias start=</w:t>
      </w:r>
      <w:proofErr w:type="spellStart"/>
      <w:r w:rsidRPr="0099091C">
        <w:t>calldate</w:t>
      </w:r>
      <w:proofErr w:type="spellEnd"/>
    </w:p>
    <w:p w14:paraId="728BA16B" w14:textId="77777777" w:rsidR="005826DB" w:rsidRDefault="00427B87" w:rsidP="002E1177">
      <w:pPr>
        <w:spacing w:after="240"/>
      </w:pPr>
      <w:r>
        <w:t xml:space="preserve">Next, ensure CDR writing is enabled in </w:t>
      </w:r>
      <w:proofErr w:type="spellStart"/>
      <w:r>
        <w:t>cdr_manager.conf</w:t>
      </w:r>
      <w:proofErr w:type="spellEnd"/>
      <w:r>
        <w:t>:</w:t>
      </w:r>
    </w:p>
    <w:p w14:paraId="728BA16C" w14:textId="77777777" w:rsidR="005826DB" w:rsidRPr="0099091C" w:rsidRDefault="00427B87" w:rsidP="00211202">
      <w:pPr>
        <w:pStyle w:val="CodeIndent"/>
      </w:pPr>
      <w:r w:rsidRPr="0099091C">
        <w:t>vi /</w:t>
      </w:r>
      <w:proofErr w:type="spellStart"/>
      <w:r w:rsidRPr="0099091C">
        <w:t>etc</w:t>
      </w:r>
      <w:proofErr w:type="spellEnd"/>
      <w:r w:rsidRPr="0099091C">
        <w:t>/asterisk/</w:t>
      </w:r>
      <w:proofErr w:type="spellStart"/>
      <w:r w:rsidRPr="0099091C">
        <w:t>cdr_manager.conf</w:t>
      </w:r>
      <w:proofErr w:type="spellEnd"/>
      <w:r w:rsidRPr="0099091C">
        <w:br/>
        <w:t>[general]</w:t>
      </w:r>
      <w:r w:rsidRPr="0099091C">
        <w:br/>
        <w:t>enabled = yes</w:t>
      </w:r>
    </w:p>
    <w:p w14:paraId="728BA16D" w14:textId="77777777" w:rsidR="005826DB" w:rsidRDefault="00427B87" w:rsidP="002E1177">
      <w:pPr>
        <w:spacing w:after="240"/>
      </w:pPr>
      <w:r>
        <w:t>Finally, restart Asterisk:</w:t>
      </w:r>
    </w:p>
    <w:p w14:paraId="728BA16E" w14:textId="77777777" w:rsidR="005826DB" w:rsidRPr="0099091C" w:rsidRDefault="00427B87" w:rsidP="00211202">
      <w:pPr>
        <w:pStyle w:val="CodeIndent"/>
      </w:pPr>
      <w:proofErr w:type="spellStart"/>
      <w:r w:rsidRPr="0099091C">
        <w:t>sudo</w:t>
      </w:r>
      <w:proofErr w:type="spellEnd"/>
      <w:r w:rsidRPr="0099091C">
        <w:t xml:space="preserve"> service asterisk restart</w:t>
      </w:r>
    </w:p>
    <w:p w14:paraId="728BA16F" w14:textId="77777777" w:rsidR="005826DB" w:rsidRDefault="00427B87" w:rsidP="004D5915">
      <w:pPr>
        <w:pStyle w:val="Heading4"/>
      </w:pPr>
      <w:r>
        <w:t>Node.js Integration</w:t>
      </w:r>
    </w:p>
    <w:p w14:paraId="728BA170" w14:textId="0B9D9E21" w:rsidR="005826DB" w:rsidRDefault="00427B87" w:rsidP="00211202">
      <w:r>
        <w:t xml:space="preserve">The CDR reporting functionality relies on two Node.js servers: the </w:t>
      </w:r>
      <w:r w:rsidR="00CA11A9">
        <w:t>M</w:t>
      </w:r>
      <w:r>
        <w:t xml:space="preserve">anagement </w:t>
      </w:r>
      <w:r w:rsidR="00CA11A9">
        <w:t>P</w:t>
      </w:r>
      <w:r>
        <w:t xml:space="preserve">ortal (server-db.js) and the </w:t>
      </w:r>
      <w:proofErr w:type="spellStart"/>
      <w:r>
        <w:t>acr-cdr</w:t>
      </w:r>
      <w:proofErr w:type="spellEnd"/>
      <w:r>
        <w:t xml:space="preserve"> (app.js). These servers provide the following capabilities:</w:t>
      </w:r>
    </w:p>
    <w:p w14:paraId="728BA171" w14:textId="77777777" w:rsidR="005826DB" w:rsidRDefault="00427B87">
      <w:pPr>
        <w:pStyle w:val="BulletListMultiple"/>
      </w:pPr>
      <w:r>
        <w:t>server-db.js</w:t>
      </w:r>
    </w:p>
    <w:p w14:paraId="728BA172" w14:textId="77777777" w:rsidR="005826DB" w:rsidRDefault="00427B87">
      <w:pPr>
        <w:pStyle w:val="BulletListMultiple"/>
        <w:numPr>
          <w:ilvl w:val="1"/>
          <w:numId w:val="5"/>
        </w:numPr>
      </w:pPr>
      <w:r>
        <w:t>Receives GET call for /</w:t>
      </w:r>
      <w:proofErr w:type="spellStart"/>
      <w:r>
        <w:t>cdrinfo</w:t>
      </w:r>
      <w:proofErr w:type="spellEnd"/>
      <w:r>
        <w:t>.</w:t>
      </w:r>
    </w:p>
    <w:p w14:paraId="728BA173" w14:textId="77777777" w:rsidR="005826DB" w:rsidRDefault="00427B87">
      <w:pPr>
        <w:pStyle w:val="BulletListMultiple"/>
        <w:numPr>
          <w:ilvl w:val="1"/>
          <w:numId w:val="5"/>
        </w:numPr>
      </w:pPr>
      <w:r>
        <w:t>Performs GET call to app.js /</w:t>
      </w:r>
      <w:proofErr w:type="spellStart"/>
      <w:r>
        <w:t>getallcdrrecs</w:t>
      </w:r>
      <w:proofErr w:type="spellEnd"/>
      <w:r>
        <w:t>.</w:t>
      </w:r>
    </w:p>
    <w:p w14:paraId="728BA174" w14:textId="1C3BC578" w:rsidR="005826DB" w:rsidRDefault="00427B87">
      <w:pPr>
        <w:pStyle w:val="BulletListMultiple"/>
        <w:numPr>
          <w:ilvl w:val="1"/>
          <w:numId w:val="5"/>
        </w:numPr>
      </w:pPr>
      <w:r>
        <w:t>Acts as a middleman for the cdr.html page to the app.js node server. This node server can be bypassed by changing the cdr.html GET call from /</w:t>
      </w:r>
      <w:proofErr w:type="spellStart"/>
      <w:r>
        <w:t>cdrinfo</w:t>
      </w:r>
      <w:proofErr w:type="spellEnd"/>
      <w:r>
        <w:t xml:space="preserve"> to http://&lt;app.js location&gt;/</w:t>
      </w:r>
      <w:proofErr w:type="spellStart"/>
      <w:r>
        <w:t>getallcdrrecs</w:t>
      </w:r>
      <w:proofErr w:type="spellEnd"/>
      <w:r>
        <w:t xml:space="preserve"> if the CDR Dashboard needs to be separated from the Management Portal.</w:t>
      </w:r>
    </w:p>
    <w:p w14:paraId="728BA175" w14:textId="512B0AE1" w:rsidR="005826DB" w:rsidRDefault="00427B87">
      <w:pPr>
        <w:pStyle w:val="BulletListMultiple"/>
      </w:pPr>
      <w:r>
        <w:t>app.js</w:t>
      </w:r>
    </w:p>
    <w:p w14:paraId="728BA176" w14:textId="77777777" w:rsidR="005826DB" w:rsidRDefault="00427B87">
      <w:pPr>
        <w:pStyle w:val="BulletListMultiple"/>
        <w:numPr>
          <w:ilvl w:val="1"/>
          <w:numId w:val="5"/>
        </w:numPr>
      </w:pPr>
      <w:r>
        <w:t>Receives GET call for /</w:t>
      </w:r>
      <w:proofErr w:type="spellStart"/>
      <w:r>
        <w:t>getallcdrrecs</w:t>
      </w:r>
      <w:proofErr w:type="spellEnd"/>
      <w:r>
        <w:t>.</w:t>
      </w:r>
    </w:p>
    <w:p w14:paraId="728BA177" w14:textId="042D58C7" w:rsidR="005826DB" w:rsidRDefault="00427B87">
      <w:pPr>
        <w:pStyle w:val="BulletListMultipleLast"/>
        <w:numPr>
          <w:ilvl w:val="1"/>
          <w:numId w:val="6"/>
        </w:numPr>
      </w:pPr>
      <w:r>
        <w:t xml:space="preserve">Performs query to the Asterisk CDR database table. Returns a </w:t>
      </w:r>
      <w:r w:rsidR="007B3707" w:rsidRPr="007B3707">
        <w:t xml:space="preserve">JavaScript Object Notation </w:t>
      </w:r>
      <w:r w:rsidR="007B3707">
        <w:t>(</w:t>
      </w:r>
      <w:r>
        <w:t>JSON</w:t>
      </w:r>
      <w:r w:rsidR="007B3707">
        <w:t>)</w:t>
      </w:r>
      <w:r>
        <w:t xml:space="preserve"> object of the</w:t>
      </w:r>
      <w:r w:rsidR="00FD056F">
        <w:t xml:space="preserve"> </w:t>
      </w:r>
      <w:r>
        <w:t>data.</w:t>
      </w:r>
    </w:p>
    <w:p w14:paraId="728BA178" w14:textId="4933F959" w:rsidR="005826DB" w:rsidRDefault="00427B87" w:rsidP="00A47FAE">
      <w:pPr>
        <w:pStyle w:val="Heading2"/>
        <w:tabs>
          <w:tab w:val="clear" w:pos="2430"/>
        </w:tabs>
      </w:pPr>
      <w:bookmarkStart w:id="197" w:name="_Toc488131945"/>
      <w:bookmarkStart w:id="198" w:name="_Toc510098767"/>
      <w:bookmarkStart w:id="199" w:name="_Toc510147778"/>
      <w:bookmarkStart w:id="200" w:name="_Toc512262081"/>
      <w:bookmarkStart w:id="201" w:name="_Toc512336784"/>
      <w:bookmarkStart w:id="202" w:name="_Toc77847471"/>
      <w:r>
        <w:t>Agent/Agent Database (Provider)</w:t>
      </w:r>
      <w:bookmarkEnd w:id="197"/>
      <w:bookmarkEnd w:id="198"/>
      <w:bookmarkEnd w:id="199"/>
      <w:bookmarkEnd w:id="200"/>
      <w:bookmarkEnd w:id="201"/>
      <w:bookmarkEnd w:id="202"/>
    </w:p>
    <w:p w14:paraId="728BA179" w14:textId="2A67DE17" w:rsidR="005826DB" w:rsidRDefault="00427B87" w:rsidP="00211202">
      <w:r>
        <w:t>ACE Direct uses a database to store Agent information and to verify Agent identity when an Agent logs into the system.</w:t>
      </w:r>
    </w:p>
    <w:p w14:paraId="728BA17A" w14:textId="1792712A" w:rsidR="005826DB" w:rsidRDefault="00427B87" w:rsidP="00211202">
      <w:r>
        <w:t xml:space="preserve">To host the </w:t>
      </w:r>
      <w:r w:rsidR="00CA11A9">
        <w:t>A</w:t>
      </w:r>
      <w:r>
        <w:t xml:space="preserve">gent data, a MySQL database server is required. A RESTful API developed using Node.js provides access to the data for Agent verification. For this effort, </w:t>
      </w:r>
      <w:r w:rsidR="00C62614">
        <w:t xml:space="preserve">the Health FFRDC </w:t>
      </w:r>
      <w:r>
        <w:t>built the Node.js server with the following software versions:</w:t>
      </w:r>
    </w:p>
    <w:p w14:paraId="728BA17B" w14:textId="6E641900" w:rsidR="005826DB" w:rsidRDefault="008B3A2F">
      <w:pPr>
        <w:pStyle w:val="BulletListSingle"/>
      </w:pPr>
      <w:r>
        <w:lastRenderedPageBreak/>
        <w:t xml:space="preserve">Operating </w:t>
      </w:r>
      <w:r w:rsidR="006A2277">
        <w:t>System</w:t>
      </w:r>
      <w:r w:rsidR="006A2277" w:rsidDel="008B3A2F">
        <w:t>:</w:t>
      </w:r>
      <w:r w:rsidR="00427B87">
        <w:t xml:space="preserve"> CentOS 7.x</w:t>
      </w:r>
    </w:p>
    <w:p w14:paraId="728BA17C" w14:textId="27206DAA" w:rsidR="005826DB" w:rsidRDefault="00427B87" w:rsidP="00AD3630">
      <w:pPr>
        <w:pStyle w:val="BulletListSingleLast"/>
      </w:pPr>
      <w:r>
        <w:t>Node.js: v</w:t>
      </w:r>
      <w:r w:rsidR="00970B7B">
        <w:t>12.18.2</w:t>
      </w:r>
    </w:p>
    <w:p w14:paraId="728BA17D" w14:textId="77777777" w:rsidR="005826DB" w:rsidRDefault="00427B87" w:rsidP="004D5915">
      <w:pPr>
        <w:pStyle w:val="Heading3"/>
      </w:pPr>
      <w:bookmarkStart w:id="203" w:name="_Toc488131946"/>
      <w:bookmarkStart w:id="204" w:name="_Toc510098768"/>
      <w:bookmarkStart w:id="205" w:name="_Toc510147779"/>
      <w:bookmarkStart w:id="206" w:name="_Toc512262082"/>
      <w:bookmarkStart w:id="207" w:name="_Toc512336785"/>
      <w:bookmarkStart w:id="208" w:name="_Toc77847472"/>
      <w:r>
        <w:t>MySQL Database Server Configuration</w:t>
      </w:r>
      <w:bookmarkEnd w:id="203"/>
      <w:bookmarkEnd w:id="204"/>
      <w:bookmarkEnd w:id="205"/>
      <w:bookmarkEnd w:id="206"/>
      <w:bookmarkEnd w:id="207"/>
      <w:bookmarkEnd w:id="208"/>
    </w:p>
    <w:p w14:paraId="728BA17E" w14:textId="60776D33" w:rsidR="005826DB" w:rsidRDefault="00427B87" w:rsidP="00211202">
      <w:r>
        <w:t xml:space="preserve">The </w:t>
      </w:r>
      <w:r w:rsidR="00C62614">
        <w:t xml:space="preserve">Health FFRDC </w:t>
      </w:r>
      <w:r>
        <w:t xml:space="preserve">team developed a MySQL database containing several tables to store the </w:t>
      </w:r>
      <w:r w:rsidR="00CA11A9">
        <w:t>A</w:t>
      </w:r>
      <w:r>
        <w:t xml:space="preserve">gent-related data. Create a database and use the </w:t>
      </w:r>
      <w:proofErr w:type="spellStart"/>
      <w:r w:rsidR="00D813CA">
        <w:t>dat</w:t>
      </w:r>
      <w:proofErr w:type="spellEnd"/>
      <w:r w:rsidR="00D813CA">
        <w:t>/</w:t>
      </w:r>
      <w:proofErr w:type="spellStart"/>
      <w:r w:rsidR="00D813CA">
        <w:t>acedirectdefault.sql</w:t>
      </w:r>
      <w:proofErr w:type="spellEnd"/>
      <w:r w:rsidR="00D813CA">
        <w:t xml:space="preserve"> </w:t>
      </w:r>
      <w:r>
        <w:t xml:space="preserve">MySQL script </w:t>
      </w:r>
      <w:r w:rsidR="00CD1DA9">
        <w:t xml:space="preserve">found in </w:t>
      </w:r>
      <w:hyperlink r:id="rId35" w:history="1">
        <w:r w:rsidR="003D0C49">
          <w:rPr>
            <w:rStyle w:val="Hyperlink"/>
          </w:rPr>
          <w:t>https://github.com/FCC</w:t>
        </w:r>
      </w:hyperlink>
      <w:r w:rsidR="00CD1DA9">
        <w:rPr>
          <w:rStyle w:val="Hyperlink"/>
        </w:rPr>
        <w:t xml:space="preserve"> </w:t>
      </w:r>
      <w:r>
        <w:t>to create the</w:t>
      </w:r>
      <w:r w:rsidR="00D813CA">
        <w:t xml:space="preserve"> application</w:t>
      </w:r>
      <w:r>
        <w:t xml:space="preserve"> tables</w:t>
      </w:r>
      <w:r w:rsidR="00D813CA">
        <w:t>.</w:t>
      </w:r>
    </w:p>
    <w:p w14:paraId="728BA1F2" w14:textId="60944BA7" w:rsidR="005826DB" w:rsidRDefault="00427B87" w:rsidP="00211202">
      <w:r>
        <w:t xml:space="preserve">Verify that the MySQL database is up, running, and accepting connections. A tool like MySQL Workbench can quickly verify that the configuration is correct. </w:t>
      </w:r>
      <w:r w:rsidR="00310707">
        <w:t xml:space="preserve">The </w:t>
      </w:r>
      <w:proofErr w:type="spellStart"/>
      <w:r w:rsidR="00310707">
        <w:t>dat</w:t>
      </w:r>
      <w:proofErr w:type="spellEnd"/>
      <w:r w:rsidR="00310707">
        <w:t>/</w:t>
      </w:r>
      <w:proofErr w:type="spellStart"/>
      <w:r w:rsidR="00310707">
        <w:t>acedirectdefault.sql</w:t>
      </w:r>
      <w:proofErr w:type="spellEnd"/>
      <w:r w:rsidR="00310707">
        <w:t xml:space="preserve"> script pre-populates the database with </w:t>
      </w:r>
      <w:r w:rsidR="00586388">
        <w:t xml:space="preserve">default </w:t>
      </w:r>
      <w:r w:rsidR="007F4741">
        <w:t xml:space="preserve">agent </w:t>
      </w:r>
      <w:r w:rsidR="00310707">
        <w:t>data</w:t>
      </w:r>
      <w:r w:rsidR="00AD3630">
        <w:t>;</w:t>
      </w:r>
      <w:r w:rsidR="00310707">
        <w:t xml:space="preserve"> </w:t>
      </w:r>
      <w:r w:rsidR="00AD3630">
        <w:t>h</w:t>
      </w:r>
      <w:r w:rsidR="00310707">
        <w:t xml:space="preserve">owever, you must first modify </w:t>
      </w:r>
      <w:proofErr w:type="spellStart"/>
      <w:r w:rsidR="00310707">
        <w:t>dat</w:t>
      </w:r>
      <w:proofErr w:type="spellEnd"/>
      <w:r w:rsidR="00310707">
        <w:t>/</w:t>
      </w:r>
      <w:proofErr w:type="spellStart"/>
      <w:r w:rsidR="00310707">
        <w:t>acedirectdefault.sql</w:t>
      </w:r>
      <w:proofErr w:type="spellEnd"/>
      <w:r w:rsidR="00310707">
        <w:t xml:space="preserve"> to have actual values for the </w:t>
      </w:r>
      <w:r w:rsidR="00310707" w:rsidRPr="00310707">
        <w:t>EXTENSION_PASSWORD</w:t>
      </w:r>
      <w:r w:rsidR="00310707">
        <w:t xml:space="preserve">, _ASTERISK_PASSWORD_, and _ACEDIRECT_PASSWORD_ placeholders. Remember to update </w:t>
      </w:r>
      <w:proofErr w:type="spellStart"/>
      <w:r w:rsidR="00310707">
        <w:t>dat</w:t>
      </w:r>
      <w:proofErr w:type="spellEnd"/>
      <w:r w:rsidR="00310707">
        <w:t>/</w:t>
      </w:r>
      <w:proofErr w:type="spellStart"/>
      <w:r w:rsidR="00310707">
        <w:t>config.json</w:t>
      </w:r>
      <w:proofErr w:type="spellEnd"/>
      <w:r w:rsidR="00310707">
        <w:t xml:space="preserve"> to include your actual database name, users, and passwords.</w:t>
      </w:r>
    </w:p>
    <w:p w14:paraId="728BA1F3" w14:textId="77777777" w:rsidR="005826DB" w:rsidRDefault="00427B87">
      <w:pPr>
        <w:pStyle w:val="Heading2"/>
        <w:tabs>
          <w:tab w:val="clear" w:pos="2430"/>
        </w:tabs>
      </w:pPr>
      <w:bookmarkStart w:id="209" w:name="_Toc488130132"/>
      <w:bookmarkStart w:id="210" w:name="_Toc488131948"/>
      <w:bookmarkStart w:id="211" w:name="_Toc488132134"/>
      <w:bookmarkStart w:id="212" w:name="_Toc489255283"/>
      <w:bookmarkStart w:id="213" w:name="_Toc489255439"/>
      <w:bookmarkStart w:id="214" w:name="_Toc488130133"/>
      <w:bookmarkStart w:id="215" w:name="_Toc488131949"/>
      <w:bookmarkStart w:id="216" w:name="_Toc488132135"/>
      <w:bookmarkStart w:id="217" w:name="_Toc489255284"/>
      <w:bookmarkStart w:id="218" w:name="_Toc489255440"/>
      <w:bookmarkStart w:id="219" w:name="_Toc488130134"/>
      <w:bookmarkStart w:id="220" w:name="_Toc488131950"/>
      <w:bookmarkStart w:id="221" w:name="_Toc488132136"/>
      <w:bookmarkStart w:id="222" w:name="_Toc489255285"/>
      <w:bookmarkStart w:id="223" w:name="_Toc489255441"/>
      <w:bookmarkStart w:id="224" w:name="_Toc488130135"/>
      <w:bookmarkStart w:id="225" w:name="_Toc488131951"/>
      <w:bookmarkStart w:id="226" w:name="_Toc488132137"/>
      <w:bookmarkStart w:id="227" w:name="_Toc489255286"/>
      <w:bookmarkStart w:id="228" w:name="_Toc489255442"/>
      <w:bookmarkStart w:id="229" w:name="_Toc488130136"/>
      <w:bookmarkStart w:id="230" w:name="_Toc488131952"/>
      <w:bookmarkStart w:id="231" w:name="_Toc488132138"/>
      <w:bookmarkStart w:id="232" w:name="_Toc489255287"/>
      <w:bookmarkStart w:id="233" w:name="_Toc489255443"/>
      <w:bookmarkStart w:id="234" w:name="_Toc488130137"/>
      <w:bookmarkStart w:id="235" w:name="_Toc488131953"/>
      <w:bookmarkStart w:id="236" w:name="_Toc488132139"/>
      <w:bookmarkStart w:id="237" w:name="_Toc489255288"/>
      <w:bookmarkStart w:id="238" w:name="_Toc489255444"/>
      <w:bookmarkStart w:id="239" w:name="_Toc488130138"/>
      <w:bookmarkStart w:id="240" w:name="_Toc488131954"/>
      <w:bookmarkStart w:id="241" w:name="_Toc488132140"/>
      <w:bookmarkStart w:id="242" w:name="_Toc489255289"/>
      <w:bookmarkStart w:id="243" w:name="_Toc489255445"/>
      <w:bookmarkStart w:id="244" w:name="_Toc488130139"/>
      <w:bookmarkStart w:id="245" w:name="_Toc488131955"/>
      <w:bookmarkStart w:id="246" w:name="_Toc488132141"/>
      <w:bookmarkStart w:id="247" w:name="_Toc489255290"/>
      <w:bookmarkStart w:id="248" w:name="_Toc489255446"/>
      <w:bookmarkStart w:id="249" w:name="_Toc488130140"/>
      <w:bookmarkStart w:id="250" w:name="_Toc488131956"/>
      <w:bookmarkStart w:id="251" w:name="_Toc488132142"/>
      <w:bookmarkStart w:id="252" w:name="_Toc489255291"/>
      <w:bookmarkStart w:id="253" w:name="_Toc489255447"/>
      <w:bookmarkStart w:id="254" w:name="_Toc488130141"/>
      <w:bookmarkStart w:id="255" w:name="_Toc488131957"/>
      <w:bookmarkStart w:id="256" w:name="_Toc488132143"/>
      <w:bookmarkStart w:id="257" w:name="_Toc489255292"/>
      <w:bookmarkStart w:id="258" w:name="_Toc489255448"/>
      <w:bookmarkStart w:id="259" w:name="_Toc488130142"/>
      <w:bookmarkStart w:id="260" w:name="_Toc488131958"/>
      <w:bookmarkStart w:id="261" w:name="_Toc488132144"/>
      <w:bookmarkStart w:id="262" w:name="_Toc489255293"/>
      <w:bookmarkStart w:id="263" w:name="_Toc489255449"/>
      <w:bookmarkStart w:id="264" w:name="_Toc488130143"/>
      <w:bookmarkStart w:id="265" w:name="_Toc488131959"/>
      <w:bookmarkStart w:id="266" w:name="_Toc488132145"/>
      <w:bookmarkStart w:id="267" w:name="_Toc489255294"/>
      <w:bookmarkStart w:id="268" w:name="_Toc489255450"/>
      <w:bookmarkStart w:id="269" w:name="_Toc488130144"/>
      <w:bookmarkStart w:id="270" w:name="_Toc488131960"/>
      <w:bookmarkStart w:id="271" w:name="_Toc488132146"/>
      <w:bookmarkStart w:id="272" w:name="_Toc489255295"/>
      <w:bookmarkStart w:id="273" w:name="_Toc489255451"/>
      <w:bookmarkStart w:id="274" w:name="_Toc488130145"/>
      <w:bookmarkStart w:id="275" w:name="_Toc488131961"/>
      <w:bookmarkStart w:id="276" w:name="_Toc488132147"/>
      <w:bookmarkStart w:id="277" w:name="_Toc489255296"/>
      <w:bookmarkStart w:id="278" w:name="_Toc489255452"/>
      <w:bookmarkStart w:id="279" w:name="_Toc488130146"/>
      <w:bookmarkStart w:id="280" w:name="_Toc488131962"/>
      <w:bookmarkStart w:id="281" w:name="_Toc488132148"/>
      <w:bookmarkStart w:id="282" w:name="_Toc489255297"/>
      <w:bookmarkStart w:id="283" w:name="_Toc489255453"/>
      <w:bookmarkStart w:id="284" w:name="_Toc488130147"/>
      <w:bookmarkStart w:id="285" w:name="_Toc488131963"/>
      <w:bookmarkStart w:id="286" w:name="_Toc488132149"/>
      <w:bookmarkStart w:id="287" w:name="_Toc489255298"/>
      <w:bookmarkStart w:id="288" w:name="_Toc489255454"/>
      <w:bookmarkStart w:id="289" w:name="_Toc488130148"/>
      <w:bookmarkStart w:id="290" w:name="_Toc488131964"/>
      <w:bookmarkStart w:id="291" w:name="_Toc488132150"/>
      <w:bookmarkStart w:id="292" w:name="_Toc489255299"/>
      <w:bookmarkStart w:id="293" w:name="_Toc489255455"/>
      <w:bookmarkStart w:id="294" w:name="_Toc488131965"/>
      <w:bookmarkStart w:id="295" w:name="_Toc494193107"/>
      <w:bookmarkStart w:id="296" w:name="_Toc463943763"/>
      <w:bookmarkStart w:id="297" w:name="_Toc488131970"/>
      <w:bookmarkStart w:id="298" w:name="_Toc510098769"/>
      <w:bookmarkStart w:id="299" w:name="_Toc510147780"/>
      <w:bookmarkStart w:id="300" w:name="_Toc512262083"/>
      <w:bookmarkStart w:id="301" w:name="_Toc512336786"/>
      <w:bookmarkStart w:id="302" w:name="_Toc77847473"/>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t>Video Relay Service User Database (Provider)</w:t>
      </w:r>
      <w:bookmarkEnd w:id="296"/>
      <w:bookmarkEnd w:id="297"/>
      <w:bookmarkEnd w:id="298"/>
      <w:bookmarkEnd w:id="299"/>
      <w:bookmarkEnd w:id="300"/>
      <w:bookmarkEnd w:id="301"/>
      <w:bookmarkEnd w:id="302"/>
    </w:p>
    <w:p w14:paraId="728BA1F4" w14:textId="3C9F875D" w:rsidR="005826DB" w:rsidRDefault="00427B87" w:rsidP="00211202">
      <w:r>
        <w:t xml:space="preserve">The VRS user database was developed to emulate a VRS user lookup in the </w:t>
      </w:r>
      <w:proofErr w:type="spellStart"/>
      <w:r>
        <w:t>iTRS</w:t>
      </w:r>
      <w:proofErr w:type="spellEnd"/>
      <w:r>
        <w:t>-</w:t>
      </w:r>
      <w:r w:rsidR="00782584" w:rsidRPr="00782584">
        <w:t xml:space="preserve"> User Registration Database </w:t>
      </w:r>
      <w:r w:rsidR="00782584">
        <w:t>(</w:t>
      </w:r>
      <w:r>
        <w:t>URD</w:t>
      </w:r>
      <w:r w:rsidR="00782584">
        <w:t>)</w:t>
      </w:r>
      <w:r>
        <w:t xml:space="preserve"> from the</w:t>
      </w:r>
      <w:r w:rsidR="00AD3630">
        <w:t xml:space="preserve"> </w:t>
      </w:r>
      <w:r>
        <w:t xml:space="preserve">Agent desktop until full access to the </w:t>
      </w:r>
      <w:proofErr w:type="spellStart"/>
      <w:r>
        <w:t>iTRS</w:t>
      </w:r>
      <w:proofErr w:type="spellEnd"/>
      <w:r>
        <w:t>-URD is obtained. This lookup verifies that the</w:t>
      </w:r>
      <w:r w:rsidR="00975205">
        <w:t xml:space="preserve"> </w:t>
      </w:r>
      <w:r w:rsidR="001322AA">
        <w:t>Consumer</w:t>
      </w:r>
      <w:r>
        <w:t>-provided phone number is a registered VRS number. A MySQL database server is required. A RESTful API developed using Node.js provides access to the data for</w:t>
      </w:r>
      <w:r w:rsidR="00975205">
        <w:t xml:space="preserve"> </w:t>
      </w:r>
      <w:r w:rsidR="001322AA">
        <w:t>Consumer</w:t>
      </w:r>
      <w:r>
        <w:t xml:space="preserve"> verification. For this effort, </w:t>
      </w:r>
      <w:r w:rsidR="00C62614">
        <w:t xml:space="preserve">the Health FFRDC </w:t>
      </w:r>
      <w:r>
        <w:t>built the Node.js server with the following software versions:</w:t>
      </w:r>
    </w:p>
    <w:p w14:paraId="728BA1F5" w14:textId="5E3C8AB8" w:rsidR="005826DB" w:rsidRDefault="00427B87">
      <w:pPr>
        <w:pStyle w:val="BulletListSingle"/>
      </w:pPr>
      <w:r>
        <w:t xml:space="preserve">Operating System: CentOS </w:t>
      </w:r>
      <w:r w:rsidR="00DF6C2B">
        <w:t>7</w:t>
      </w:r>
      <w:r>
        <w:t>.x</w:t>
      </w:r>
      <w:r w:rsidR="00DF6C2B">
        <w:t xml:space="preserve"> or Amazon Linux 2</w:t>
      </w:r>
    </w:p>
    <w:p w14:paraId="11673436" w14:textId="1A85B4D5" w:rsidR="00F35181" w:rsidRDefault="00F35181" w:rsidP="00F35181">
      <w:pPr>
        <w:pStyle w:val="BulletListSingleLast"/>
      </w:pPr>
      <w:r>
        <w:t xml:space="preserve">Node.js: Version </w:t>
      </w:r>
      <w:r w:rsidR="00D86CFD">
        <w:t>12.18.2</w:t>
      </w:r>
    </w:p>
    <w:p w14:paraId="728BA1F7" w14:textId="77777777" w:rsidR="005826DB" w:rsidRDefault="00427B87" w:rsidP="004D5915">
      <w:pPr>
        <w:pStyle w:val="Heading3"/>
      </w:pPr>
      <w:bookmarkStart w:id="303" w:name="_Toc77847474"/>
      <w:bookmarkStart w:id="304" w:name="_Toc488131971"/>
      <w:bookmarkStart w:id="305" w:name="_Toc510098770"/>
      <w:bookmarkStart w:id="306" w:name="_Toc510147781"/>
      <w:bookmarkStart w:id="307" w:name="_Toc512262084"/>
      <w:bookmarkStart w:id="308" w:name="_Toc512336787"/>
      <w:bookmarkStart w:id="309" w:name="_Toc77847475"/>
      <w:bookmarkEnd w:id="303"/>
      <w:r>
        <w:t>MySQL Database Server Configuration</w:t>
      </w:r>
      <w:bookmarkEnd w:id="304"/>
      <w:bookmarkEnd w:id="305"/>
      <w:bookmarkEnd w:id="306"/>
      <w:bookmarkEnd w:id="307"/>
      <w:bookmarkEnd w:id="308"/>
      <w:bookmarkEnd w:id="309"/>
    </w:p>
    <w:p w14:paraId="728BA1F8" w14:textId="46B338D4" w:rsidR="005826DB" w:rsidRDefault="00427B87" w:rsidP="00211202">
      <w:r>
        <w:t xml:space="preserve">The </w:t>
      </w:r>
      <w:r w:rsidR="00C62614">
        <w:t xml:space="preserve">Health FFRDC </w:t>
      </w:r>
      <w:r>
        <w:t xml:space="preserve">team developed a MySQL database containing a single table to store the emulated VRS lookup data. </w:t>
      </w:r>
      <w:r w:rsidR="00FE2E0E">
        <w:t xml:space="preserve">The </w:t>
      </w:r>
      <w:proofErr w:type="spellStart"/>
      <w:r w:rsidR="00FE2E0E">
        <w:t>dat</w:t>
      </w:r>
      <w:proofErr w:type="spellEnd"/>
      <w:r w:rsidR="00FE2E0E">
        <w:t>/</w:t>
      </w:r>
      <w:proofErr w:type="spellStart"/>
      <w:r w:rsidR="00FE2E0E">
        <w:t>acedirect</w:t>
      </w:r>
      <w:r w:rsidR="007F4741">
        <w:t>default.sql</w:t>
      </w:r>
      <w:proofErr w:type="spellEnd"/>
      <w:r w:rsidR="007F4741">
        <w:t xml:space="preserve"> script pre-populates the database with default VRS data.</w:t>
      </w:r>
    </w:p>
    <w:p w14:paraId="728BA226" w14:textId="30F83216" w:rsidR="005826DB" w:rsidRDefault="00427B87" w:rsidP="00211202">
      <w:r>
        <w:t xml:space="preserve">Verify that the MySQL database is up, running, and accepting connections. A tool like MySQL Workbench can quickly verify that the configuration </w:t>
      </w:r>
      <w:r w:rsidR="00097CE3">
        <w:t xml:space="preserve">(username, password) </w:t>
      </w:r>
      <w:r>
        <w:t>is correct.</w:t>
      </w:r>
    </w:p>
    <w:p w14:paraId="728BA227" w14:textId="3298B37F" w:rsidR="005826DB" w:rsidRDefault="59539BC9">
      <w:pPr>
        <w:pStyle w:val="Heading2"/>
        <w:tabs>
          <w:tab w:val="clear" w:pos="2430"/>
        </w:tabs>
      </w:pPr>
      <w:bookmarkStart w:id="310" w:name="_Toc494193110"/>
      <w:bookmarkStart w:id="311" w:name="_Toc474932354"/>
      <w:bookmarkStart w:id="312" w:name="_Toc474932355"/>
      <w:bookmarkStart w:id="313" w:name="_Toc474932356"/>
      <w:bookmarkStart w:id="314" w:name="_Toc463525717"/>
      <w:bookmarkStart w:id="315" w:name="_Toc463525718"/>
      <w:bookmarkStart w:id="316" w:name="_Toc463525721"/>
      <w:bookmarkStart w:id="317" w:name="_Toc463525722"/>
      <w:bookmarkStart w:id="318" w:name="_Toc463525723"/>
      <w:bookmarkStart w:id="319" w:name="_Toc463525725"/>
      <w:bookmarkStart w:id="320" w:name="_Toc463943764"/>
      <w:bookmarkStart w:id="321" w:name="_Toc488131972"/>
      <w:bookmarkStart w:id="322" w:name="_Toc510098771"/>
      <w:bookmarkStart w:id="323" w:name="_Ref510126980"/>
      <w:bookmarkStart w:id="324" w:name="_Toc510147782"/>
      <w:bookmarkStart w:id="325" w:name="_Toc512262085"/>
      <w:bookmarkStart w:id="326" w:name="_Toc512336788"/>
      <w:bookmarkStart w:id="327" w:name="_Toc77847476"/>
      <w:bookmarkEnd w:id="310"/>
      <w:bookmarkEnd w:id="311"/>
      <w:bookmarkEnd w:id="312"/>
      <w:bookmarkEnd w:id="313"/>
      <w:bookmarkEnd w:id="314"/>
      <w:bookmarkEnd w:id="315"/>
      <w:bookmarkEnd w:id="316"/>
      <w:bookmarkEnd w:id="317"/>
      <w:bookmarkEnd w:id="318"/>
      <w:bookmarkEnd w:id="319"/>
      <w:r>
        <w:t>STUN</w:t>
      </w:r>
      <w:r w:rsidR="00F35181">
        <w:t xml:space="preserve"> and </w:t>
      </w:r>
      <w:r w:rsidR="0616B788">
        <w:t>TURN</w:t>
      </w:r>
      <w:r>
        <w:t xml:space="preserve"> Server</w:t>
      </w:r>
      <w:bookmarkEnd w:id="320"/>
      <w:bookmarkEnd w:id="321"/>
      <w:bookmarkEnd w:id="322"/>
      <w:bookmarkEnd w:id="323"/>
      <w:bookmarkEnd w:id="324"/>
      <w:bookmarkEnd w:id="325"/>
      <w:bookmarkEnd w:id="326"/>
      <w:r w:rsidR="00F35181">
        <w:t xml:space="preserve"> Installation</w:t>
      </w:r>
      <w:bookmarkEnd w:id="327"/>
    </w:p>
    <w:p w14:paraId="728BA228" w14:textId="1BF53CEC" w:rsidR="005826DB" w:rsidRPr="00F05D8C" w:rsidRDefault="59539BC9" w:rsidP="00211202">
      <w:r>
        <w:t>If a host is located behind a NAT</w:t>
      </w:r>
      <w:r w:rsidR="630FB9D8">
        <w:t xml:space="preserve"> firewall</w:t>
      </w:r>
      <w:r>
        <w:t xml:space="preserve">, it can be </w:t>
      </w:r>
      <w:r w:rsidR="2B1ED135">
        <w:t xml:space="preserve">difficult (if not </w:t>
      </w:r>
      <w:r>
        <w:t>impossible</w:t>
      </w:r>
      <w:r w:rsidR="2B1ED135">
        <w:t>)</w:t>
      </w:r>
      <w:r>
        <w:t xml:space="preserve"> for that host to communicate directly with other hosts (peers). In these situations, the host must use the services of an intermediate node as a communication relay. This specification defines a protocol, called TURN (Traversal Using Relays around NAT), which allows the host to control the operation of the relay and to exchange packets with its peers using the relay. TURN differs from other relay control protocols because it allows a client to communicate with multiple peers using a single relay address. A TURN server, which is an implementation of the </w:t>
      </w:r>
      <w:r w:rsidR="00D8082C" w:rsidRPr="00D8082C">
        <w:t xml:space="preserve">Session Traversal Utilities for NAT </w:t>
      </w:r>
      <w:r w:rsidR="00D8082C">
        <w:t>(</w:t>
      </w:r>
      <w:r>
        <w:t>STUN</w:t>
      </w:r>
      <w:r w:rsidR="00D8082C">
        <w:t>)</w:t>
      </w:r>
      <w:r>
        <w:t xml:space="preserve"> protocol, uses a relay to provide an alternate method for NAT discovery and traversal (STUN). TURN can traverse symmetric NAT instances.</w:t>
      </w:r>
      <w:r w:rsidR="53D58C87">
        <w:t xml:space="preserve"> The STUN server may be used by Asterisk if there is a Pu</w:t>
      </w:r>
      <w:r w:rsidR="1A8992A7">
        <w:t>blic Asterisk IP-Addres</w:t>
      </w:r>
      <w:r w:rsidR="3D1B783D">
        <w:t>s</w:t>
      </w:r>
      <w:r w:rsidR="00916DC2">
        <w:t>;</w:t>
      </w:r>
      <w:r w:rsidR="4D79E4F9">
        <w:t xml:space="preserve"> it may also be used by th</w:t>
      </w:r>
      <w:r w:rsidR="1A8992A7">
        <w:t xml:space="preserve">e Signaling-Server </w:t>
      </w:r>
      <w:r w:rsidR="55A41B8F">
        <w:lastRenderedPageBreak/>
        <w:t xml:space="preserve">and </w:t>
      </w:r>
      <w:r w:rsidR="2A606824">
        <w:t xml:space="preserve">the </w:t>
      </w:r>
      <w:proofErr w:type="spellStart"/>
      <w:r w:rsidR="55A41B8F">
        <w:t>Kurento</w:t>
      </w:r>
      <w:proofErr w:type="spellEnd"/>
      <w:r w:rsidR="55A41B8F">
        <w:t xml:space="preserve"> (KMS)</w:t>
      </w:r>
      <w:r w:rsidR="3E4D65E7">
        <w:t xml:space="preserve"> server</w:t>
      </w:r>
      <w:r w:rsidR="55A41B8F">
        <w:t xml:space="preserve">. In </w:t>
      </w:r>
      <w:r w:rsidR="00F05D8C">
        <w:t>g</w:t>
      </w:r>
      <w:r w:rsidR="55A41B8F">
        <w:t>eneral</w:t>
      </w:r>
      <w:r w:rsidR="00F05D8C">
        <w:t>,</w:t>
      </w:r>
      <w:r w:rsidR="55A41B8F">
        <w:t xml:space="preserve"> a TURN Server can run in STUN, TURN, or both modes. In practice</w:t>
      </w:r>
      <w:r w:rsidR="00F05D8C">
        <w:t>,</w:t>
      </w:r>
      <w:r w:rsidR="45BCE43F">
        <w:t xml:space="preserve"> the STUN and TURN Servers are separated; this helps with debugging and prevents some security issues.</w:t>
      </w:r>
      <w:r w:rsidR="1A8992A7">
        <w:t xml:space="preserve"> </w:t>
      </w:r>
      <w:r w:rsidR="3DBC1A4F">
        <w:t>For demo</w:t>
      </w:r>
      <w:r w:rsidR="00916DC2">
        <w:t>nstration</w:t>
      </w:r>
      <w:r w:rsidR="3DBC1A4F">
        <w:t xml:space="preserve"> purposes</w:t>
      </w:r>
      <w:r w:rsidR="00916DC2">
        <w:t>,</w:t>
      </w:r>
      <w:r w:rsidR="3DBC1A4F">
        <w:t xml:space="preserve"> STUN is installed on Centos, and TURN is installed on Ubuntu.</w:t>
      </w:r>
    </w:p>
    <w:p w14:paraId="5FF2953F" w14:textId="5D75190D" w:rsidR="009B39EE" w:rsidRDefault="0A5B2169" w:rsidP="004D5915">
      <w:pPr>
        <w:pStyle w:val="Heading3"/>
      </w:pPr>
      <w:bookmarkStart w:id="328" w:name="_Toc77847477"/>
      <w:r>
        <w:t xml:space="preserve">STUN </w:t>
      </w:r>
      <w:r w:rsidR="002C7B9F">
        <w:t xml:space="preserve">Server </w:t>
      </w:r>
      <w:r w:rsidR="28C12AD1">
        <w:t>Installation</w:t>
      </w:r>
      <w:bookmarkEnd w:id="328"/>
    </w:p>
    <w:p w14:paraId="1E8BA98E" w14:textId="1735F88F" w:rsidR="009B39EE" w:rsidRDefault="28C12AD1" w:rsidP="002E1177">
      <w:pPr>
        <w:spacing w:after="240"/>
      </w:pPr>
      <w:r>
        <w:t xml:space="preserve">For </w:t>
      </w:r>
      <w:r w:rsidR="3747CEDF">
        <w:t xml:space="preserve">STUN services </w:t>
      </w:r>
      <w:r w:rsidR="007168AF">
        <w:t xml:space="preserve">under </w:t>
      </w:r>
      <w:r>
        <w:t xml:space="preserve">CentOS, </w:t>
      </w:r>
      <w:hyperlink r:id="rId36" w:anchor="centos">
        <w:proofErr w:type="spellStart"/>
        <w:r w:rsidRPr="31BFAC76">
          <w:rPr>
            <w:rStyle w:val="Hyperlink"/>
          </w:rPr>
          <w:t>turnserver</w:t>
        </w:r>
        <w:proofErr w:type="spellEnd"/>
      </w:hyperlink>
      <w:r>
        <w:t xml:space="preserve"> </w:t>
      </w:r>
      <w:r w:rsidR="007168AF">
        <w:t xml:space="preserve">will be </w:t>
      </w:r>
      <w:r>
        <w:t xml:space="preserve">used. Before installing </w:t>
      </w:r>
      <w:proofErr w:type="spellStart"/>
      <w:r>
        <w:t>turnserver</w:t>
      </w:r>
      <w:proofErr w:type="spellEnd"/>
      <w:r>
        <w:t xml:space="preserve">, ensure the </w:t>
      </w:r>
      <w:r w:rsidR="00DE33D1">
        <w:t xml:space="preserve">required </w:t>
      </w:r>
      <w:r>
        <w:t>dependencies are installed:</w:t>
      </w:r>
    </w:p>
    <w:p w14:paraId="709CEEF9" w14:textId="77777777" w:rsidR="00A47FAE" w:rsidRPr="00E07D28" w:rsidRDefault="00A47FAE" w:rsidP="00211202">
      <w:pPr>
        <w:pStyle w:val="CodeIndent"/>
      </w:pPr>
      <w:proofErr w:type="spellStart"/>
      <w:r w:rsidRPr="00E07D28">
        <w:t>sudo</w:t>
      </w:r>
      <w:proofErr w:type="spellEnd"/>
      <w:r w:rsidRPr="00E07D28">
        <w:t xml:space="preserve"> yum -y install</w:t>
      </w:r>
      <w:r w:rsidRPr="00E07D28">
        <w:br/>
      </w:r>
      <w:proofErr w:type="spellStart"/>
      <w:r w:rsidRPr="00E07D28">
        <w:t>sudo</w:t>
      </w:r>
      <w:proofErr w:type="spellEnd"/>
      <w:r w:rsidRPr="00E07D28">
        <w:t xml:space="preserve"> yum install -y make </w:t>
      </w:r>
      <w:proofErr w:type="spellStart"/>
      <w:r w:rsidRPr="00E07D28">
        <w:t>gcc</w:t>
      </w:r>
      <w:proofErr w:type="spellEnd"/>
      <w:r w:rsidRPr="00E07D28">
        <w:t xml:space="preserve"> cc </w:t>
      </w:r>
      <w:proofErr w:type="spellStart"/>
      <w:r w:rsidRPr="00E07D28">
        <w:t>gcc-c</w:t>
      </w:r>
      <w:proofErr w:type="spellEnd"/>
      <w:r w:rsidRPr="00E07D28">
        <w:t xml:space="preserve">++ </w:t>
      </w:r>
      <w:proofErr w:type="spellStart"/>
      <w:r w:rsidRPr="00E07D28">
        <w:t>wget</w:t>
      </w:r>
      <w:proofErr w:type="spellEnd"/>
      <w:r w:rsidRPr="00E07D28">
        <w:t xml:space="preserve"> </w:t>
      </w:r>
      <w:proofErr w:type="spellStart"/>
      <w:r w:rsidRPr="00E07D28">
        <w:t>openssl-devel</w:t>
      </w:r>
      <w:proofErr w:type="spellEnd"/>
      <w:r w:rsidRPr="00E07D28">
        <w:t xml:space="preserve"> </w:t>
      </w:r>
      <w:proofErr w:type="spellStart"/>
      <w:r w:rsidRPr="00E07D28">
        <w:t>libevent</w:t>
      </w:r>
      <w:proofErr w:type="spellEnd"/>
      <w:r w:rsidRPr="00E07D28">
        <w:t xml:space="preserve"> </w:t>
      </w:r>
      <w:proofErr w:type="spellStart"/>
      <w:r w:rsidRPr="00E07D28">
        <w:t>libevent-devel</w:t>
      </w:r>
      <w:proofErr w:type="spellEnd"/>
      <w:r w:rsidRPr="00E07D28">
        <w:t xml:space="preserve"> </w:t>
      </w:r>
      <w:proofErr w:type="spellStart"/>
      <w:r w:rsidRPr="00E07D28">
        <w:t>mysql-devel</w:t>
      </w:r>
      <w:proofErr w:type="spellEnd"/>
      <w:r w:rsidRPr="00E07D28">
        <w:t xml:space="preserve"> </w:t>
      </w:r>
      <w:proofErr w:type="spellStart"/>
      <w:r w:rsidRPr="00E07D28">
        <w:t>mysql</w:t>
      </w:r>
      <w:proofErr w:type="spellEnd"/>
      <w:r w:rsidRPr="00E07D28">
        <w:t>-server</w:t>
      </w:r>
    </w:p>
    <w:p w14:paraId="747C69DF" w14:textId="35AB92E3" w:rsidR="009B39EE" w:rsidRDefault="009B39EE" w:rsidP="002E1177">
      <w:pPr>
        <w:spacing w:before="240" w:after="240"/>
      </w:pPr>
      <w:r>
        <w:t xml:space="preserve">Then install the </w:t>
      </w:r>
      <w:proofErr w:type="spellStart"/>
      <w:r>
        <w:t>LibEvent</w:t>
      </w:r>
      <w:proofErr w:type="spellEnd"/>
      <w:r>
        <w:t xml:space="preserve"> modules, a dependency of </w:t>
      </w:r>
      <w:proofErr w:type="spellStart"/>
      <w:r>
        <w:t>turnserver</w:t>
      </w:r>
      <w:proofErr w:type="spellEnd"/>
      <w:r>
        <w:t>:</w:t>
      </w:r>
    </w:p>
    <w:p w14:paraId="7B8222BC" w14:textId="7AD4062A" w:rsidR="001E4CD5" w:rsidRDefault="00210E1A" w:rsidP="00211202">
      <w:pPr>
        <w:pStyle w:val="CodeIndent"/>
      </w:pPr>
      <w:proofErr w:type="spellStart"/>
      <w:r>
        <w:t>w</w:t>
      </w:r>
      <w:r w:rsidR="001E4CD5">
        <w:t>get</w:t>
      </w:r>
      <w:proofErr w:type="spellEnd"/>
      <w:r w:rsidR="001E4CD5">
        <w:t xml:space="preserve"> https://github.com/</w:t>
      </w:r>
      <w:r w:rsidR="002A6084">
        <w:t>downloads/libevent/libevent/libevent-2.0.21-stable.tar.gz</w:t>
      </w:r>
    </w:p>
    <w:p w14:paraId="20C6C4F6" w14:textId="0E2D9AA1" w:rsidR="00A47FAE" w:rsidRPr="00E07D28" w:rsidRDefault="00A47FAE" w:rsidP="00211202">
      <w:pPr>
        <w:pStyle w:val="CodeIndent"/>
      </w:pPr>
      <w:r w:rsidRPr="00E07D28">
        <w:t xml:space="preserve">tar </w:t>
      </w:r>
      <w:proofErr w:type="spellStart"/>
      <w:r w:rsidRPr="00E07D28">
        <w:t>xvfz</w:t>
      </w:r>
      <w:proofErr w:type="spellEnd"/>
      <w:r w:rsidRPr="00E07D28">
        <w:t xml:space="preserve"> libevent-2.0.21-stable.tar.gz</w:t>
      </w:r>
      <w:r w:rsidRPr="00E07D28">
        <w:br/>
        <w:t>cd libevent-2.0.21-stable &amp;</w:t>
      </w:r>
      <w:proofErr w:type="gramStart"/>
      <w:r w:rsidRPr="00E07D28">
        <w:t>&amp; .</w:t>
      </w:r>
      <w:proofErr w:type="gramEnd"/>
      <w:r w:rsidRPr="00E07D28">
        <w:t>/configure</w:t>
      </w:r>
      <w:r w:rsidRPr="00E07D28">
        <w:br/>
      </w:r>
      <w:proofErr w:type="spellStart"/>
      <w:r w:rsidRPr="00E07D28">
        <w:t>sudo</w:t>
      </w:r>
      <w:proofErr w:type="spellEnd"/>
      <w:r w:rsidRPr="00E07D28">
        <w:t xml:space="preserve"> make &amp;&amp; </w:t>
      </w:r>
      <w:proofErr w:type="spellStart"/>
      <w:r w:rsidRPr="00E07D28">
        <w:t>sudo</w:t>
      </w:r>
      <w:proofErr w:type="spellEnd"/>
      <w:r w:rsidRPr="00E07D28">
        <w:t xml:space="preserve"> make install &amp;&amp; cd ..</w:t>
      </w:r>
    </w:p>
    <w:p w14:paraId="6B73DD48" w14:textId="77777777" w:rsidR="009B39EE" w:rsidRDefault="009B39EE" w:rsidP="002E1177">
      <w:pPr>
        <w:spacing w:before="240" w:after="240"/>
      </w:pPr>
      <w:r>
        <w:t xml:space="preserve">Finally, install </w:t>
      </w:r>
      <w:proofErr w:type="spellStart"/>
      <w:r>
        <w:t>turnserver</w:t>
      </w:r>
      <w:proofErr w:type="spellEnd"/>
      <w:r>
        <w:t>:</w:t>
      </w:r>
    </w:p>
    <w:p w14:paraId="18217C19" w14:textId="77777777" w:rsidR="00A47FAE" w:rsidRPr="00E07D28" w:rsidRDefault="00A47FAE" w:rsidP="00211202">
      <w:pPr>
        <w:pStyle w:val="CodeIndent"/>
      </w:pPr>
      <w:proofErr w:type="spellStart"/>
      <w:r w:rsidRPr="00E07D28">
        <w:t>wget</w:t>
      </w:r>
      <w:proofErr w:type="spellEnd"/>
      <w:r w:rsidRPr="00E07D28">
        <w:t xml:space="preserve"> http://turnserver.open-sys.org/downloads/v3.2.3.8/turnserver-3.2.3.8.tar.gz</w:t>
      </w:r>
      <w:r w:rsidRPr="00E07D28">
        <w:br/>
        <w:t>tar -</w:t>
      </w:r>
      <w:proofErr w:type="spellStart"/>
      <w:r w:rsidRPr="00E07D28">
        <w:t>xvzf</w:t>
      </w:r>
      <w:proofErr w:type="spellEnd"/>
      <w:r w:rsidRPr="00E07D28">
        <w:t xml:space="preserve"> turnserver-3.2.3.8.tar.gz</w:t>
      </w:r>
      <w:r w:rsidRPr="00E07D28">
        <w:br/>
        <w:t>cd turnserver-3.2.3.8 &amp;</w:t>
      </w:r>
      <w:proofErr w:type="gramStart"/>
      <w:r w:rsidRPr="00E07D28">
        <w:t>&amp; .</w:t>
      </w:r>
      <w:proofErr w:type="gramEnd"/>
      <w:r w:rsidRPr="00E07D28">
        <w:t>/configure</w:t>
      </w:r>
      <w:r w:rsidRPr="00E07D28">
        <w:br/>
      </w:r>
      <w:proofErr w:type="spellStart"/>
      <w:r w:rsidRPr="00E07D28">
        <w:t>sudo</w:t>
      </w:r>
      <w:proofErr w:type="spellEnd"/>
      <w:r w:rsidRPr="00E07D28">
        <w:t xml:space="preserve"> make &amp;&amp; </w:t>
      </w:r>
      <w:proofErr w:type="spellStart"/>
      <w:r w:rsidRPr="00E07D28">
        <w:t>sudo</w:t>
      </w:r>
      <w:proofErr w:type="spellEnd"/>
      <w:r w:rsidRPr="00E07D28">
        <w:t xml:space="preserve"> make install</w:t>
      </w:r>
    </w:p>
    <w:p w14:paraId="1E817A6D" w14:textId="2B63041B" w:rsidR="009B39EE" w:rsidRDefault="009B39EE" w:rsidP="002E1177">
      <w:pPr>
        <w:spacing w:before="240" w:after="240"/>
      </w:pPr>
      <w:r>
        <w:t xml:space="preserve">If desired, you may configure a </w:t>
      </w:r>
      <w:proofErr w:type="spellStart"/>
      <w:r>
        <w:t>turnserver</w:t>
      </w:r>
      <w:proofErr w:type="spellEnd"/>
      <w:r>
        <w:t xml:space="preserve"> config file to add user credentials a</w:t>
      </w:r>
      <w:r w:rsidR="00EC7EE1">
        <w:t xml:space="preserve">s well as </w:t>
      </w:r>
      <w:r>
        <w:t>the address and port to listen on:</w:t>
      </w:r>
    </w:p>
    <w:p w14:paraId="21B02F72" w14:textId="5AD68AC9" w:rsidR="00A47FAE" w:rsidRPr="00E07D28" w:rsidRDefault="00A47FAE" w:rsidP="00211202">
      <w:pPr>
        <w:pStyle w:val="CodeIndent"/>
      </w:pPr>
      <w:proofErr w:type="spellStart"/>
      <w:r w:rsidRPr="00E07D28">
        <w:t>mkdir</w:t>
      </w:r>
      <w:proofErr w:type="spellEnd"/>
      <w:r w:rsidRPr="00E07D28">
        <w:t xml:space="preserve"> /</w:t>
      </w:r>
      <w:proofErr w:type="spellStart"/>
      <w:r w:rsidRPr="00E07D28">
        <w:t>etc</w:t>
      </w:r>
      <w:proofErr w:type="spellEnd"/>
      <w:r w:rsidRPr="00E07D28">
        <w:t>/</w:t>
      </w:r>
      <w:proofErr w:type="spellStart"/>
      <w:r w:rsidRPr="00E07D28">
        <w:t>turnserver</w:t>
      </w:r>
      <w:proofErr w:type="spellEnd"/>
      <w:r w:rsidRPr="00E07D28">
        <w:br/>
        <w:t>vi /</w:t>
      </w:r>
      <w:proofErr w:type="spellStart"/>
      <w:r w:rsidRPr="00E07D28">
        <w:t>etc</w:t>
      </w:r>
      <w:proofErr w:type="spellEnd"/>
      <w:r w:rsidRPr="00E07D28">
        <w:t>/</w:t>
      </w:r>
      <w:proofErr w:type="spellStart"/>
      <w:r w:rsidRPr="00E07D28">
        <w:t>turnserver</w:t>
      </w:r>
      <w:proofErr w:type="spellEnd"/>
      <w:r w:rsidRPr="00E07D28">
        <w:t>/</w:t>
      </w:r>
      <w:proofErr w:type="spellStart"/>
      <w:r w:rsidRPr="00E07D28">
        <w:t>turnserver.conf</w:t>
      </w:r>
      <w:proofErr w:type="spellEnd"/>
      <w:r w:rsidRPr="00E07D28">
        <w:br/>
        <w:t xml:space="preserve"> </w:t>
      </w:r>
      <w:r w:rsidRPr="00E07D28">
        <w:br/>
        <w:t># setting static accounts</w:t>
      </w:r>
      <w:r w:rsidRPr="00E07D28">
        <w:br/>
        <w:t xml:space="preserve"># Remember, "static" accounts are not dynamically checked by the </w:t>
      </w:r>
      <w:proofErr w:type="spellStart"/>
      <w:r w:rsidRPr="00E07D28">
        <w:t>turnserver</w:t>
      </w:r>
      <w:proofErr w:type="spellEnd"/>
      <w:r w:rsidRPr="00E07D28">
        <w:t xml:space="preserve"> process.</w:t>
      </w:r>
      <w:r w:rsidRPr="00E07D28">
        <w:br/>
        <w:t>user=</w:t>
      </w:r>
      <w:proofErr w:type="spellStart"/>
      <w:proofErr w:type="gramStart"/>
      <w:r w:rsidRPr="00E07D28">
        <w:t>username:password</w:t>
      </w:r>
      <w:proofErr w:type="spellEnd"/>
      <w:proofErr w:type="gramEnd"/>
      <w:r w:rsidRPr="00E07D28">
        <w:br/>
      </w:r>
      <w:r w:rsidRPr="00E07D28">
        <w:br/>
        <w:t># listen ports</w:t>
      </w:r>
      <w:r w:rsidRPr="00E07D28">
        <w:br/>
        <w:t>listening-port=&lt;port&gt;</w:t>
      </w:r>
      <w:r w:rsidRPr="00E07D28">
        <w:br/>
        <w:t>listening-</w:t>
      </w:r>
      <w:proofErr w:type="spellStart"/>
      <w:r w:rsidRPr="00E07D28">
        <w:t>ip</w:t>
      </w:r>
      <w:proofErr w:type="spellEnd"/>
      <w:r w:rsidRPr="00E07D28">
        <w:t>=&lt;</w:t>
      </w:r>
      <w:proofErr w:type="spellStart"/>
      <w:r w:rsidRPr="00E07D28">
        <w:t>local_ip</w:t>
      </w:r>
      <w:proofErr w:type="spellEnd"/>
      <w:r w:rsidRPr="00E07D28">
        <w:t>&gt;</w:t>
      </w:r>
    </w:p>
    <w:p w14:paraId="1D3609A8" w14:textId="1765015D" w:rsidR="009B39EE" w:rsidRDefault="009B39EE" w:rsidP="002E1177">
      <w:pPr>
        <w:spacing w:before="240" w:after="240"/>
      </w:pPr>
      <w:r>
        <w:t xml:space="preserve">Start the </w:t>
      </w:r>
      <w:proofErr w:type="spellStart"/>
      <w:r>
        <w:t>turnserver</w:t>
      </w:r>
      <w:proofErr w:type="spellEnd"/>
      <w:r>
        <w:t xml:space="preserve"> process. Use the first command to implement the config file, and the second not to:</w:t>
      </w:r>
    </w:p>
    <w:p w14:paraId="18F1FF84" w14:textId="20394F2C" w:rsidR="00A47FAE" w:rsidRPr="00E07D28" w:rsidRDefault="3E9F68D7" w:rsidP="00211202">
      <w:pPr>
        <w:pStyle w:val="CodeIndent"/>
      </w:pPr>
      <w:proofErr w:type="spellStart"/>
      <w:r w:rsidRPr="31BFAC76">
        <w:t>nohup</w:t>
      </w:r>
      <w:proofErr w:type="spellEnd"/>
      <w:r w:rsidRPr="31BFAC76">
        <w:t xml:space="preserve"> </w:t>
      </w:r>
      <w:proofErr w:type="spellStart"/>
      <w:r w:rsidRPr="31BFAC76">
        <w:t>turnserver</w:t>
      </w:r>
      <w:proofErr w:type="spellEnd"/>
      <w:r w:rsidRPr="31BFAC76">
        <w:t xml:space="preserve"> -v -</w:t>
      </w:r>
      <w:proofErr w:type="gramStart"/>
      <w:r w:rsidRPr="31BFAC76">
        <w:t xml:space="preserve">r  </w:t>
      </w:r>
      <w:proofErr w:type="spellStart"/>
      <w:r w:rsidRPr="31BFAC76">
        <w:t>ip</w:t>
      </w:r>
      <w:proofErr w:type="gramEnd"/>
      <w:r w:rsidRPr="31BFAC76">
        <w:t>:port</w:t>
      </w:r>
      <w:proofErr w:type="spellEnd"/>
      <w:r w:rsidRPr="31BFAC76">
        <w:t xml:space="preserve"> -z -c /</w:t>
      </w:r>
      <w:proofErr w:type="spellStart"/>
      <w:r w:rsidRPr="31BFAC76">
        <w:t>etc</w:t>
      </w:r>
      <w:proofErr w:type="spellEnd"/>
      <w:r w:rsidRPr="31BFAC76">
        <w:t>/</w:t>
      </w:r>
      <w:proofErr w:type="spellStart"/>
      <w:r w:rsidRPr="31BFAC76">
        <w:t>turnserver</w:t>
      </w:r>
      <w:proofErr w:type="spellEnd"/>
      <w:r w:rsidRPr="31BFAC76">
        <w:t>/</w:t>
      </w:r>
      <w:proofErr w:type="spellStart"/>
      <w:r w:rsidRPr="31BFAC76">
        <w:t>turnserver.conf</w:t>
      </w:r>
      <w:proofErr w:type="spellEnd"/>
      <w:r w:rsidRPr="31BFAC76">
        <w:t xml:space="preserve"> &amp;</w:t>
      </w:r>
      <w:r w:rsidR="00A47FAE">
        <w:br/>
      </w:r>
      <w:proofErr w:type="spellStart"/>
      <w:r w:rsidRPr="31BFAC76">
        <w:lastRenderedPageBreak/>
        <w:t>nohup</w:t>
      </w:r>
      <w:proofErr w:type="spellEnd"/>
      <w:r w:rsidRPr="31BFAC76">
        <w:t xml:space="preserve"> </w:t>
      </w:r>
      <w:proofErr w:type="spellStart"/>
      <w:r w:rsidRPr="31BFAC76">
        <w:t>turnserver</w:t>
      </w:r>
      <w:proofErr w:type="spellEnd"/>
      <w:r w:rsidRPr="31BFAC76">
        <w:t xml:space="preserve"> -L &lt;</w:t>
      </w:r>
      <w:proofErr w:type="spellStart"/>
      <w:r w:rsidRPr="31BFAC76">
        <w:t>local_IP</w:t>
      </w:r>
      <w:proofErr w:type="spellEnd"/>
      <w:r w:rsidRPr="31BFAC76">
        <w:t>&gt; -v -z --min-port 10000 --max-port 20000 -n &amp;</w:t>
      </w:r>
    </w:p>
    <w:p w14:paraId="6231864C" w14:textId="5ACC7F82" w:rsidR="31BFAC76" w:rsidRDefault="31BFAC76" w:rsidP="00211202">
      <w:pPr>
        <w:pStyle w:val="CodeIndent"/>
      </w:pPr>
    </w:p>
    <w:p w14:paraId="718CAC04" w14:textId="08132823" w:rsidR="009B39EE" w:rsidRDefault="37965577" w:rsidP="00F35181">
      <w:pPr>
        <w:pStyle w:val="Heading4"/>
      </w:pPr>
      <w:r>
        <w:t xml:space="preserve">STUN </w:t>
      </w:r>
      <w:r w:rsidR="002C7B9F">
        <w:t xml:space="preserve">Server </w:t>
      </w:r>
      <w:r w:rsidR="28C12AD1">
        <w:t>Startup</w:t>
      </w:r>
    </w:p>
    <w:p w14:paraId="34B61CA9" w14:textId="7F61EAEB" w:rsidR="009B39EE" w:rsidRDefault="009B39EE" w:rsidP="002E1177">
      <w:pPr>
        <w:spacing w:after="240"/>
      </w:pPr>
      <w:r>
        <w:t xml:space="preserve">You can enable </w:t>
      </w:r>
      <w:proofErr w:type="spellStart"/>
      <w:r>
        <w:t>turnserver</w:t>
      </w:r>
      <w:proofErr w:type="spellEnd"/>
      <w:r>
        <w:t xml:space="preserve"> to start on system boot if desired. The following instructions have been validated on CentOS servers and may or may not work on other Linux distributions. To do so, first create the following script, make it executable, and save it as /</w:t>
      </w:r>
      <w:proofErr w:type="spellStart"/>
      <w:r>
        <w:t>etc</w:t>
      </w:r>
      <w:proofErr w:type="spellEnd"/>
      <w:r>
        <w:t>/</w:t>
      </w:r>
      <w:proofErr w:type="spellStart"/>
      <w:proofErr w:type="gramStart"/>
      <w:r>
        <w:t>rc.d</w:t>
      </w:r>
      <w:proofErr w:type="spellEnd"/>
      <w:proofErr w:type="gramEnd"/>
      <w:r>
        <w:t>/</w:t>
      </w:r>
      <w:proofErr w:type="spellStart"/>
      <w:r>
        <w:t>init.d</w:t>
      </w:r>
      <w:proofErr w:type="spellEnd"/>
      <w:r>
        <w:t>/</w:t>
      </w:r>
      <w:proofErr w:type="spellStart"/>
      <w:r>
        <w:t>turnserver</w:t>
      </w:r>
      <w:proofErr w:type="spellEnd"/>
      <w:r>
        <w:t>:</w:t>
      </w:r>
    </w:p>
    <w:p w14:paraId="5197616C" w14:textId="69B97436" w:rsidR="00A47FAE" w:rsidRPr="00E07D28" w:rsidRDefault="00A47FAE" w:rsidP="00211202">
      <w:pPr>
        <w:pStyle w:val="CodeIndent"/>
      </w:pPr>
      <w:proofErr w:type="gramStart"/>
      <w:r w:rsidRPr="00E07D28">
        <w:t>#!/</w:t>
      </w:r>
      <w:proofErr w:type="gramEnd"/>
      <w:r w:rsidRPr="00E07D28">
        <w:t>bin/bash</w:t>
      </w:r>
      <w:r w:rsidRPr="00E07D28">
        <w:br/>
        <w:t xml:space="preserve"># </w:t>
      </w:r>
      <w:proofErr w:type="spellStart"/>
      <w:r w:rsidRPr="00E07D28">
        <w:t>chkconfig</w:t>
      </w:r>
      <w:proofErr w:type="spellEnd"/>
      <w:r w:rsidRPr="00E07D28">
        <w:t>: 2345 20 80</w:t>
      </w:r>
      <w:r w:rsidRPr="00E07D28">
        <w:br/>
        <w:t xml:space="preserve"># description: Manage </w:t>
      </w:r>
      <w:proofErr w:type="spellStart"/>
      <w:r w:rsidRPr="00E07D28">
        <w:t>turnserver</w:t>
      </w:r>
      <w:proofErr w:type="spellEnd"/>
      <w:r w:rsidRPr="00E07D28">
        <w:t xml:space="preserve"> as a system service so it starts on </w:t>
      </w:r>
      <w:proofErr w:type="spellStart"/>
      <w:r w:rsidRPr="00E07D28">
        <w:t>boot</w:t>
      </w:r>
      <w:proofErr w:type="spellEnd"/>
      <w:r w:rsidRPr="00E07D28">
        <w:br/>
      </w:r>
      <w:r w:rsidRPr="00E07D28">
        <w:br/>
        <w:t># Source function library</w:t>
      </w:r>
      <w:r w:rsidRPr="00E07D28">
        <w:br/>
        <w:t>. /</w:t>
      </w:r>
      <w:proofErr w:type="spellStart"/>
      <w:r w:rsidRPr="00E07D28">
        <w:t>etc</w:t>
      </w:r>
      <w:proofErr w:type="spellEnd"/>
      <w:r w:rsidRPr="00E07D28">
        <w:t>/</w:t>
      </w:r>
      <w:proofErr w:type="spellStart"/>
      <w:r w:rsidRPr="00E07D28">
        <w:t>init.d</w:t>
      </w:r>
      <w:proofErr w:type="spellEnd"/>
      <w:r w:rsidRPr="00E07D28">
        <w:t>/functions</w:t>
      </w:r>
      <w:r w:rsidRPr="00E07D28">
        <w:br/>
      </w:r>
      <w:r w:rsidRPr="00E07D28">
        <w:br/>
        <w:t xml:space="preserve"># This variable will be used to define what IP address </w:t>
      </w:r>
      <w:proofErr w:type="spellStart"/>
      <w:r w:rsidRPr="00E07D28">
        <w:t>turnserver</w:t>
      </w:r>
      <w:proofErr w:type="spellEnd"/>
      <w:r w:rsidRPr="00E07D28">
        <w:t xml:space="preserve"> listens on</w:t>
      </w:r>
      <w:r w:rsidRPr="00E07D28">
        <w:br/>
        <w:t># You may need to change this depending on how your network service is configured</w:t>
      </w:r>
      <w:r w:rsidRPr="00E07D28">
        <w:br/>
        <w:t>HOST=$(hostname -I | awk '{print $1}')</w:t>
      </w:r>
      <w:r w:rsidRPr="00E07D28">
        <w:br/>
      </w:r>
      <w:r w:rsidRPr="00E07D28">
        <w:br/>
      </w:r>
      <w:r w:rsidRPr="00E07D28">
        <w:br/>
        <w:t xml:space="preserve"># This is the port that STUN will </w:t>
      </w:r>
      <w:r w:rsidR="006A2277" w:rsidRPr="00E07D28">
        <w:t>listen</w:t>
      </w:r>
      <w:r w:rsidRPr="00E07D28">
        <w:t xml:space="preserve"> on.</w:t>
      </w:r>
      <w:r w:rsidRPr="00E07D28">
        <w:br/>
        <w:t>PORT=3478</w:t>
      </w:r>
      <w:r w:rsidRPr="00E07D28">
        <w:br/>
      </w:r>
      <w:r w:rsidRPr="00E07D28">
        <w:br/>
        <w:t>start() {</w:t>
      </w:r>
      <w:r w:rsidRPr="00E07D28">
        <w:br/>
        <w:t xml:space="preserve">        /</w:t>
      </w:r>
      <w:proofErr w:type="spellStart"/>
      <w:r w:rsidRPr="00E07D28">
        <w:t>usr</w:t>
      </w:r>
      <w:proofErr w:type="spellEnd"/>
      <w:r w:rsidRPr="00E07D28">
        <w:t>/local/bin/</w:t>
      </w:r>
      <w:proofErr w:type="spellStart"/>
      <w:r w:rsidRPr="00E07D28">
        <w:t>turnserver</w:t>
      </w:r>
      <w:proofErr w:type="spellEnd"/>
      <w:r w:rsidRPr="00E07D28">
        <w:t xml:space="preserve"> -L $HOST -p $PORT -v -z --min-port 10000 --max-port 20000 -n</w:t>
      </w:r>
      <w:r w:rsidRPr="00E07D28">
        <w:br/>
        <w:t xml:space="preserve">        echo "STUN has started successfully"</w:t>
      </w:r>
      <w:r w:rsidRPr="00E07D28">
        <w:br/>
        <w:t>}</w:t>
      </w:r>
      <w:r w:rsidRPr="00E07D28">
        <w:br/>
      </w:r>
      <w:r w:rsidRPr="00E07D28">
        <w:br/>
        <w:t>stop() {</w:t>
      </w:r>
      <w:r w:rsidRPr="00E07D28">
        <w:br/>
        <w:t xml:space="preserve">        </w:t>
      </w:r>
      <w:proofErr w:type="spellStart"/>
      <w:r w:rsidRPr="00E07D28">
        <w:t>killall</w:t>
      </w:r>
      <w:proofErr w:type="spellEnd"/>
      <w:r w:rsidRPr="00E07D28">
        <w:t xml:space="preserve"> -9 </w:t>
      </w:r>
      <w:proofErr w:type="spellStart"/>
      <w:r w:rsidRPr="00E07D28">
        <w:t>turnserver</w:t>
      </w:r>
      <w:proofErr w:type="spellEnd"/>
      <w:r w:rsidRPr="00E07D28">
        <w:br/>
        <w:t xml:space="preserve">        echo "STUN server stopped successfully"</w:t>
      </w:r>
      <w:r w:rsidRPr="00E07D28">
        <w:br/>
        <w:t>}</w:t>
      </w:r>
      <w:r w:rsidRPr="00E07D28">
        <w:br/>
      </w:r>
      <w:r w:rsidRPr="00E07D28">
        <w:br/>
        <w:t>case $1 in</w:t>
      </w:r>
      <w:r w:rsidRPr="00E07D28">
        <w:br/>
        <w:t xml:space="preserve">        start)</w:t>
      </w:r>
      <w:r w:rsidRPr="00E07D28">
        <w:br/>
        <w:t xml:space="preserve">                start</w:t>
      </w:r>
      <w:r w:rsidRPr="00E07D28">
        <w:br/>
        <w:t xml:space="preserve">                ;;</w:t>
      </w:r>
      <w:r w:rsidRPr="00E07D28">
        <w:br/>
        <w:t xml:space="preserve">        stop)</w:t>
      </w:r>
      <w:r w:rsidRPr="00E07D28">
        <w:br/>
        <w:t xml:space="preserve">                stop</w:t>
      </w:r>
      <w:r w:rsidRPr="00E07D28">
        <w:br/>
        <w:t xml:space="preserve">                ;;</w:t>
      </w:r>
      <w:r w:rsidRPr="00E07D28">
        <w:br/>
        <w:t xml:space="preserve">        restart)</w:t>
      </w:r>
      <w:r w:rsidRPr="00E07D28">
        <w:br/>
        <w:t xml:space="preserve">                stop</w:t>
      </w:r>
      <w:r w:rsidRPr="00E07D28">
        <w:br/>
        <w:t xml:space="preserve">                start</w:t>
      </w:r>
      <w:r w:rsidRPr="00E07D28">
        <w:br/>
        <w:t xml:space="preserve">                ;;</w:t>
      </w:r>
      <w:r w:rsidRPr="00E07D28">
        <w:br/>
        <w:t xml:space="preserve">        status)</w:t>
      </w:r>
      <w:r w:rsidRPr="00E07D28">
        <w:br/>
        <w:t xml:space="preserve">                STATUS=$(netstat -</w:t>
      </w:r>
      <w:proofErr w:type="spellStart"/>
      <w:r w:rsidRPr="00E07D28">
        <w:t>tanp</w:t>
      </w:r>
      <w:proofErr w:type="spellEnd"/>
      <w:r w:rsidRPr="00E07D28">
        <w:t xml:space="preserve"> | grep </w:t>
      </w:r>
      <w:proofErr w:type="spellStart"/>
      <w:r w:rsidRPr="00E07D28">
        <w:t>turnserver</w:t>
      </w:r>
      <w:proofErr w:type="spellEnd"/>
      <w:r w:rsidRPr="00E07D28">
        <w:t xml:space="preserve"> | grep </w:t>
      </w:r>
      <w:r w:rsidRPr="00E07D28">
        <w:lastRenderedPageBreak/>
        <w:t>$PORT)</w:t>
      </w:r>
      <w:r w:rsidRPr="00E07D28">
        <w:br/>
        <w:t xml:space="preserve">                if [ ${#STATUS} == 0 ] </w:t>
      </w:r>
      <w:r w:rsidRPr="00E07D28">
        <w:br/>
        <w:t xml:space="preserve">                then</w:t>
      </w:r>
      <w:r w:rsidRPr="00E07D28">
        <w:br/>
        <w:t xml:space="preserve">                        echo "STUN server is not currently running"</w:t>
      </w:r>
      <w:r w:rsidRPr="00E07D28">
        <w:br/>
        <w:t xml:space="preserve">                else</w:t>
      </w:r>
      <w:r w:rsidRPr="00E07D28">
        <w:br/>
        <w:t xml:space="preserve">                        echo "STUN server is currently running"</w:t>
      </w:r>
      <w:r w:rsidRPr="00E07D28">
        <w:br/>
        <w:t xml:space="preserve">                        echo $STATUS</w:t>
      </w:r>
      <w:r w:rsidRPr="00E07D28">
        <w:br/>
        <w:t xml:space="preserve">                fi</w:t>
      </w:r>
      <w:r w:rsidRPr="00E07D28">
        <w:br/>
        <w:t xml:space="preserve">                ;;</w:t>
      </w:r>
      <w:r w:rsidRPr="00E07D28">
        <w:br/>
        <w:t xml:space="preserve">        *)</w:t>
      </w:r>
      <w:r w:rsidRPr="00E07D28">
        <w:br/>
        <w:t xml:space="preserve">                echo "Usage: service </w:t>
      </w:r>
      <w:proofErr w:type="spellStart"/>
      <w:r w:rsidRPr="00E07D28">
        <w:t>turnserver</w:t>
      </w:r>
      <w:proofErr w:type="spellEnd"/>
      <w:r w:rsidRPr="00E07D28">
        <w:t xml:space="preserve"> (</w:t>
      </w:r>
      <w:proofErr w:type="spellStart"/>
      <w:r w:rsidRPr="00E07D28">
        <w:t>start|stop|restart|status</w:t>
      </w:r>
      <w:proofErr w:type="spellEnd"/>
      <w:r w:rsidRPr="00E07D28">
        <w:t>)"</w:t>
      </w:r>
      <w:r w:rsidRPr="00E07D28">
        <w:br/>
        <w:t xml:space="preserve">                exit 1</w:t>
      </w:r>
      <w:r w:rsidRPr="00E07D28">
        <w:br/>
        <w:t xml:space="preserve">                ;;</w:t>
      </w:r>
      <w:r w:rsidRPr="00E07D28">
        <w:br/>
      </w:r>
      <w:proofErr w:type="spellStart"/>
      <w:r w:rsidRPr="00E07D28">
        <w:t>esac</w:t>
      </w:r>
      <w:proofErr w:type="spellEnd"/>
      <w:r w:rsidRPr="00E07D28">
        <w:br/>
        <w:t>exit 0</w:t>
      </w:r>
    </w:p>
    <w:p w14:paraId="30F5243E" w14:textId="06A6F881" w:rsidR="009B39EE" w:rsidRDefault="009B39EE" w:rsidP="002E1177">
      <w:pPr>
        <w:spacing w:before="240" w:after="240"/>
      </w:pPr>
      <w:r>
        <w:t xml:space="preserve">Then, create the following </w:t>
      </w:r>
      <w:proofErr w:type="spellStart"/>
      <w:r>
        <w:t>systemd</w:t>
      </w:r>
      <w:proofErr w:type="spellEnd"/>
      <w:r>
        <w:t xml:space="preserve"> configuration file and save it as /</w:t>
      </w:r>
      <w:proofErr w:type="spellStart"/>
      <w:r>
        <w:t>usr</w:t>
      </w:r>
      <w:proofErr w:type="spellEnd"/>
      <w:r>
        <w:t>/lib/</w:t>
      </w:r>
      <w:proofErr w:type="spellStart"/>
      <w:r>
        <w:t>systemd</w:t>
      </w:r>
      <w:proofErr w:type="spellEnd"/>
      <w:r>
        <w:t>/system/</w:t>
      </w:r>
      <w:proofErr w:type="spellStart"/>
      <w:r>
        <w:t>turnserver.service</w:t>
      </w:r>
      <w:proofErr w:type="spellEnd"/>
      <w:r>
        <w:t>:</w:t>
      </w:r>
    </w:p>
    <w:p w14:paraId="25641819" w14:textId="77777777" w:rsidR="00A47FAE" w:rsidRPr="00E07D28" w:rsidRDefault="00A47FAE" w:rsidP="00211202">
      <w:pPr>
        <w:pStyle w:val="CodeIndent"/>
      </w:pPr>
      <w:r w:rsidRPr="00E07D28">
        <w:t>[Unit]</w:t>
      </w:r>
      <w:r w:rsidRPr="00E07D28">
        <w:br/>
        <w:t>Description=</w:t>
      </w:r>
      <w:proofErr w:type="spellStart"/>
      <w:r w:rsidRPr="00E07D28">
        <w:t>Turnserver</w:t>
      </w:r>
      <w:proofErr w:type="spellEnd"/>
      <w:r w:rsidRPr="00E07D28">
        <w:t xml:space="preserve"> Service</w:t>
      </w:r>
      <w:r w:rsidRPr="00E07D28">
        <w:br/>
        <w:t>After=network-</w:t>
      </w:r>
      <w:proofErr w:type="spellStart"/>
      <w:proofErr w:type="gramStart"/>
      <w:r w:rsidRPr="00E07D28">
        <w:t>online.target</w:t>
      </w:r>
      <w:proofErr w:type="spellEnd"/>
      <w:proofErr w:type="gramEnd"/>
      <w:r w:rsidRPr="00E07D28">
        <w:br/>
        <w:t>Wants=network-</w:t>
      </w:r>
      <w:proofErr w:type="spellStart"/>
      <w:r w:rsidRPr="00E07D28">
        <w:t>online.target</w:t>
      </w:r>
      <w:proofErr w:type="spellEnd"/>
      <w:r w:rsidRPr="00E07D28">
        <w:br/>
      </w:r>
      <w:r w:rsidRPr="00E07D28">
        <w:br/>
        <w:t>[Service]</w:t>
      </w:r>
      <w:r w:rsidRPr="00E07D28">
        <w:br/>
        <w:t>Type=simple</w:t>
      </w:r>
      <w:r w:rsidRPr="00E07D28">
        <w:br/>
      </w:r>
      <w:proofErr w:type="spellStart"/>
      <w:r w:rsidRPr="00E07D28">
        <w:t>ExecStart</w:t>
      </w:r>
      <w:proofErr w:type="spellEnd"/>
      <w:r w:rsidRPr="00E07D28">
        <w:t>=/</w:t>
      </w:r>
      <w:proofErr w:type="spellStart"/>
      <w:r w:rsidRPr="00E07D28">
        <w:t>etc</w:t>
      </w:r>
      <w:proofErr w:type="spellEnd"/>
      <w:r w:rsidRPr="00E07D28">
        <w:t>/</w:t>
      </w:r>
      <w:proofErr w:type="spellStart"/>
      <w:r w:rsidRPr="00E07D28">
        <w:t>rc.d</w:t>
      </w:r>
      <w:proofErr w:type="spellEnd"/>
      <w:r w:rsidRPr="00E07D28">
        <w:t>/</w:t>
      </w:r>
      <w:proofErr w:type="spellStart"/>
      <w:r w:rsidRPr="00E07D28">
        <w:t>init.d</w:t>
      </w:r>
      <w:proofErr w:type="spellEnd"/>
      <w:r w:rsidRPr="00E07D28">
        <w:t>/</w:t>
      </w:r>
      <w:proofErr w:type="spellStart"/>
      <w:r w:rsidRPr="00E07D28">
        <w:t>turnserver</w:t>
      </w:r>
      <w:proofErr w:type="spellEnd"/>
      <w:r w:rsidRPr="00E07D28">
        <w:t xml:space="preserve"> start</w:t>
      </w:r>
      <w:r w:rsidRPr="00E07D28">
        <w:br/>
        <w:t>;</w:t>
      </w:r>
      <w:proofErr w:type="spellStart"/>
      <w:r w:rsidRPr="00E07D28">
        <w:t>ExecStop</w:t>
      </w:r>
      <w:proofErr w:type="spellEnd"/>
      <w:r w:rsidRPr="00E07D28">
        <w:t>=/root/start-turn.sh stop</w:t>
      </w:r>
      <w:r w:rsidRPr="00E07D28">
        <w:br/>
        <w:t>;</w:t>
      </w:r>
      <w:proofErr w:type="spellStart"/>
      <w:r w:rsidRPr="00E07D28">
        <w:t>ExecReload</w:t>
      </w:r>
      <w:proofErr w:type="spellEnd"/>
      <w:r w:rsidRPr="00E07D28">
        <w:t>=/root/start-turn.sh restart</w:t>
      </w:r>
      <w:r w:rsidRPr="00E07D28">
        <w:br/>
      </w:r>
      <w:r w:rsidRPr="00E07D28">
        <w:br/>
        <w:t>[Install]</w:t>
      </w:r>
      <w:r w:rsidRPr="00E07D28">
        <w:br/>
      </w:r>
      <w:proofErr w:type="spellStart"/>
      <w:r w:rsidRPr="00E07D28">
        <w:t>WantedBy</w:t>
      </w:r>
      <w:proofErr w:type="spellEnd"/>
      <w:r w:rsidRPr="00E07D28">
        <w:t>=</w:t>
      </w:r>
      <w:proofErr w:type="spellStart"/>
      <w:r w:rsidRPr="00E07D28">
        <w:t>default.target</w:t>
      </w:r>
      <w:proofErr w:type="spellEnd"/>
    </w:p>
    <w:p w14:paraId="3804AFA2" w14:textId="2174E206" w:rsidR="009B39EE" w:rsidRDefault="009B39EE" w:rsidP="002E1177">
      <w:pPr>
        <w:spacing w:before="240" w:after="240"/>
      </w:pPr>
      <w:r>
        <w:t xml:space="preserve">Finally, reload the </w:t>
      </w:r>
      <w:proofErr w:type="spellStart"/>
      <w:r>
        <w:t>systemctl</w:t>
      </w:r>
      <w:proofErr w:type="spellEnd"/>
      <w:r>
        <w:t xml:space="preserve"> daemon, enable the </w:t>
      </w:r>
      <w:proofErr w:type="spellStart"/>
      <w:r>
        <w:t>turnserver</w:t>
      </w:r>
      <w:proofErr w:type="spellEnd"/>
      <w:r>
        <w:t xml:space="preserve"> service in </w:t>
      </w:r>
      <w:proofErr w:type="spellStart"/>
      <w:r>
        <w:t>systemctl</w:t>
      </w:r>
      <w:proofErr w:type="spellEnd"/>
      <w:r>
        <w:t xml:space="preserve">, then reboot the server and use the 'netstat' command to confirm that </w:t>
      </w:r>
      <w:proofErr w:type="spellStart"/>
      <w:r>
        <w:t>turnserver</w:t>
      </w:r>
      <w:proofErr w:type="spellEnd"/>
      <w:r>
        <w:t xml:space="preserve"> is now starting upon boot:</w:t>
      </w:r>
    </w:p>
    <w:p w14:paraId="1C0FD381" w14:textId="36D08EB7" w:rsidR="00FE4310" w:rsidRPr="00E07D28" w:rsidRDefault="05C89B83" w:rsidP="00211202">
      <w:pPr>
        <w:pStyle w:val="CodeIndent"/>
      </w:pPr>
      <w:proofErr w:type="spellStart"/>
      <w:r w:rsidRPr="31BFAC76">
        <w:t>systemctl</w:t>
      </w:r>
      <w:proofErr w:type="spellEnd"/>
      <w:r w:rsidRPr="31BFAC76">
        <w:t xml:space="preserve"> daemon-reload</w:t>
      </w:r>
      <w:r w:rsidR="00FE4310">
        <w:br/>
      </w:r>
      <w:proofErr w:type="spellStart"/>
      <w:r w:rsidRPr="31BFAC76">
        <w:t>systemctl</w:t>
      </w:r>
      <w:proofErr w:type="spellEnd"/>
      <w:r w:rsidRPr="31BFAC76">
        <w:t xml:space="preserve"> enable </w:t>
      </w:r>
      <w:proofErr w:type="spellStart"/>
      <w:proofErr w:type="gramStart"/>
      <w:r w:rsidRPr="31BFAC76">
        <w:t>turnserver.service</w:t>
      </w:r>
      <w:proofErr w:type="spellEnd"/>
      <w:proofErr w:type="gramEnd"/>
      <w:r w:rsidR="00FE4310">
        <w:br/>
      </w:r>
      <w:r w:rsidRPr="31BFAC76">
        <w:t>reboot now</w:t>
      </w:r>
    </w:p>
    <w:p w14:paraId="67EDD6A2" w14:textId="49E53719" w:rsidR="2218715A" w:rsidRDefault="2218715A" w:rsidP="31BFAC76">
      <w:pPr>
        <w:pStyle w:val="Heading3"/>
      </w:pPr>
      <w:bookmarkStart w:id="329" w:name="_Toc77847478"/>
      <w:bookmarkStart w:id="330" w:name="_Toc77847479"/>
      <w:bookmarkStart w:id="331" w:name="_Toc77847480"/>
      <w:bookmarkEnd w:id="329"/>
      <w:bookmarkEnd w:id="330"/>
      <w:r>
        <w:t>TURN</w:t>
      </w:r>
      <w:r w:rsidR="002C7B9F">
        <w:t xml:space="preserve"> Server</w:t>
      </w:r>
      <w:r w:rsidR="43F787AC">
        <w:t xml:space="preserve"> Installation</w:t>
      </w:r>
      <w:bookmarkEnd w:id="331"/>
    </w:p>
    <w:p w14:paraId="0DF81BA4" w14:textId="2D529813" w:rsidR="6F3AC2CA" w:rsidRDefault="6F3AC2CA" w:rsidP="002E1177">
      <w:pPr>
        <w:spacing w:after="240"/>
      </w:pPr>
      <w:r>
        <w:t>F</w:t>
      </w:r>
      <w:r w:rsidR="4A670AA7">
        <w:t xml:space="preserve">or TURN services </w:t>
      </w:r>
      <w:r w:rsidR="004521A9">
        <w:t xml:space="preserve">on </w:t>
      </w:r>
      <w:r w:rsidR="4A670AA7">
        <w:t xml:space="preserve">Ubuntu, </w:t>
      </w:r>
      <w:proofErr w:type="spellStart"/>
      <w:r w:rsidR="4A670AA7">
        <w:t>coturn</w:t>
      </w:r>
      <w:proofErr w:type="spellEnd"/>
      <w:r w:rsidR="4A670AA7">
        <w:t xml:space="preserve"> was used.</w:t>
      </w:r>
    </w:p>
    <w:p w14:paraId="0C1E60B8" w14:textId="7BC2294C" w:rsidR="4A670AA7" w:rsidRDefault="318479E2" w:rsidP="00211202">
      <w:pPr>
        <w:pStyle w:val="CodeIndent"/>
        <w:rPr>
          <w:rFonts w:ascii="Consolas" w:eastAsia="Consolas" w:hAnsi="Consolas" w:cs="Consolas"/>
          <w:color w:val="202020"/>
        </w:rPr>
      </w:pPr>
      <w:r w:rsidRPr="31BFAC76">
        <w:t>Run</w:t>
      </w:r>
      <w:r w:rsidR="4DAAEF75">
        <w:t xml:space="preserve">: </w:t>
      </w:r>
      <w:r w:rsidR="4A670AA7" w:rsidRPr="31BFAC76">
        <w:t xml:space="preserve">apt-get update &amp;&amp; apt-get install </w:t>
      </w:r>
      <w:proofErr w:type="spellStart"/>
      <w:r w:rsidR="4A670AA7" w:rsidRPr="31BFAC76">
        <w:t>coturn</w:t>
      </w:r>
      <w:proofErr w:type="spellEnd"/>
    </w:p>
    <w:p w14:paraId="535F7AF0" w14:textId="17410473" w:rsidR="4A670AA7" w:rsidRDefault="7F2F4DC9" w:rsidP="00657704">
      <w:r w:rsidRPr="31BFAC76">
        <w:t xml:space="preserve">Edit: </w:t>
      </w:r>
      <w:r w:rsidR="4A670AA7" w:rsidRPr="31BFAC76">
        <w:t>/</w:t>
      </w:r>
      <w:proofErr w:type="spellStart"/>
      <w:r w:rsidR="4A670AA7" w:rsidRPr="31BFAC76">
        <w:t>etc</w:t>
      </w:r>
      <w:proofErr w:type="spellEnd"/>
      <w:r w:rsidR="4A670AA7" w:rsidRPr="31BFAC76">
        <w:t>/</w:t>
      </w:r>
      <w:proofErr w:type="spellStart"/>
      <w:r w:rsidR="4A670AA7" w:rsidRPr="31BFAC76">
        <w:t>turnserver.conf</w:t>
      </w:r>
      <w:proofErr w:type="spellEnd"/>
      <w:r w:rsidR="3BD73424" w:rsidRPr="31BFAC76">
        <w:t xml:space="preserve"> and set</w:t>
      </w:r>
      <w:r w:rsidR="6FEFE278" w:rsidRPr="31BFAC76">
        <w:t xml:space="preserve"> </w:t>
      </w:r>
      <w:r w:rsidR="00657704">
        <w:t>the following variables</w:t>
      </w:r>
      <w:r w:rsidR="00565DF5">
        <w:t xml:space="preserve"> (typical values are shown):</w:t>
      </w:r>
    </w:p>
    <w:p w14:paraId="168C5FEE" w14:textId="1760A0E7" w:rsidR="2B34475B" w:rsidRDefault="6886F081" w:rsidP="00FB3ED3">
      <w:pPr>
        <w:pStyle w:val="ListBullet"/>
      </w:pPr>
      <w:proofErr w:type="gramStart"/>
      <w:r w:rsidRPr="31BFAC76">
        <w:t>listening-port</w:t>
      </w:r>
      <w:proofErr w:type="gramEnd"/>
      <w:r w:rsidR="00565DF5">
        <w:t xml:space="preserve"> (</w:t>
      </w:r>
      <w:r w:rsidR="00782B99">
        <w:t>3478)</w:t>
      </w:r>
    </w:p>
    <w:p w14:paraId="1F2DD2AA" w14:textId="65B3CC31" w:rsidR="408C5426" w:rsidRDefault="6886F081" w:rsidP="00FB3ED3">
      <w:pPr>
        <w:pStyle w:val="ListBullet"/>
      </w:pPr>
      <w:r w:rsidRPr="31BFAC76">
        <w:t>listening-</w:t>
      </w:r>
      <w:proofErr w:type="spellStart"/>
      <w:r w:rsidRPr="31BFAC76">
        <w:t>ip</w:t>
      </w:r>
      <w:proofErr w:type="spellEnd"/>
      <w:r w:rsidRPr="31BFAC76">
        <w:t xml:space="preserve"> </w:t>
      </w:r>
      <w:r w:rsidR="00782B99">
        <w:t>(private IP address)</w:t>
      </w:r>
    </w:p>
    <w:p w14:paraId="270723C0" w14:textId="186DA954" w:rsidR="5500AAEA" w:rsidRDefault="6886F081" w:rsidP="00FB3ED3">
      <w:pPr>
        <w:pStyle w:val="ListBullet"/>
      </w:pPr>
      <w:r w:rsidRPr="31BFAC76">
        <w:lastRenderedPageBreak/>
        <w:t>external-</w:t>
      </w:r>
      <w:proofErr w:type="spellStart"/>
      <w:r w:rsidRPr="31BFAC76">
        <w:t>ip</w:t>
      </w:r>
      <w:proofErr w:type="spellEnd"/>
      <w:r w:rsidR="504AD16F" w:rsidRPr="31BFAC76">
        <w:t xml:space="preserve"> </w:t>
      </w:r>
      <w:r w:rsidR="00782B99">
        <w:t>(public IP address)</w:t>
      </w:r>
    </w:p>
    <w:p w14:paraId="771868C8" w14:textId="76A729D0" w:rsidR="50F72CD1" w:rsidRDefault="6886F081" w:rsidP="00FB3ED3">
      <w:pPr>
        <w:pStyle w:val="ListBullet"/>
      </w:pPr>
      <w:r w:rsidRPr="31BFAC76">
        <w:t>min-port</w:t>
      </w:r>
      <w:r w:rsidR="00782B99">
        <w:t xml:space="preserve"> (10000)</w:t>
      </w:r>
    </w:p>
    <w:p w14:paraId="7CE126AC" w14:textId="4F0F2C7E" w:rsidR="4F7E568F" w:rsidRDefault="6886F081" w:rsidP="00FB3ED3">
      <w:pPr>
        <w:pStyle w:val="ListBullet"/>
      </w:pPr>
      <w:proofErr w:type="gramStart"/>
      <w:r w:rsidRPr="31BFAC76">
        <w:t>max-port</w:t>
      </w:r>
      <w:proofErr w:type="gramEnd"/>
      <w:r w:rsidRPr="31BFAC76">
        <w:t xml:space="preserve"> </w:t>
      </w:r>
      <w:r w:rsidR="00782B99">
        <w:t>(20000)</w:t>
      </w:r>
    </w:p>
    <w:p w14:paraId="0E447540" w14:textId="39C742DD" w:rsidR="59BF4AFC" w:rsidRDefault="6886F081" w:rsidP="00FB3ED3">
      <w:pPr>
        <w:pStyle w:val="ListBullet"/>
      </w:pPr>
      <w:r w:rsidRPr="31BFAC76">
        <w:t>real</w:t>
      </w:r>
      <w:r w:rsidR="00565DF5">
        <w:t>m</w:t>
      </w:r>
      <w:r w:rsidR="00782B99">
        <w:t xml:space="preserve"> (</w:t>
      </w:r>
      <w:r w:rsidR="00675442">
        <w:t>domain name)</w:t>
      </w:r>
    </w:p>
    <w:p w14:paraId="2209541E" w14:textId="16525EA2" w:rsidR="008B372C" w:rsidRDefault="30CB6BB4" w:rsidP="00FB3ED3">
      <w:pPr>
        <w:pStyle w:val="ListBullet"/>
      </w:pPr>
      <w:r w:rsidRPr="31BFAC76">
        <w:t>u</w:t>
      </w:r>
      <w:r w:rsidR="6886F081" w:rsidRPr="31BFAC76">
        <w:t>ser(</w:t>
      </w:r>
      <w:proofErr w:type="spellStart"/>
      <w:proofErr w:type="gramStart"/>
      <w:r w:rsidR="6886F081" w:rsidRPr="31BFAC76">
        <w:t>user:password</w:t>
      </w:r>
      <w:proofErr w:type="spellEnd"/>
      <w:proofErr w:type="gramEnd"/>
      <w:r w:rsidR="6886F081" w:rsidRPr="31BFAC76">
        <w:t>)</w:t>
      </w:r>
    </w:p>
    <w:p w14:paraId="78F36D66" w14:textId="16060393" w:rsidR="77EB6987" w:rsidRDefault="77EB6987" w:rsidP="31BFAC76">
      <w:pPr>
        <w:pStyle w:val="Heading3"/>
      </w:pPr>
      <w:bookmarkStart w:id="332" w:name="_Toc77847481"/>
      <w:bookmarkStart w:id="333" w:name="_Toc77847482"/>
      <w:bookmarkEnd w:id="332"/>
      <w:r>
        <w:t xml:space="preserve">TURN </w:t>
      </w:r>
      <w:r w:rsidR="002C7B9F">
        <w:t xml:space="preserve">Server </w:t>
      </w:r>
      <w:r>
        <w:t>Startup</w:t>
      </w:r>
      <w:bookmarkEnd w:id="333"/>
    </w:p>
    <w:p w14:paraId="5B9CDF7D" w14:textId="762A553E" w:rsidR="4A670AA7" w:rsidRDefault="4A670AA7" w:rsidP="002E1177">
      <w:pPr>
        <w:spacing w:after="240"/>
      </w:pPr>
      <w:r w:rsidRPr="31BFAC76">
        <w:rPr>
          <w:rFonts w:eastAsia="Courier New"/>
        </w:rPr>
        <w:t>Edit /</w:t>
      </w:r>
      <w:proofErr w:type="spellStart"/>
      <w:r w:rsidRPr="31BFAC76">
        <w:rPr>
          <w:rFonts w:eastAsia="Courier New"/>
        </w:rPr>
        <w:t>etc</w:t>
      </w:r>
      <w:proofErr w:type="spellEnd"/>
      <w:r w:rsidRPr="31BFAC76">
        <w:rPr>
          <w:rFonts w:eastAsia="Courier New"/>
        </w:rPr>
        <w:t>/</w:t>
      </w:r>
      <w:proofErr w:type="spellStart"/>
      <w:proofErr w:type="gramStart"/>
      <w:r w:rsidRPr="31BFAC76">
        <w:rPr>
          <w:rFonts w:eastAsia="Courier New"/>
        </w:rPr>
        <w:t>init.d</w:t>
      </w:r>
      <w:proofErr w:type="spellEnd"/>
      <w:proofErr w:type="gramEnd"/>
      <w:r w:rsidRPr="31BFAC76">
        <w:rPr>
          <w:rFonts w:eastAsia="Courier New"/>
        </w:rPr>
        <w:t>/</w:t>
      </w:r>
      <w:proofErr w:type="spellStart"/>
      <w:r w:rsidRPr="31BFAC76">
        <w:rPr>
          <w:rFonts w:eastAsia="Courier New"/>
        </w:rPr>
        <w:t>coturn</w:t>
      </w:r>
      <w:proofErr w:type="spellEnd"/>
      <w:r w:rsidR="7D23BFC1" w:rsidRPr="31BFAC76">
        <w:rPr>
          <w:rFonts w:eastAsia="Courier New"/>
        </w:rPr>
        <w:t xml:space="preserve"> </w:t>
      </w:r>
      <w:r w:rsidR="51243B6A" w:rsidRPr="31BFAC76">
        <w:rPr>
          <w:rFonts w:eastAsia="Courier New"/>
        </w:rPr>
        <w:t>and add the following variables</w:t>
      </w:r>
      <w:r w:rsidR="00916DC2">
        <w:rPr>
          <w:rFonts w:eastAsia="Courier New"/>
        </w:rPr>
        <w:t>:</w:t>
      </w:r>
    </w:p>
    <w:p w14:paraId="6E80A633" w14:textId="5CFA7423" w:rsidR="51243B6A" w:rsidRDefault="51243B6A" w:rsidP="00211202">
      <w:pPr>
        <w:pStyle w:val="CodeIndent"/>
      </w:pPr>
      <w:r w:rsidRPr="31BFAC76">
        <w:t>PATH=/</w:t>
      </w:r>
      <w:proofErr w:type="spellStart"/>
      <w:r w:rsidRPr="31BFAC76">
        <w:t>usr</w:t>
      </w:r>
      <w:proofErr w:type="spellEnd"/>
      <w:r w:rsidRPr="31BFAC76">
        <w:t>/bin:/</w:t>
      </w:r>
      <w:proofErr w:type="spellStart"/>
      <w:r w:rsidRPr="31BFAC76">
        <w:t>sbin</w:t>
      </w:r>
      <w:proofErr w:type="spellEnd"/>
      <w:r w:rsidRPr="31BFAC76">
        <w:t>:/</w:t>
      </w:r>
      <w:proofErr w:type="spellStart"/>
      <w:r w:rsidRPr="31BFAC76">
        <w:t>usr</w:t>
      </w:r>
      <w:proofErr w:type="spellEnd"/>
      <w:r w:rsidRPr="31BFAC76">
        <w:t>/</w:t>
      </w:r>
      <w:proofErr w:type="spellStart"/>
      <w:r w:rsidRPr="31BFAC76">
        <w:t>sbin</w:t>
      </w:r>
      <w:proofErr w:type="spellEnd"/>
      <w:r w:rsidRPr="31BFAC76">
        <w:t>:/bin</w:t>
      </w:r>
    </w:p>
    <w:p w14:paraId="60476D99" w14:textId="640760C5" w:rsidR="51243B6A" w:rsidRDefault="51243B6A" w:rsidP="00211202">
      <w:pPr>
        <w:pStyle w:val="CodeIndent"/>
      </w:pPr>
      <w:r w:rsidRPr="31BFAC76">
        <w:t>DESC=</w:t>
      </w:r>
      <w:proofErr w:type="spellStart"/>
      <w:r w:rsidRPr="31BFAC76">
        <w:t>coturn</w:t>
      </w:r>
      <w:proofErr w:type="spellEnd"/>
      <w:r w:rsidRPr="31BFAC76">
        <w:t xml:space="preserve">             # COTURN</w:t>
      </w:r>
    </w:p>
    <w:p w14:paraId="0B6A8752" w14:textId="634BB43E" w:rsidR="51243B6A" w:rsidRDefault="51243B6A" w:rsidP="00211202">
      <w:pPr>
        <w:pStyle w:val="CodeIndent"/>
      </w:pPr>
      <w:r w:rsidRPr="31BFAC76">
        <w:t>NAME=</w:t>
      </w:r>
      <w:proofErr w:type="spellStart"/>
      <w:r w:rsidRPr="31BFAC76">
        <w:t>coturn</w:t>
      </w:r>
      <w:proofErr w:type="spellEnd"/>
      <w:r w:rsidRPr="31BFAC76">
        <w:t xml:space="preserve">             # TURN Server</w:t>
      </w:r>
    </w:p>
    <w:p w14:paraId="2CC69A69" w14:textId="0424A7E4" w:rsidR="51243B6A" w:rsidRDefault="51243B6A" w:rsidP="00211202">
      <w:pPr>
        <w:pStyle w:val="CodeIndent"/>
      </w:pPr>
      <w:r w:rsidRPr="31BFAC76">
        <w:t>PROCNAME=</w:t>
      </w:r>
      <w:proofErr w:type="spellStart"/>
      <w:r w:rsidRPr="31BFAC76">
        <w:t>turnserver</w:t>
      </w:r>
      <w:proofErr w:type="spellEnd"/>
      <w:r w:rsidRPr="31BFAC76">
        <w:t xml:space="preserve">                  # Binary name</w:t>
      </w:r>
    </w:p>
    <w:p w14:paraId="59110B0C" w14:textId="4B14BAF2" w:rsidR="51243B6A" w:rsidRDefault="51243B6A" w:rsidP="00211202">
      <w:pPr>
        <w:pStyle w:val="CodeIndent"/>
      </w:pPr>
      <w:r w:rsidRPr="31BFAC76">
        <w:t>DAEMON=/</w:t>
      </w:r>
      <w:proofErr w:type="spellStart"/>
      <w:r w:rsidRPr="31BFAC76">
        <w:t>usr</w:t>
      </w:r>
      <w:proofErr w:type="spellEnd"/>
      <w:r w:rsidRPr="31BFAC76">
        <w:t>/bin/</w:t>
      </w:r>
      <w:proofErr w:type="spellStart"/>
      <w:r w:rsidRPr="31BFAC76">
        <w:t>turnserver</w:t>
      </w:r>
      <w:proofErr w:type="spellEnd"/>
    </w:p>
    <w:p w14:paraId="39F0B859" w14:textId="68AEACC2" w:rsidR="51243B6A" w:rsidRDefault="51243B6A" w:rsidP="00211202">
      <w:pPr>
        <w:pStyle w:val="CodeIndent"/>
      </w:pPr>
      <w:r w:rsidRPr="31BFAC76">
        <w:t>DAEMON_ARGS="-c /</w:t>
      </w:r>
      <w:proofErr w:type="spellStart"/>
      <w:r w:rsidRPr="31BFAC76">
        <w:t>etc</w:t>
      </w:r>
      <w:proofErr w:type="spellEnd"/>
      <w:r w:rsidRPr="31BFAC76">
        <w:t>/</w:t>
      </w:r>
      <w:proofErr w:type="spellStart"/>
      <w:r w:rsidRPr="31BFAC76">
        <w:t>turnserver.conf</w:t>
      </w:r>
      <w:proofErr w:type="spellEnd"/>
      <w:r w:rsidRPr="31BFAC76">
        <w:t xml:space="preserve"> -o -v"             # Arguments to run the daemon with</w:t>
      </w:r>
    </w:p>
    <w:p w14:paraId="383489DE" w14:textId="506BB445" w:rsidR="51243B6A" w:rsidRDefault="51243B6A" w:rsidP="00211202">
      <w:pPr>
        <w:pStyle w:val="CodeIndent"/>
      </w:pPr>
      <w:r w:rsidRPr="31BFAC76">
        <w:t>PIDFILE_DIR=/var/run</w:t>
      </w:r>
    </w:p>
    <w:p w14:paraId="152E1867" w14:textId="3FE07E78" w:rsidR="51243B6A" w:rsidRDefault="51243B6A" w:rsidP="00211202">
      <w:pPr>
        <w:pStyle w:val="CodeIndent"/>
      </w:pPr>
      <w:r w:rsidRPr="31BFAC76">
        <w:t>PIDFILE=/var/run/$</w:t>
      </w:r>
      <w:proofErr w:type="spellStart"/>
      <w:r w:rsidRPr="31BFAC76">
        <w:t>PROCNAME.pid</w:t>
      </w:r>
      <w:proofErr w:type="spellEnd"/>
    </w:p>
    <w:p w14:paraId="642FDB3A" w14:textId="5EDAEA94" w:rsidR="51243B6A" w:rsidRDefault="51243B6A" w:rsidP="00211202">
      <w:pPr>
        <w:pStyle w:val="CodeIndent"/>
      </w:pPr>
      <w:r w:rsidRPr="31BFAC76">
        <w:t>SCRIPTNAME=/</w:t>
      </w:r>
      <w:proofErr w:type="spellStart"/>
      <w:r w:rsidRPr="31BFAC76">
        <w:t>etc</w:t>
      </w:r>
      <w:proofErr w:type="spellEnd"/>
      <w:r w:rsidRPr="31BFAC76">
        <w:t>/</w:t>
      </w:r>
      <w:proofErr w:type="spellStart"/>
      <w:proofErr w:type="gramStart"/>
      <w:r w:rsidRPr="31BFAC76">
        <w:t>init.d</w:t>
      </w:r>
      <w:proofErr w:type="spellEnd"/>
      <w:proofErr w:type="gramEnd"/>
      <w:r w:rsidRPr="31BFAC76">
        <w:t>/$NAME</w:t>
      </w:r>
    </w:p>
    <w:p w14:paraId="5B28B8C5" w14:textId="0BC2CA83" w:rsidR="51243B6A" w:rsidRDefault="51243B6A" w:rsidP="00211202">
      <w:pPr>
        <w:pStyle w:val="CodeIndent"/>
      </w:pPr>
      <w:r w:rsidRPr="31BFAC76">
        <w:t>USER=</w:t>
      </w:r>
      <w:proofErr w:type="spellStart"/>
      <w:r w:rsidRPr="31BFAC76">
        <w:t>turnserver</w:t>
      </w:r>
      <w:proofErr w:type="spellEnd"/>
    </w:p>
    <w:p w14:paraId="46277F1F" w14:textId="617A5A2C" w:rsidR="51243B6A" w:rsidRDefault="51243B6A" w:rsidP="00211202">
      <w:pPr>
        <w:pStyle w:val="CodeIndent"/>
      </w:pPr>
      <w:r w:rsidRPr="31BFAC76">
        <w:t>GROUP=</w:t>
      </w:r>
      <w:proofErr w:type="spellStart"/>
      <w:r w:rsidRPr="31BFAC76">
        <w:t>turnserver</w:t>
      </w:r>
      <w:proofErr w:type="spellEnd"/>
    </w:p>
    <w:p w14:paraId="00D637EA" w14:textId="06B29AC9" w:rsidR="31BFAC76" w:rsidRDefault="31BFAC76" w:rsidP="00211202">
      <w:pPr>
        <w:pStyle w:val="CodeIndent"/>
      </w:pPr>
    </w:p>
    <w:p w14:paraId="52AF7701" w14:textId="7B0F9A53" w:rsidR="4E6E7ADF" w:rsidRPr="00714030" w:rsidRDefault="4E6E7ADF" w:rsidP="00211202">
      <w:pPr>
        <w:pStyle w:val="CodeIndent"/>
      </w:pPr>
      <w:r w:rsidRPr="31BFAC76">
        <w:t xml:space="preserve">   Edit /</w:t>
      </w:r>
      <w:proofErr w:type="spellStart"/>
      <w:r w:rsidRPr="31BFAC76">
        <w:t>etc</w:t>
      </w:r>
      <w:proofErr w:type="spellEnd"/>
      <w:r w:rsidRPr="31BFAC76">
        <w:t>/default/</w:t>
      </w:r>
      <w:proofErr w:type="spellStart"/>
      <w:r w:rsidRPr="31BFAC76">
        <w:t>coturn</w:t>
      </w:r>
      <w:proofErr w:type="spellEnd"/>
      <w:r w:rsidRPr="31BFAC76">
        <w:t xml:space="preserve"> and set </w:t>
      </w:r>
      <w:r w:rsidRPr="00714030">
        <w:t>TURNSERVER_ENABLED=1</w:t>
      </w:r>
      <w:r w:rsidR="1FE5BB5C" w:rsidRPr="00714030">
        <w:t xml:space="preserve"> (start on boot)</w:t>
      </w:r>
    </w:p>
    <w:p w14:paraId="49CFF099" w14:textId="2EB29431" w:rsidR="31BFAC76" w:rsidRPr="00714030" w:rsidRDefault="31BFAC76" w:rsidP="00211202">
      <w:pPr>
        <w:pStyle w:val="CodeIndent"/>
      </w:pPr>
    </w:p>
    <w:p w14:paraId="2B673F47" w14:textId="745A3AAB" w:rsidR="4E6E7ADF" w:rsidRDefault="4E6E7ADF" w:rsidP="00211202">
      <w:pPr>
        <w:pStyle w:val="CodeIndent"/>
      </w:pPr>
      <w:r w:rsidRPr="31BFAC76">
        <w:t xml:space="preserve">   To start: </w:t>
      </w:r>
      <w:proofErr w:type="spellStart"/>
      <w:r w:rsidRPr="31BFAC76">
        <w:t>turnserver</w:t>
      </w:r>
      <w:proofErr w:type="spellEnd"/>
      <w:r w:rsidRPr="31BFAC76">
        <w:t xml:space="preserve"> –o –v, or run service start </w:t>
      </w:r>
      <w:proofErr w:type="spellStart"/>
      <w:r w:rsidRPr="31BFAC76">
        <w:t>coturn</w:t>
      </w:r>
      <w:proofErr w:type="spellEnd"/>
    </w:p>
    <w:p w14:paraId="728BA22E" w14:textId="77777777" w:rsidR="005826DB" w:rsidRDefault="59539BC9">
      <w:pPr>
        <w:pStyle w:val="Heading2"/>
        <w:tabs>
          <w:tab w:val="clear" w:pos="2430"/>
        </w:tabs>
      </w:pPr>
      <w:bookmarkStart w:id="334" w:name="_Toc72497286"/>
      <w:bookmarkStart w:id="335" w:name="_Toc76651603"/>
      <w:bookmarkStart w:id="336" w:name="_Toc72497287"/>
      <w:bookmarkStart w:id="337" w:name="_Toc76651604"/>
      <w:bookmarkStart w:id="338" w:name="_Toc513025827"/>
      <w:bookmarkStart w:id="339" w:name="_Toc513026529"/>
      <w:bookmarkStart w:id="340" w:name="_Toc513634264"/>
      <w:bookmarkStart w:id="341" w:name="_Toc513025830"/>
      <w:bookmarkStart w:id="342" w:name="_Toc513026532"/>
      <w:bookmarkStart w:id="343" w:name="_Toc512502601"/>
      <w:bookmarkStart w:id="344" w:name="_Toc512502602"/>
      <w:bookmarkStart w:id="345" w:name="_Toc512502603"/>
      <w:bookmarkStart w:id="346" w:name="_Toc512502604"/>
      <w:bookmarkStart w:id="347" w:name="_Toc512502605"/>
      <w:bookmarkStart w:id="348" w:name="_Toc463943765"/>
      <w:bookmarkStart w:id="349" w:name="_Toc488131973"/>
      <w:bookmarkStart w:id="350" w:name="_Toc510098772"/>
      <w:bookmarkStart w:id="351" w:name="_Ref510126992"/>
      <w:bookmarkStart w:id="352" w:name="_Toc510147783"/>
      <w:bookmarkStart w:id="353" w:name="_Toc512262086"/>
      <w:bookmarkStart w:id="354" w:name="_Toc512336789"/>
      <w:bookmarkStart w:id="355" w:name="_Toc7784748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roofErr w:type="spellStart"/>
      <w:r>
        <w:t>iTRS</w:t>
      </w:r>
      <w:proofErr w:type="spellEnd"/>
      <w:r>
        <w:t xml:space="preserve"> ENUM Database</w:t>
      </w:r>
      <w:bookmarkEnd w:id="348"/>
      <w:bookmarkEnd w:id="349"/>
      <w:bookmarkEnd w:id="350"/>
      <w:bookmarkEnd w:id="351"/>
      <w:bookmarkEnd w:id="352"/>
      <w:bookmarkEnd w:id="353"/>
      <w:bookmarkEnd w:id="354"/>
      <w:bookmarkEnd w:id="355"/>
    </w:p>
    <w:p w14:paraId="728BA22F" w14:textId="48F17E40" w:rsidR="005826DB" w:rsidRDefault="00427B87" w:rsidP="00211202">
      <w:r>
        <w:t>For phone numbers of d</w:t>
      </w:r>
      <w:r w:rsidR="00032165">
        <w:t>/D</w:t>
      </w:r>
      <w:r>
        <w:t xml:space="preserve">eaf </w:t>
      </w:r>
      <w:r w:rsidR="00032165">
        <w:t>or</w:t>
      </w:r>
      <w:r>
        <w:t xml:space="preserve"> hard</w:t>
      </w:r>
      <w:r w:rsidR="00F54C1A">
        <w:t xml:space="preserve"> </w:t>
      </w:r>
      <w:r>
        <w:t>of</w:t>
      </w:r>
      <w:r w:rsidR="00F54C1A">
        <w:t xml:space="preserve"> </w:t>
      </w:r>
      <w:r>
        <w:t xml:space="preserve">hearing users, </w:t>
      </w:r>
      <w:proofErr w:type="spellStart"/>
      <w:r>
        <w:t>iTRS</w:t>
      </w:r>
      <w:proofErr w:type="spellEnd"/>
      <w:r>
        <w:t xml:space="preserve"> is the authoritative database. The</w:t>
      </w:r>
      <w:r w:rsidR="00FD056F">
        <w:t xml:space="preserve"> </w:t>
      </w:r>
      <w:r>
        <w:t xml:space="preserve">lookup of the </w:t>
      </w:r>
      <w:proofErr w:type="spellStart"/>
      <w:r>
        <w:t>iTRS</w:t>
      </w:r>
      <w:proofErr w:type="spellEnd"/>
      <w:r>
        <w:t xml:space="preserve"> </w:t>
      </w:r>
      <w:r w:rsidR="008B5F7B" w:rsidRPr="008B5F7B">
        <w:t xml:space="preserve">E.164 Number to URI Mapping </w:t>
      </w:r>
      <w:r w:rsidR="008B5F7B">
        <w:t>(</w:t>
      </w:r>
      <w:r>
        <w:t>ENUM</w:t>
      </w:r>
      <w:r w:rsidR="008B5F7B">
        <w:t>)</w:t>
      </w:r>
      <w:r>
        <w:t xml:space="preserve"> database performs </w:t>
      </w:r>
      <w:r w:rsidR="00916DC2">
        <w:t>Domain Name System (</w:t>
      </w:r>
      <w:r>
        <w:t>DNS</w:t>
      </w:r>
      <w:r w:rsidR="00916DC2">
        <w:t>)</w:t>
      </w:r>
      <w:r>
        <w:t xml:space="preserve"> queries to determine a Uniform Resource Identifier (URI) for a 10-digit telephone number. There is a GUI as well as a programmatic interface. </w:t>
      </w:r>
      <w:r w:rsidRPr="005777F6">
        <w:rPr>
          <w:b/>
          <w:bCs/>
        </w:rPr>
        <w:t xml:space="preserve">Note: Access to the </w:t>
      </w:r>
      <w:proofErr w:type="spellStart"/>
      <w:r w:rsidRPr="005777F6">
        <w:rPr>
          <w:b/>
          <w:bCs/>
        </w:rPr>
        <w:t>iTRS</w:t>
      </w:r>
      <w:proofErr w:type="spellEnd"/>
      <w:r w:rsidR="00235F52">
        <w:rPr>
          <w:b/>
          <w:bCs/>
        </w:rPr>
        <w:t xml:space="preserve"> ENUM</w:t>
      </w:r>
      <w:r w:rsidRPr="005777F6">
        <w:rPr>
          <w:b/>
          <w:bCs/>
        </w:rPr>
        <w:t xml:space="preserve"> database requires permission from the FCC.</w:t>
      </w:r>
    </w:p>
    <w:p w14:paraId="728BA230" w14:textId="132FE327" w:rsidR="005826DB" w:rsidRDefault="00427B87" w:rsidP="00211202">
      <w:r>
        <w:t xml:space="preserve">To query the production </w:t>
      </w:r>
      <w:proofErr w:type="spellStart"/>
      <w:r>
        <w:t>iTRS</w:t>
      </w:r>
      <w:proofErr w:type="spellEnd"/>
      <w:r>
        <w:t xml:space="preserve"> database requires establishing an </w:t>
      </w:r>
      <w:r w:rsidR="00DA79AB" w:rsidRPr="00DA79AB">
        <w:t>Internet Protocol Secure</w:t>
      </w:r>
      <w:r w:rsidR="00DA79AB">
        <w:t xml:space="preserve"> (</w:t>
      </w:r>
      <w:proofErr w:type="spellStart"/>
      <w:r>
        <w:t>IPSec</w:t>
      </w:r>
      <w:proofErr w:type="spellEnd"/>
      <w:r w:rsidR="00DA79AB">
        <w:t>)</w:t>
      </w:r>
      <w:r>
        <w:t xml:space="preserve"> tunnel with Neustar. For</w:t>
      </w:r>
      <w:r w:rsidR="00FD056F">
        <w:t xml:space="preserve"> </w:t>
      </w:r>
      <w:r>
        <w:t xml:space="preserve">the proof of concept, the </w:t>
      </w:r>
      <w:r w:rsidR="00C62614">
        <w:t xml:space="preserve">Health FFRDC </w:t>
      </w:r>
      <w:r>
        <w:t xml:space="preserve">team added the IP address </w:t>
      </w:r>
      <w:r w:rsidR="00CF5F1A">
        <w:t>&lt;IP ADDRESS&gt;</w:t>
      </w:r>
      <w:r>
        <w:t xml:space="preserve"> first in the DNS settings (/</w:t>
      </w:r>
      <w:proofErr w:type="spellStart"/>
      <w:r>
        <w:t>etc</w:t>
      </w:r>
      <w:proofErr w:type="spellEnd"/>
      <w:r>
        <w:t>/</w:t>
      </w:r>
      <w:proofErr w:type="spellStart"/>
      <w:r>
        <w:t>resolv.conf</w:t>
      </w:r>
      <w:proofErr w:type="spellEnd"/>
      <w:r>
        <w:t xml:space="preserve">) for the ENUM lookup to work. Note that with the default </w:t>
      </w:r>
      <w:r w:rsidR="00CC467C" w:rsidRPr="00CC467C">
        <w:t xml:space="preserve">Amazon Web Services </w:t>
      </w:r>
      <w:r w:rsidR="00CC467C">
        <w:t>(</w:t>
      </w:r>
      <w:r>
        <w:t>AWS</w:t>
      </w:r>
      <w:r w:rsidR="00CC467C">
        <w:t>)</w:t>
      </w:r>
      <w:r>
        <w:t xml:space="preserve"> instance settings, any changes made to the </w:t>
      </w:r>
      <w:proofErr w:type="spellStart"/>
      <w:r>
        <w:t>resolv.conf</w:t>
      </w:r>
      <w:proofErr w:type="spellEnd"/>
      <w:r>
        <w:t xml:space="preserve"> file will be overwritten on restart of the network service because new values are queries from DNS. This behavior must be disabled.</w:t>
      </w:r>
    </w:p>
    <w:p w14:paraId="728BA231" w14:textId="7EA26C7D" w:rsidR="005826DB" w:rsidRDefault="00427B87" w:rsidP="002E1177">
      <w:pPr>
        <w:spacing w:after="240"/>
      </w:pPr>
      <w:r>
        <w:t xml:space="preserve">The following example snippet of code, which is part of an Asterisk Dial Plan, comes from an </w:t>
      </w:r>
      <w:proofErr w:type="spellStart"/>
      <w:proofErr w:type="gramStart"/>
      <w:r w:rsidR="00B71CE0">
        <w:t>extensions</w:t>
      </w:r>
      <w:proofErr w:type="gramEnd"/>
      <w:r>
        <w:t>.conf</w:t>
      </w:r>
      <w:proofErr w:type="spellEnd"/>
      <w:r>
        <w:t xml:space="preserve"> file. Subsection 3.2.2.1 provides more information on the Asterisk Dial Plan.</w:t>
      </w:r>
    </w:p>
    <w:p w14:paraId="728BA232" w14:textId="77777777" w:rsidR="005826DB" w:rsidRPr="0099091C" w:rsidRDefault="00427B87" w:rsidP="00211202">
      <w:pPr>
        <w:pStyle w:val="CodeIndent"/>
      </w:pPr>
      <w:proofErr w:type="spellStart"/>
      <w:r w:rsidRPr="0099091C">
        <w:t>exten</w:t>
      </w:r>
      <w:proofErr w:type="spellEnd"/>
      <w:r w:rsidRPr="0099091C">
        <w:t xml:space="preserve"> =&gt; _</w:t>
      </w:r>
      <w:proofErr w:type="gramStart"/>
      <w:r w:rsidRPr="0099091C">
        <w:t>9.[</w:t>
      </w:r>
      <w:proofErr w:type="gramEnd"/>
      <w:r w:rsidRPr="0099091C">
        <w:t>1-9]XXXXXXXXXX, 1, Set(</w:t>
      </w:r>
      <w:proofErr w:type="spellStart"/>
      <w:r w:rsidRPr="0099091C">
        <w:t>sipuri</w:t>
      </w:r>
      <w:proofErr w:type="spellEnd"/>
      <w:r w:rsidRPr="0099091C">
        <w:t>=${ENUMLOOKUP(+${EXTEN:1},sip,,1,itrs.us)})</w:t>
      </w:r>
    </w:p>
    <w:p w14:paraId="728BA233" w14:textId="77777777" w:rsidR="005826DB" w:rsidRPr="0099091C" w:rsidRDefault="00427B87" w:rsidP="00211202">
      <w:pPr>
        <w:pStyle w:val="CodeIndent"/>
      </w:pPr>
      <w:r w:rsidRPr="0099091C">
        <w:t xml:space="preserve">same =&gt; </w:t>
      </w:r>
      <w:proofErr w:type="spellStart"/>
      <w:proofErr w:type="gramStart"/>
      <w:r w:rsidRPr="0099091C">
        <w:t>n,NoOp</w:t>
      </w:r>
      <w:proofErr w:type="spellEnd"/>
      <w:proofErr w:type="gramEnd"/>
      <w:r w:rsidRPr="0099091C">
        <w:t>("Outbound Direct Video Call to: ${EXTEN:1}") ; just for informational purposes</w:t>
      </w:r>
    </w:p>
    <w:p w14:paraId="728BA234" w14:textId="77777777" w:rsidR="005826DB" w:rsidRPr="0099091C" w:rsidRDefault="00427B87" w:rsidP="00211202">
      <w:pPr>
        <w:pStyle w:val="CodeIndent"/>
      </w:pPr>
      <w:r w:rsidRPr="0099091C">
        <w:lastRenderedPageBreak/>
        <w:t xml:space="preserve">same =&gt; </w:t>
      </w:r>
      <w:proofErr w:type="spellStart"/>
      <w:proofErr w:type="gramStart"/>
      <w:r w:rsidRPr="0099091C">
        <w:t>s,n</w:t>
      </w:r>
      <w:proofErr w:type="gramEnd"/>
      <w:r w:rsidRPr="0099091C">
        <w:t>,SipAddHeader</w:t>
      </w:r>
      <w:proofErr w:type="spellEnd"/>
      <w:r w:rsidRPr="0099091C">
        <w:t>(P-Asserted-Identity: &lt;</w:t>
      </w:r>
      <w:proofErr w:type="spellStart"/>
      <w:r w:rsidRPr="0099091C">
        <w:t>sip:nnnnnnnnnn</w:t>
      </w:r>
      <w:proofErr w:type="spellEnd"/>
      <w:r w:rsidRPr="0099091C">
        <w:t xml:space="preserve">&gt;) ;set the </w:t>
      </w:r>
      <w:proofErr w:type="spellStart"/>
      <w:r w:rsidRPr="0099091C">
        <w:t>callerID</w:t>
      </w:r>
      <w:proofErr w:type="spellEnd"/>
      <w:r w:rsidRPr="0099091C">
        <w:t xml:space="preserve"> number</w:t>
      </w:r>
    </w:p>
    <w:p w14:paraId="728BA235" w14:textId="77777777" w:rsidR="005826DB" w:rsidRPr="000B2BDC" w:rsidRDefault="00427B87" w:rsidP="00211202">
      <w:pPr>
        <w:pStyle w:val="CodeIndent"/>
        <w:rPr>
          <w:lang w:val="fi-FI"/>
        </w:rPr>
      </w:pPr>
      <w:proofErr w:type="spellStart"/>
      <w:r w:rsidRPr="000B2BDC">
        <w:rPr>
          <w:lang w:val="fi-FI"/>
        </w:rPr>
        <w:t>same</w:t>
      </w:r>
      <w:proofErr w:type="spellEnd"/>
      <w:r w:rsidRPr="000B2BDC">
        <w:rPr>
          <w:lang w:val="fi-FI"/>
        </w:rPr>
        <w:t xml:space="preserve"> =&gt; </w:t>
      </w:r>
      <w:proofErr w:type="spellStart"/>
      <w:proofErr w:type="gramStart"/>
      <w:r w:rsidRPr="000B2BDC">
        <w:rPr>
          <w:lang w:val="fi-FI"/>
        </w:rPr>
        <w:t>n,NoOp</w:t>
      </w:r>
      <w:proofErr w:type="spellEnd"/>
      <w:proofErr w:type="gramEnd"/>
      <w:r w:rsidRPr="000B2BDC">
        <w:rPr>
          <w:lang w:val="fi-FI"/>
        </w:rPr>
        <w:t>("</w:t>
      </w:r>
      <w:proofErr w:type="spellStart"/>
      <w:r w:rsidRPr="000B2BDC">
        <w:rPr>
          <w:lang w:val="fi-FI"/>
        </w:rPr>
        <w:t>sipuri</w:t>
      </w:r>
      <w:proofErr w:type="spellEnd"/>
      <w:r w:rsidRPr="000B2BDC">
        <w:rPr>
          <w:lang w:val="fi-FI"/>
        </w:rPr>
        <w:t>: ${sipuri:1}")</w:t>
      </w:r>
    </w:p>
    <w:p w14:paraId="728BA236" w14:textId="77777777" w:rsidR="005826DB" w:rsidRPr="0099091C" w:rsidRDefault="00427B87" w:rsidP="00211202">
      <w:pPr>
        <w:pStyle w:val="CodeIndent"/>
      </w:pPr>
      <w:r w:rsidRPr="0099091C">
        <w:t xml:space="preserve">same =&gt; </w:t>
      </w:r>
      <w:proofErr w:type="spellStart"/>
      <w:proofErr w:type="gramStart"/>
      <w:r w:rsidRPr="0099091C">
        <w:t>n,Dial</w:t>
      </w:r>
      <w:proofErr w:type="spellEnd"/>
      <w:proofErr w:type="gramEnd"/>
      <w:r w:rsidRPr="0099091C">
        <w:t>(SIP/${sipuri:1},30)</w:t>
      </w:r>
    </w:p>
    <w:p w14:paraId="728BA237" w14:textId="7E5A9DFD" w:rsidR="005826DB" w:rsidRDefault="00072739">
      <w:pPr>
        <w:pStyle w:val="Heading2"/>
        <w:tabs>
          <w:tab w:val="clear" w:pos="2430"/>
        </w:tabs>
      </w:pPr>
      <w:bookmarkStart w:id="356" w:name="_Toc463851520"/>
      <w:bookmarkStart w:id="357" w:name="_Toc463854853"/>
      <w:bookmarkStart w:id="358" w:name="_Toc488131974"/>
      <w:bookmarkStart w:id="359" w:name="_Toc510098773"/>
      <w:bookmarkStart w:id="360" w:name="_Ref510126848"/>
      <w:bookmarkStart w:id="361" w:name="_Toc510147784"/>
      <w:bookmarkStart w:id="362" w:name="_Toc512262087"/>
      <w:bookmarkStart w:id="363" w:name="_Toc512336790"/>
      <w:bookmarkStart w:id="364" w:name="_Toc77847484"/>
      <w:bookmarkStart w:id="365" w:name="_Toc463943766"/>
      <w:bookmarkEnd w:id="356"/>
      <w:bookmarkEnd w:id="357"/>
      <w:proofErr w:type="spellStart"/>
      <w:r>
        <w:t>strongSwan</w:t>
      </w:r>
      <w:proofErr w:type="spellEnd"/>
      <w:r>
        <w:t xml:space="preserve"> </w:t>
      </w:r>
      <w:r w:rsidR="59539BC9">
        <w:t>for Secure Socket Layer Tunnel</w:t>
      </w:r>
      <w:bookmarkEnd w:id="358"/>
      <w:bookmarkEnd w:id="359"/>
      <w:bookmarkEnd w:id="360"/>
      <w:bookmarkEnd w:id="361"/>
      <w:bookmarkEnd w:id="362"/>
      <w:bookmarkEnd w:id="363"/>
      <w:bookmarkEnd w:id="364"/>
    </w:p>
    <w:p w14:paraId="728BA238" w14:textId="30FFABA2" w:rsidR="005826DB" w:rsidRDefault="00072739" w:rsidP="00211202">
      <w:proofErr w:type="spellStart"/>
      <w:r>
        <w:t>strongSwan</w:t>
      </w:r>
      <w:proofErr w:type="spellEnd"/>
      <w:r>
        <w:t xml:space="preserve"> </w:t>
      </w:r>
      <w:r w:rsidR="00427B87">
        <w:t>is an open</w:t>
      </w:r>
      <w:r>
        <w:t>-</w:t>
      </w:r>
      <w:r w:rsidR="00427B87">
        <w:t xml:space="preserve">source </w:t>
      </w:r>
      <w:r w:rsidR="00E34310" w:rsidRPr="00E34310">
        <w:t xml:space="preserve">Virtual Private Network </w:t>
      </w:r>
      <w:r w:rsidR="00E34310">
        <w:t>(</w:t>
      </w:r>
      <w:r w:rsidR="00427B87">
        <w:t>VPN</w:t>
      </w:r>
      <w:r w:rsidR="00E34310">
        <w:t>)</w:t>
      </w:r>
      <w:r w:rsidR="00427B87">
        <w:t xml:space="preserve"> software that is widely popular within the </w:t>
      </w:r>
      <w:proofErr w:type="spellStart"/>
      <w:r w:rsidR="00427B87">
        <w:t>IPSec</w:t>
      </w:r>
      <w:proofErr w:type="spellEnd"/>
      <w:r w:rsidR="00427B87">
        <w:t xml:space="preserve"> industry. </w:t>
      </w:r>
      <w:proofErr w:type="spellStart"/>
      <w:r>
        <w:t>strongSwan</w:t>
      </w:r>
      <w:proofErr w:type="spellEnd"/>
      <w:r>
        <w:t xml:space="preserve"> </w:t>
      </w:r>
      <w:r w:rsidR="00427B87">
        <w:t>can be installed on both CentOS and Amazon Linux servers; the following instructions were implemented on an Amazon Linux EC2 instance.</w:t>
      </w:r>
    </w:p>
    <w:p w14:paraId="728BA239" w14:textId="326105BB" w:rsidR="005826DB" w:rsidRDefault="00427B87" w:rsidP="00211202">
      <w:r>
        <w:t xml:space="preserve">In the following installation scenario, the local side of the VPN is running within AWS. The remote side provider requires both a public IP for the VPN endpoint and for the tunneled traffic. The implementation requires two public IP addresses on the local side and </w:t>
      </w:r>
      <w:r w:rsidR="0049515E">
        <w:t xml:space="preserve">translates </w:t>
      </w:r>
      <w:r>
        <w:t>all local traffic to one of those address</w:t>
      </w:r>
      <w:r w:rsidR="002D6B48">
        <w:t>es</w:t>
      </w:r>
      <w:r>
        <w:t xml:space="preserve"> for the VPN tunnel. Also, on the remote end</w:t>
      </w:r>
      <w:r w:rsidR="00215A6F">
        <w:t>,</w:t>
      </w:r>
      <w:r>
        <w:t xml:space="preserve"> there is only one accessible IP address. Minor adjustments would be required to allow access to more than one destination IP address or to allow a range of IP addresses directly (with or without NAT) through the VPN.</w:t>
      </w:r>
    </w:p>
    <w:p w14:paraId="728BA23A" w14:textId="6CB7E21D" w:rsidR="005826DB" w:rsidRDefault="0066599D" w:rsidP="00211202">
      <w:r>
        <w:t>All</w:t>
      </w:r>
      <w:r w:rsidR="00B21A8E">
        <w:t xml:space="preserve"> the following </w:t>
      </w:r>
      <w:r w:rsidR="00427B87">
        <w:t xml:space="preserve">commands </w:t>
      </w:r>
      <w:r w:rsidR="00FF3325">
        <w:t xml:space="preserve">must </w:t>
      </w:r>
      <w:r w:rsidR="00427B87">
        <w:t xml:space="preserve">be run as root (or via </w:t>
      </w:r>
      <w:proofErr w:type="spellStart"/>
      <w:r w:rsidR="00427B87">
        <w:t>sudo</w:t>
      </w:r>
      <w:proofErr w:type="spellEnd"/>
      <w:r w:rsidR="00427B87">
        <w:t>).</w:t>
      </w:r>
    </w:p>
    <w:p w14:paraId="728BA23B" w14:textId="78F94D90" w:rsidR="005826DB" w:rsidRDefault="00517245" w:rsidP="00032165">
      <w:pPr>
        <w:pStyle w:val="Heading3"/>
        <w:keepLines/>
      </w:pPr>
      <w:bookmarkStart w:id="366" w:name="_Toc510098774"/>
      <w:bookmarkStart w:id="367" w:name="_Toc510147785"/>
      <w:bookmarkStart w:id="368" w:name="_Toc512262088"/>
      <w:bookmarkStart w:id="369" w:name="_Toc512336791"/>
      <w:bookmarkStart w:id="370" w:name="_Toc77847485"/>
      <w:proofErr w:type="spellStart"/>
      <w:r>
        <w:t>strongSwan</w:t>
      </w:r>
      <w:proofErr w:type="spellEnd"/>
      <w:r>
        <w:t xml:space="preserve"> </w:t>
      </w:r>
      <w:r w:rsidR="59539BC9">
        <w:t>Installation</w:t>
      </w:r>
      <w:bookmarkEnd w:id="366"/>
      <w:bookmarkEnd w:id="367"/>
      <w:bookmarkEnd w:id="368"/>
      <w:bookmarkEnd w:id="369"/>
      <w:bookmarkEnd w:id="370"/>
    </w:p>
    <w:p w14:paraId="728BA23C" w14:textId="4C61B050" w:rsidR="005826DB" w:rsidRDefault="00427B87" w:rsidP="002E1177">
      <w:pPr>
        <w:spacing w:after="240"/>
      </w:pPr>
      <w:r>
        <w:t xml:space="preserve">First, use yum to install </w:t>
      </w:r>
      <w:proofErr w:type="spellStart"/>
      <w:r w:rsidR="00D166B6">
        <w:t>strongSwan</w:t>
      </w:r>
      <w:proofErr w:type="spellEnd"/>
      <w:r>
        <w:t>:</w:t>
      </w:r>
    </w:p>
    <w:p w14:paraId="728BA23D" w14:textId="77777777" w:rsidR="005826DB" w:rsidRDefault="00427B87" w:rsidP="00211202">
      <w:pPr>
        <w:pStyle w:val="CodeIndent"/>
      </w:pPr>
      <w:r>
        <w:t xml:space="preserve">yum install -y </w:t>
      </w:r>
      <w:proofErr w:type="spellStart"/>
      <w:r>
        <w:t>strongswan</w:t>
      </w:r>
      <w:proofErr w:type="spellEnd"/>
    </w:p>
    <w:p w14:paraId="728BA23E" w14:textId="77777777" w:rsidR="005826DB" w:rsidRDefault="00427B87" w:rsidP="002E1177">
      <w:pPr>
        <w:spacing w:after="240"/>
      </w:pPr>
      <w:r>
        <w:t>Then, modify the /</w:t>
      </w:r>
      <w:proofErr w:type="spellStart"/>
      <w:r>
        <w:t>etc</w:t>
      </w:r>
      <w:proofErr w:type="spellEnd"/>
      <w:r>
        <w:t>/</w:t>
      </w:r>
      <w:proofErr w:type="spellStart"/>
      <w:r>
        <w:t>strongswan</w:t>
      </w:r>
      <w:proofErr w:type="spellEnd"/>
      <w:r>
        <w:t>/</w:t>
      </w:r>
      <w:proofErr w:type="spellStart"/>
      <w:r>
        <w:t>ipsec.conf</w:t>
      </w:r>
      <w:proofErr w:type="spellEnd"/>
      <w:r>
        <w:t xml:space="preserve"> table to reflect the following:</w:t>
      </w:r>
    </w:p>
    <w:p w14:paraId="728BA23F" w14:textId="77777777" w:rsidR="005826DB" w:rsidRPr="0099091C" w:rsidRDefault="00427B87" w:rsidP="00211202">
      <w:pPr>
        <w:pStyle w:val="CodeIndent"/>
      </w:pPr>
      <w:r w:rsidRPr="0099091C">
        <w:t>config setup</w:t>
      </w:r>
    </w:p>
    <w:p w14:paraId="728BA240" w14:textId="746B888E" w:rsidR="005826DB" w:rsidRPr="0099091C" w:rsidRDefault="00427B87" w:rsidP="00211202">
      <w:pPr>
        <w:pStyle w:val="CodeIndent"/>
      </w:pPr>
      <w:r w:rsidRPr="0099091C">
        <w:t xml:space="preserve">        #charondebug</w:t>
      </w:r>
      <w:proofErr w:type="gramStart"/>
      <w:r w:rsidRPr="0099091C">
        <w:t>=</w:t>
      </w:r>
      <w:r w:rsidR="002D6B48">
        <w:t>”</w:t>
      </w:r>
      <w:r w:rsidRPr="0099091C">
        <w:t>ike</w:t>
      </w:r>
      <w:proofErr w:type="gramEnd"/>
      <w:r w:rsidRPr="0099091C">
        <w:t xml:space="preserve"> 2, net 3, </w:t>
      </w:r>
      <w:proofErr w:type="spellStart"/>
      <w:r w:rsidRPr="0099091C">
        <w:t>knl</w:t>
      </w:r>
      <w:proofErr w:type="spellEnd"/>
      <w:r w:rsidRPr="0099091C">
        <w:t xml:space="preserve"> 2, </w:t>
      </w:r>
      <w:proofErr w:type="spellStart"/>
      <w:r w:rsidRPr="0099091C">
        <w:t>cfg</w:t>
      </w:r>
      <w:proofErr w:type="spellEnd"/>
      <w:r w:rsidRPr="0099091C">
        <w:t xml:space="preserve"> 2</w:t>
      </w:r>
      <w:r w:rsidR="002D6B48">
        <w:t>”</w:t>
      </w:r>
      <w:r w:rsidRPr="0099091C">
        <w:t xml:space="preserve">    #useful debugs</w:t>
      </w:r>
    </w:p>
    <w:p w14:paraId="728BA241" w14:textId="77777777" w:rsidR="005826DB" w:rsidRPr="0099091C" w:rsidRDefault="00427B87" w:rsidP="00211202">
      <w:pPr>
        <w:pStyle w:val="CodeIndent"/>
      </w:pPr>
      <w:r w:rsidRPr="0099091C">
        <w:t>conn %default</w:t>
      </w:r>
    </w:p>
    <w:p w14:paraId="728BA242" w14:textId="779EA8C8" w:rsidR="005826DB" w:rsidRPr="0099091C" w:rsidRDefault="00427B87" w:rsidP="00211202">
      <w:pPr>
        <w:pStyle w:val="CodeIndent"/>
      </w:pPr>
      <w:r w:rsidRPr="0099091C">
        <w:t xml:space="preserve">        </w:t>
      </w:r>
      <w:proofErr w:type="spellStart"/>
      <w:r w:rsidRPr="0099091C">
        <w:t>ikelifetime</w:t>
      </w:r>
      <w:proofErr w:type="spellEnd"/>
      <w:r w:rsidRPr="0099091C">
        <w:t>=</w:t>
      </w:r>
      <w:r w:rsidR="006A2229">
        <w:t>48</w:t>
      </w:r>
      <w:r w:rsidR="006A2229" w:rsidRPr="0099091C">
        <w:t>0m</w:t>
      </w:r>
    </w:p>
    <w:p w14:paraId="728BA243" w14:textId="77777777" w:rsidR="005826DB" w:rsidRPr="0099091C" w:rsidRDefault="00427B87" w:rsidP="00211202">
      <w:pPr>
        <w:pStyle w:val="CodeIndent"/>
      </w:pPr>
      <w:r w:rsidRPr="0099091C">
        <w:t xml:space="preserve">        </w:t>
      </w:r>
      <w:proofErr w:type="spellStart"/>
      <w:r w:rsidRPr="0099091C">
        <w:t>keylife</w:t>
      </w:r>
      <w:proofErr w:type="spellEnd"/>
      <w:r w:rsidRPr="0099091C">
        <w:t>=60m</w:t>
      </w:r>
    </w:p>
    <w:p w14:paraId="728BA244" w14:textId="77777777" w:rsidR="005826DB" w:rsidRPr="0099091C" w:rsidRDefault="00427B87" w:rsidP="00211202">
      <w:pPr>
        <w:pStyle w:val="CodeIndent"/>
      </w:pPr>
      <w:r w:rsidRPr="0099091C">
        <w:t xml:space="preserve">        </w:t>
      </w:r>
      <w:proofErr w:type="spellStart"/>
      <w:r w:rsidRPr="0099091C">
        <w:t>rekeymargin</w:t>
      </w:r>
      <w:proofErr w:type="spellEnd"/>
      <w:r w:rsidRPr="0099091C">
        <w:t>=3m</w:t>
      </w:r>
    </w:p>
    <w:p w14:paraId="728BA245" w14:textId="77777777" w:rsidR="005826DB" w:rsidRPr="0099091C" w:rsidRDefault="00427B87" w:rsidP="00211202">
      <w:pPr>
        <w:pStyle w:val="CodeIndent"/>
      </w:pPr>
      <w:r w:rsidRPr="0099091C">
        <w:t xml:space="preserve">        </w:t>
      </w:r>
      <w:proofErr w:type="spellStart"/>
      <w:r w:rsidRPr="0099091C">
        <w:t>keyingtries</w:t>
      </w:r>
      <w:proofErr w:type="spellEnd"/>
      <w:r w:rsidRPr="0099091C">
        <w:t>=1</w:t>
      </w:r>
    </w:p>
    <w:p w14:paraId="728BA246" w14:textId="77777777" w:rsidR="005826DB" w:rsidRPr="0099091C" w:rsidRDefault="00427B87" w:rsidP="00211202">
      <w:pPr>
        <w:pStyle w:val="CodeIndent"/>
      </w:pPr>
      <w:r w:rsidRPr="0099091C">
        <w:t xml:space="preserve">        </w:t>
      </w:r>
      <w:proofErr w:type="spellStart"/>
      <w:r w:rsidRPr="0099091C">
        <w:t>keyexchange</w:t>
      </w:r>
      <w:proofErr w:type="spellEnd"/>
      <w:r w:rsidRPr="0099091C">
        <w:t>=ikev1</w:t>
      </w:r>
    </w:p>
    <w:p w14:paraId="728BA247" w14:textId="77777777" w:rsidR="005826DB" w:rsidRPr="0099091C" w:rsidRDefault="00427B87" w:rsidP="00211202">
      <w:pPr>
        <w:pStyle w:val="CodeIndent"/>
      </w:pPr>
      <w:r w:rsidRPr="0099091C">
        <w:t xml:space="preserve">        </w:t>
      </w:r>
      <w:proofErr w:type="spellStart"/>
      <w:r w:rsidRPr="0099091C">
        <w:t>authby</w:t>
      </w:r>
      <w:proofErr w:type="spellEnd"/>
      <w:r w:rsidRPr="0099091C">
        <w:t>=secret</w:t>
      </w:r>
    </w:p>
    <w:p w14:paraId="728BA248" w14:textId="77777777" w:rsidR="005826DB" w:rsidRPr="0099091C" w:rsidRDefault="00427B87" w:rsidP="00211202">
      <w:pPr>
        <w:pStyle w:val="CodeIndent"/>
      </w:pPr>
      <w:r w:rsidRPr="0099091C">
        <w:t xml:space="preserve">conn </w:t>
      </w:r>
      <w:proofErr w:type="spellStart"/>
      <w:r w:rsidRPr="0099091C">
        <w:t>PeerProvider</w:t>
      </w:r>
      <w:proofErr w:type="spellEnd"/>
    </w:p>
    <w:p w14:paraId="728BA249" w14:textId="77777777" w:rsidR="005826DB" w:rsidRPr="0099091C" w:rsidRDefault="00427B87" w:rsidP="00211202">
      <w:pPr>
        <w:pStyle w:val="CodeIndent"/>
      </w:pPr>
      <w:r w:rsidRPr="0099091C">
        <w:t xml:space="preserve">        auto=start</w:t>
      </w:r>
    </w:p>
    <w:p w14:paraId="728BA24A" w14:textId="77777777" w:rsidR="005826DB" w:rsidRPr="0099091C" w:rsidRDefault="00427B87" w:rsidP="00211202">
      <w:pPr>
        <w:pStyle w:val="CodeIndent"/>
      </w:pPr>
      <w:r w:rsidRPr="0099091C">
        <w:t xml:space="preserve">        </w:t>
      </w:r>
      <w:proofErr w:type="spellStart"/>
      <w:r w:rsidRPr="0099091C">
        <w:t>ike</w:t>
      </w:r>
      <w:proofErr w:type="spellEnd"/>
      <w:r w:rsidRPr="0099091C">
        <w:t>=aes128-sha1-modp1024        #P1: modp1536 = DH group 2</w:t>
      </w:r>
    </w:p>
    <w:p w14:paraId="728BA24B" w14:textId="77777777" w:rsidR="005826DB" w:rsidRPr="0099091C" w:rsidRDefault="00427B87" w:rsidP="00211202">
      <w:pPr>
        <w:pStyle w:val="CodeIndent"/>
      </w:pPr>
      <w:r w:rsidRPr="0099091C">
        <w:t xml:space="preserve">        </w:t>
      </w:r>
      <w:proofErr w:type="spellStart"/>
      <w:r w:rsidRPr="0099091C">
        <w:t>esp</w:t>
      </w:r>
      <w:proofErr w:type="spellEnd"/>
      <w:r w:rsidRPr="0099091C">
        <w:t>=aes128-sha1-modp1024        #P2</w:t>
      </w:r>
    </w:p>
    <w:p w14:paraId="728BA24C" w14:textId="77777777" w:rsidR="005826DB" w:rsidRPr="0099091C" w:rsidRDefault="005826DB" w:rsidP="00211202">
      <w:pPr>
        <w:pStyle w:val="CodeIndent"/>
      </w:pPr>
    </w:p>
    <w:p w14:paraId="728BA24D" w14:textId="6BBB5955" w:rsidR="005826DB" w:rsidRPr="0099091C" w:rsidRDefault="00427B87" w:rsidP="00211202">
      <w:pPr>
        <w:pStyle w:val="CodeIndent"/>
      </w:pPr>
      <w:r w:rsidRPr="0099091C">
        <w:t xml:space="preserve">        left=&lt;</w:t>
      </w:r>
      <w:proofErr w:type="spellStart"/>
      <w:r w:rsidR="00D166B6">
        <w:t>s</w:t>
      </w:r>
      <w:r w:rsidR="00D166B6" w:rsidRPr="0099091C">
        <w:t>t</w:t>
      </w:r>
      <w:r w:rsidR="00D166B6">
        <w:t>r</w:t>
      </w:r>
      <w:r w:rsidR="00D166B6" w:rsidRPr="0099091C">
        <w:t>ongS</w:t>
      </w:r>
      <w:r w:rsidR="00D166B6">
        <w:t>wan</w:t>
      </w:r>
      <w:proofErr w:type="spellEnd"/>
      <w:r w:rsidR="00D166B6" w:rsidRPr="0099091C">
        <w:t xml:space="preserve"> </w:t>
      </w:r>
      <w:r w:rsidRPr="0099091C">
        <w:t>local address&gt; #Local outside address</w:t>
      </w:r>
    </w:p>
    <w:p w14:paraId="728BA24E" w14:textId="77777777" w:rsidR="005826DB" w:rsidRPr="0099091C" w:rsidRDefault="00427B87" w:rsidP="00211202">
      <w:pPr>
        <w:pStyle w:val="CodeIndent"/>
      </w:pPr>
      <w:r w:rsidRPr="0099091C">
        <w:t xml:space="preserve">        </w:t>
      </w:r>
      <w:proofErr w:type="spellStart"/>
      <w:r w:rsidRPr="0099091C">
        <w:t>leftsubnet</w:t>
      </w:r>
      <w:proofErr w:type="spellEnd"/>
      <w:r w:rsidRPr="0099091C">
        <w:t>=&lt;dummy address&gt;/32   #network behind Local</w:t>
      </w:r>
    </w:p>
    <w:p w14:paraId="728BA24F" w14:textId="1F79DC99" w:rsidR="005826DB" w:rsidRPr="0099091C" w:rsidRDefault="00427B87" w:rsidP="00211202">
      <w:pPr>
        <w:pStyle w:val="CodeIndent"/>
      </w:pPr>
      <w:r w:rsidRPr="0099091C">
        <w:t xml:space="preserve">        </w:t>
      </w:r>
      <w:proofErr w:type="spellStart"/>
      <w:r w:rsidRPr="0099091C">
        <w:t>leftid</w:t>
      </w:r>
      <w:proofErr w:type="spellEnd"/>
      <w:r w:rsidRPr="0099091C">
        <w:t>=&lt;</w:t>
      </w:r>
      <w:proofErr w:type="spellStart"/>
      <w:r w:rsidR="00D166B6">
        <w:t>s</w:t>
      </w:r>
      <w:r w:rsidRPr="0099091C">
        <w:t>trongS</w:t>
      </w:r>
      <w:r w:rsidR="00D166B6">
        <w:t>wan</w:t>
      </w:r>
      <w:proofErr w:type="spellEnd"/>
      <w:r w:rsidRPr="0099091C">
        <w:t xml:space="preserve"> public IP&gt;   #IKEID sent by Local</w:t>
      </w:r>
    </w:p>
    <w:p w14:paraId="728BA250" w14:textId="77777777" w:rsidR="005826DB" w:rsidRPr="0099091C" w:rsidRDefault="00427B87" w:rsidP="00211202">
      <w:pPr>
        <w:pStyle w:val="CodeIndent"/>
      </w:pPr>
      <w:r w:rsidRPr="0099091C">
        <w:t xml:space="preserve">        </w:t>
      </w:r>
      <w:proofErr w:type="spellStart"/>
      <w:r w:rsidRPr="0099091C">
        <w:t>leftfirewall</w:t>
      </w:r>
      <w:proofErr w:type="spellEnd"/>
      <w:r w:rsidRPr="0099091C">
        <w:t>=yes</w:t>
      </w:r>
    </w:p>
    <w:p w14:paraId="728BA251" w14:textId="77777777" w:rsidR="005826DB" w:rsidRPr="0099091C" w:rsidRDefault="005826DB" w:rsidP="00211202">
      <w:pPr>
        <w:pStyle w:val="CodeIndent"/>
      </w:pPr>
    </w:p>
    <w:p w14:paraId="728BA252" w14:textId="77777777" w:rsidR="005826DB" w:rsidRPr="0099091C" w:rsidRDefault="00427B87" w:rsidP="00211202">
      <w:pPr>
        <w:pStyle w:val="CodeIndent"/>
      </w:pPr>
      <w:r w:rsidRPr="0099091C">
        <w:t xml:space="preserve">        right=&lt;remote peer address.     #PeerProvider outside address</w:t>
      </w:r>
    </w:p>
    <w:p w14:paraId="728BA253" w14:textId="77777777" w:rsidR="005826DB" w:rsidRPr="0099091C" w:rsidRDefault="00427B87" w:rsidP="00211202">
      <w:pPr>
        <w:pStyle w:val="CodeIndent"/>
      </w:pPr>
      <w:r w:rsidRPr="0099091C">
        <w:lastRenderedPageBreak/>
        <w:t xml:space="preserve">        </w:t>
      </w:r>
      <w:proofErr w:type="spellStart"/>
      <w:r w:rsidRPr="0099091C">
        <w:t>rightsubnet</w:t>
      </w:r>
      <w:proofErr w:type="spellEnd"/>
      <w:r w:rsidRPr="0099091C">
        <w:t xml:space="preserve">=&lt;remote server address&gt;/32 #network behind </w:t>
      </w:r>
      <w:proofErr w:type="spellStart"/>
      <w:r w:rsidRPr="0099091C">
        <w:t>PeerProvider</w:t>
      </w:r>
      <w:proofErr w:type="spellEnd"/>
    </w:p>
    <w:p w14:paraId="728BA255" w14:textId="5C62A812" w:rsidR="005826DB" w:rsidRPr="00CF21F4" w:rsidRDefault="00427B87" w:rsidP="00211202">
      <w:pPr>
        <w:pStyle w:val="CodeIndent"/>
      </w:pPr>
      <w:r w:rsidRPr="0099091C">
        <w:t xml:space="preserve">        </w:t>
      </w:r>
      <w:r w:rsidR="002D6B48">
        <w:pgNum/>
      </w:r>
      <w:proofErr w:type="spellStart"/>
      <w:r w:rsidR="002D6B48">
        <w:t>ighted</w:t>
      </w:r>
      <w:proofErr w:type="spellEnd"/>
      <w:r w:rsidRPr="0099091C">
        <w:t xml:space="preserve">=&lt;remote peer address.   #IKEID sent by </w:t>
      </w:r>
      <w:proofErr w:type="spellStart"/>
      <w:r w:rsidRPr="0099091C">
        <w:t>PeerProvider</w:t>
      </w:r>
      <w:proofErr w:type="spellEnd"/>
    </w:p>
    <w:p w14:paraId="728BA256" w14:textId="77777777" w:rsidR="005826DB" w:rsidRDefault="00427B87" w:rsidP="002E1177">
      <w:pPr>
        <w:spacing w:before="240" w:after="240"/>
      </w:pPr>
      <w:r>
        <w:t>Agree with your peer on a shared key and then modify the /</w:t>
      </w:r>
      <w:proofErr w:type="spellStart"/>
      <w:r>
        <w:t>etc</w:t>
      </w:r>
      <w:proofErr w:type="spellEnd"/>
      <w:r>
        <w:t>/</w:t>
      </w:r>
      <w:proofErr w:type="spellStart"/>
      <w:r>
        <w:t>strongswan</w:t>
      </w:r>
      <w:proofErr w:type="spellEnd"/>
      <w:r>
        <w:t>/</w:t>
      </w:r>
      <w:proofErr w:type="spellStart"/>
      <w:r>
        <w:t>ipsec.secrets</w:t>
      </w:r>
      <w:proofErr w:type="spellEnd"/>
      <w:r>
        <w:t xml:space="preserve"> file to reflect the following:</w:t>
      </w:r>
    </w:p>
    <w:p w14:paraId="728BA257" w14:textId="1536A06C" w:rsidR="005826DB" w:rsidRPr="0099091C" w:rsidRDefault="00427B87" w:rsidP="00211202">
      <w:pPr>
        <w:pStyle w:val="CodeIndent"/>
      </w:pPr>
      <w:r w:rsidRPr="0099091C">
        <w:t>&lt;</w:t>
      </w:r>
      <w:proofErr w:type="spellStart"/>
      <w:r w:rsidR="00D166B6">
        <w:t>s</w:t>
      </w:r>
      <w:r w:rsidRPr="0099091C">
        <w:t>trongS</w:t>
      </w:r>
      <w:r w:rsidR="00D166B6">
        <w:t>wan</w:t>
      </w:r>
      <w:proofErr w:type="spellEnd"/>
      <w:r w:rsidRPr="0099091C">
        <w:t xml:space="preserve"> public IP&gt; &lt;remote server address</w:t>
      </w:r>
      <w:proofErr w:type="gramStart"/>
      <w:r w:rsidRPr="0099091C">
        <w:t>&gt; :</w:t>
      </w:r>
      <w:proofErr w:type="gramEnd"/>
      <w:r w:rsidRPr="0099091C">
        <w:t xml:space="preserve"> PSK </w:t>
      </w:r>
      <w:r w:rsidR="002D6B48">
        <w:t>“</w:t>
      </w:r>
      <w:r w:rsidRPr="0099091C">
        <w:t xml:space="preserve">&lt;Key obtained from </w:t>
      </w:r>
      <w:proofErr w:type="spellStart"/>
      <w:r w:rsidRPr="0099091C">
        <w:t>PeerProvider</w:t>
      </w:r>
      <w:proofErr w:type="spellEnd"/>
      <w:r w:rsidRPr="0099091C">
        <w:t xml:space="preserve"> in quotes&gt;</w:t>
      </w:r>
      <w:r w:rsidR="002D6B48">
        <w:t>”</w:t>
      </w:r>
      <w:r w:rsidRPr="0099091C">
        <w:t xml:space="preserve"> </w:t>
      </w:r>
    </w:p>
    <w:p w14:paraId="728BA258" w14:textId="77777777" w:rsidR="005826DB" w:rsidRDefault="00427B87" w:rsidP="002E1177">
      <w:pPr>
        <w:spacing w:before="240" w:after="240"/>
      </w:pPr>
      <w:proofErr w:type="spellStart"/>
      <w:r>
        <w:t>IPTables</w:t>
      </w:r>
      <w:proofErr w:type="spellEnd"/>
      <w:r>
        <w:t xml:space="preserve"> must be configured to perform NAT between the source subnet and the public IP identified for tunnel traffic. Create the /</w:t>
      </w:r>
      <w:proofErr w:type="spellStart"/>
      <w:r>
        <w:t>etc</w:t>
      </w:r>
      <w:proofErr w:type="spellEnd"/>
      <w:r>
        <w:t>/</w:t>
      </w:r>
      <w:proofErr w:type="spellStart"/>
      <w:r>
        <w:t>iptables.conf</w:t>
      </w:r>
      <w:proofErr w:type="spellEnd"/>
      <w:r>
        <w:t xml:space="preserve"> file and add the following:</w:t>
      </w:r>
    </w:p>
    <w:p w14:paraId="728BA259" w14:textId="77777777" w:rsidR="005826DB" w:rsidRPr="0099091C" w:rsidRDefault="00427B87" w:rsidP="00211202">
      <w:pPr>
        <w:pStyle w:val="CodeIndent"/>
      </w:pPr>
      <w:r w:rsidRPr="0099091C">
        <w:t>*</w:t>
      </w:r>
      <w:proofErr w:type="spellStart"/>
      <w:proofErr w:type="gramStart"/>
      <w:r w:rsidRPr="0099091C">
        <w:t>nat</w:t>
      </w:r>
      <w:proofErr w:type="spellEnd"/>
      <w:proofErr w:type="gramEnd"/>
    </w:p>
    <w:p w14:paraId="728BA25A" w14:textId="77777777" w:rsidR="005826DB" w:rsidRPr="0099091C" w:rsidRDefault="00427B87" w:rsidP="00211202">
      <w:pPr>
        <w:pStyle w:val="CodeIndent"/>
      </w:pPr>
      <w:proofErr w:type="gramStart"/>
      <w:r w:rsidRPr="0099091C">
        <w:t>:PREROUTING</w:t>
      </w:r>
      <w:proofErr w:type="gramEnd"/>
      <w:r w:rsidRPr="0099091C">
        <w:t xml:space="preserve"> ACCEPT [5:436]</w:t>
      </w:r>
    </w:p>
    <w:p w14:paraId="728BA25B" w14:textId="77777777" w:rsidR="005826DB" w:rsidRPr="0099091C" w:rsidRDefault="00427B87" w:rsidP="00211202">
      <w:pPr>
        <w:pStyle w:val="CodeIndent"/>
      </w:pPr>
      <w:proofErr w:type="gramStart"/>
      <w:r w:rsidRPr="0099091C">
        <w:t>:INPUT</w:t>
      </w:r>
      <w:proofErr w:type="gramEnd"/>
      <w:r w:rsidRPr="0099091C">
        <w:t xml:space="preserve"> ACCEPT [1:92]</w:t>
      </w:r>
    </w:p>
    <w:p w14:paraId="728BA25C" w14:textId="77777777" w:rsidR="005826DB" w:rsidRPr="0099091C" w:rsidRDefault="00427B87" w:rsidP="00211202">
      <w:pPr>
        <w:pStyle w:val="CodeIndent"/>
      </w:pPr>
      <w:proofErr w:type="gramStart"/>
      <w:r w:rsidRPr="0099091C">
        <w:t>:OUTPUT</w:t>
      </w:r>
      <w:proofErr w:type="gramEnd"/>
      <w:r w:rsidRPr="0099091C">
        <w:t xml:space="preserve"> ACCEPT [34:9996]</w:t>
      </w:r>
    </w:p>
    <w:p w14:paraId="728BA25D" w14:textId="77777777" w:rsidR="005826DB" w:rsidRPr="0099091C" w:rsidRDefault="00427B87" w:rsidP="00211202">
      <w:pPr>
        <w:pStyle w:val="CodeIndent"/>
      </w:pPr>
      <w:proofErr w:type="gramStart"/>
      <w:r w:rsidRPr="0099091C">
        <w:t>:POSTROUTING</w:t>
      </w:r>
      <w:proofErr w:type="gramEnd"/>
      <w:r w:rsidRPr="0099091C">
        <w:t xml:space="preserve"> ACCEPT [34:9996]</w:t>
      </w:r>
    </w:p>
    <w:p w14:paraId="728BA25E" w14:textId="453A35A9" w:rsidR="005826DB" w:rsidRPr="0099091C" w:rsidRDefault="00427B87" w:rsidP="00211202">
      <w:pPr>
        <w:pStyle w:val="CodeIndent"/>
      </w:pPr>
      <w:r w:rsidRPr="0099091C">
        <w:t xml:space="preserve">-A POSTROUTING -s &lt;VPC CIDR block&gt;/24 -d &lt;remote server address&gt;/32 -o eth0 -j SNAT </w:t>
      </w:r>
      <w:r w:rsidR="002D6B48">
        <w:t>–</w:t>
      </w:r>
      <w:r w:rsidRPr="0099091C">
        <w:t>to-source &lt;dummy address&gt;</w:t>
      </w:r>
    </w:p>
    <w:p w14:paraId="728BA25F" w14:textId="77777777" w:rsidR="005826DB" w:rsidRPr="0099091C" w:rsidRDefault="00427B87" w:rsidP="00211202">
      <w:pPr>
        <w:pStyle w:val="CodeIndent"/>
      </w:pPr>
      <w:r w:rsidRPr="0099091C">
        <w:t>COMMIT</w:t>
      </w:r>
    </w:p>
    <w:p w14:paraId="728BA260" w14:textId="77777777" w:rsidR="005826DB" w:rsidRPr="0099091C" w:rsidRDefault="005826DB" w:rsidP="00211202">
      <w:pPr>
        <w:pStyle w:val="CodeIndent"/>
      </w:pPr>
    </w:p>
    <w:p w14:paraId="728BA261" w14:textId="77777777" w:rsidR="005826DB" w:rsidRPr="0099091C" w:rsidRDefault="005826DB" w:rsidP="00211202">
      <w:pPr>
        <w:pStyle w:val="CodeIndent"/>
      </w:pPr>
    </w:p>
    <w:p w14:paraId="728BA262" w14:textId="77777777" w:rsidR="005826DB" w:rsidRPr="0099091C" w:rsidRDefault="00427B87" w:rsidP="00211202">
      <w:pPr>
        <w:pStyle w:val="CodeIndent"/>
      </w:pPr>
      <w:r w:rsidRPr="0099091C">
        <w:t>*</w:t>
      </w:r>
      <w:proofErr w:type="gramStart"/>
      <w:r w:rsidRPr="0099091C">
        <w:t>filter</w:t>
      </w:r>
      <w:proofErr w:type="gramEnd"/>
    </w:p>
    <w:p w14:paraId="728BA263" w14:textId="77777777" w:rsidR="005826DB" w:rsidRPr="0099091C" w:rsidRDefault="00427B87" w:rsidP="00211202">
      <w:pPr>
        <w:pStyle w:val="CodeIndent"/>
      </w:pPr>
      <w:proofErr w:type="gramStart"/>
      <w:r w:rsidRPr="0099091C">
        <w:t>:INPUT</w:t>
      </w:r>
      <w:proofErr w:type="gramEnd"/>
      <w:r w:rsidRPr="0099091C">
        <w:t xml:space="preserve"> ACCEPT [1063:95316]</w:t>
      </w:r>
    </w:p>
    <w:p w14:paraId="728BA264" w14:textId="77777777" w:rsidR="005826DB" w:rsidRPr="0099091C" w:rsidRDefault="00427B87" w:rsidP="00211202">
      <w:pPr>
        <w:pStyle w:val="CodeIndent"/>
      </w:pPr>
      <w:r w:rsidRPr="0099091C">
        <w:t>:FORWARD ACCEPT [12:1032]</w:t>
      </w:r>
    </w:p>
    <w:p w14:paraId="728BA265" w14:textId="77777777" w:rsidR="005826DB" w:rsidRPr="0099091C" w:rsidRDefault="00427B87" w:rsidP="00211202">
      <w:pPr>
        <w:pStyle w:val="CodeIndent"/>
      </w:pPr>
      <w:proofErr w:type="gramStart"/>
      <w:r w:rsidRPr="0099091C">
        <w:t>:OUTPUT</w:t>
      </w:r>
      <w:proofErr w:type="gramEnd"/>
      <w:r w:rsidRPr="0099091C">
        <w:t xml:space="preserve"> ACCEPT [1018:375057]</w:t>
      </w:r>
    </w:p>
    <w:p w14:paraId="728BA266" w14:textId="77777777" w:rsidR="005826DB" w:rsidRDefault="00427B87" w:rsidP="00211202">
      <w:pPr>
        <w:pStyle w:val="CodeIndent"/>
      </w:pPr>
      <w:r w:rsidRPr="0099091C">
        <w:t>COMMIT</w:t>
      </w:r>
    </w:p>
    <w:p w14:paraId="728BA267" w14:textId="77777777" w:rsidR="005826DB" w:rsidRDefault="00427B87" w:rsidP="002E1177">
      <w:pPr>
        <w:spacing w:before="240" w:after="240"/>
      </w:pPr>
      <w:r>
        <w:t xml:space="preserve">The server needs a dummy interface associated with the public IP for tunnel traffic, and the </w:t>
      </w:r>
      <w:proofErr w:type="spellStart"/>
      <w:r>
        <w:t>IPTables</w:t>
      </w:r>
      <w:proofErr w:type="spellEnd"/>
      <w:r>
        <w:t xml:space="preserve"> configuration must be loaded at startup. Append the following lines to /</w:t>
      </w:r>
      <w:proofErr w:type="spellStart"/>
      <w:r>
        <w:t>etc</w:t>
      </w:r>
      <w:proofErr w:type="spellEnd"/>
      <w:r>
        <w:t>/</w:t>
      </w:r>
      <w:proofErr w:type="spellStart"/>
      <w:r>
        <w:t>rc.d</w:t>
      </w:r>
      <w:proofErr w:type="spellEnd"/>
      <w:r>
        <w:t>/</w:t>
      </w:r>
      <w:proofErr w:type="spellStart"/>
      <w:r>
        <w:t>rc.local</w:t>
      </w:r>
      <w:proofErr w:type="spellEnd"/>
      <w:r>
        <w:t>:</w:t>
      </w:r>
    </w:p>
    <w:p w14:paraId="728BA268" w14:textId="77777777" w:rsidR="005826DB" w:rsidRPr="0099091C" w:rsidRDefault="00427B87" w:rsidP="00211202">
      <w:pPr>
        <w:pStyle w:val="CodeIndent"/>
      </w:pPr>
      <w:r w:rsidRPr="0099091C">
        <w:t>/</w:t>
      </w:r>
      <w:proofErr w:type="spellStart"/>
      <w:r w:rsidRPr="0099091C">
        <w:t>sbin</w:t>
      </w:r>
      <w:proofErr w:type="spellEnd"/>
      <w:r w:rsidRPr="0099091C">
        <w:t>/</w:t>
      </w:r>
      <w:proofErr w:type="spellStart"/>
      <w:r w:rsidRPr="0099091C">
        <w:t>modprobe</w:t>
      </w:r>
      <w:proofErr w:type="spellEnd"/>
      <w:r w:rsidRPr="0099091C">
        <w:t xml:space="preserve"> dummy</w:t>
      </w:r>
    </w:p>
    <w:p w14:paraId="728BA269" w14:textId="77777777" w:rsidR="005826DB" w:rsidRPr="0099091C" w:rsidRDefault="00427B87" w:rsidP="00211202">
      <w:pPr>
        <w:pStyle w:val="CodeIndent"/>
      </w:pPr>
      <w:r w:rsidRPr="0099091C">
        <w:t>/</w:t>
      </w:r>
      <w:proofErr w:type="spellStart"/>
      <w:r w:rsidRPr="0099091C">
        <w:t>sbin</w:t>
      </w:r>
      <w:proofErr w:type="spellEnd"/>
      <w:r w:rsidRPr="0099091C">
        <w:t>/ifconfig dummy0 &lt;dummy address&gt; netmask 255.255.255.0</w:t>
      </w:r>
    </w:p>
    <w:p w14:paraId="728BA26A" w14:textId="77777777" w:rsidR="005826DB" w:rsidRPr="000B2BDC" w:rsidRDefault="00427B87" w:rsidP="00211202">
      <w:pPr>
        <w:pStyle w:val="CodeIndent"/>
        <w:rPr>
          <w:lang w:val="fr-FR"/>
        </w:rPr>
      </w:pPr>
      <w:r w:rsidRPr="000B2BDC">
        <w:rPr>
          <w:lang w:val="fr-FR"/>
        </w:rPr>
        <w:t>/</w:t>
      </w:r>
      <w:proofErr w:type="spellStart"/>
      <w:r w:rsidRPr="000B2BDC">
        <w:rPr>
          <w:lang w:val="fr-FR"/>
        </w:rPr>
        <w:t>sbin</w:t>
      </w:r>
      <w:proofErr w:type="spellEnd"/>
      <w:r w:rsidRPr="000B2BDC">
        <w:rPr>
          <w:lang w:val="fr-FR"/>
        </w:rPr>
        <w:t>/</w:t>
      </w:r>
      <w:proofErr w:type="spellStart"/>
      <w:r w:rsidRPr="000B2BDC">
        <w:rPr>
          <w:lang w:val="fr-FR"/>
        </w:rPr>
        <w:t>iptables</w:t>
      </w:r>
      <w:proofErr w:type="spellEnd"/>
      <w:r w:rsidRPr="000B2BDC">
        <w:rPr>
          <w:lang w:val="fr-FR"/>
        </w:rPr>
        <w:t>-restore &lt; /</w:t>
      </w:r>
      <w:proofErr w:type="spellStart"/>
      <w:r w:rsidRPr="000B2BDC">
        <w:rPr>
          <w:lang w:val="fr-FR"/>
        </w:rPr>
        <w:t>etc</w:t>
      </w:r>
      <w:proofErr w:type="spellEnd"/>
      <w:r w:rsidRPr="000B2BDC">
        <w:rPr>
          <w:lang w:val="fr-FR"/>
        </w:rPr>
        <w:t>/</w:t>
      </w:r>
      <w:proofErr w:type="spellStart"/>
      <w:r w:rsidRPr="000B2BDC">
        <w:rPr>
          <w:lang w:val="fr-FR"/>
        </w:rPr>
        <w:t>iptables.conf</w:t>
      </w:r>
      <w:proofErr w:type="spellEnd"/>
      <w:r w:rsidRPr="000B2BDC">
        <w:rPr>
          <w:lang w:val="fr-FR"/>
        </w:rPr>
        <w:t xml:space="preserve"> </w:t>
      </w:r>
    </w:p>
    <w:p w14:paraId="728BA26B" w14:textId="61022235" w:rsidR="005826DB" w:rsidRDefault="00427B87" w:rsidP="002E1177">
      <w:pPr>
        <w:spacing w:before="240" w:after="240"/>
      </w:pPr>
      <w:r>
        <w:t>Move into the /</w:t>
      </w:r>
      <w:proofErr w:type="spellStart"/>
      <w:r>
        <w:t>etc</w:t>
      </w:r>
      <w:proofErr w:type="spellEnd"/>
      <w:r>
        <w:t xml:space="preserve">/rc3.d directory and create the following symbolic links to ensure that </w:t>
      </w:r>
      <w:proofErr w:type="spellStart"/>
      <w:r w:rsidR="00D166B6">
        <w:t>strongSwan</w:t>
      </w:r>
      <w:proofErr w:type="spellEnd"/>
      <w:r w:rsidR="00D166B6">
        <w:t xml:space="preserve"> </w:t>
      </w:r>
      <w:r>
        <w:t>gracefully starts/stops when the EC2 instance is rebooted:</w:t>
      </w:r>
    </w:p>
    <w:p w14:paraId="728BA26C" w14:textId="77777777" w:rsidR="005826DB" w:rsidRPr="0099091C" w:rsidRDefault="00427B87" w:rsidP="00211202">
      <w:pPr>
        <w:pStyle w:val="CodeIndent"/>
      </w:pPr>
      <w:r w:rsidRPr="0099091C">
        <w:t>cd /</w:t>
      </w:r>
      <w:proofErr w:type="spellStart"/>
      <w:r w:rsidRPr="0099091C">
        <w:t>etc</w:t>
      </w:r>
      <w:proofErr w:type="spellEnd"/>
      <w:r w:rsidRPr="0099091C">
        <w:t>/rc3.d</w:t>
      </w:r>
    </w:p>
    <w:p w14:paraId="728BA26D" w14:textId="77777777" w:rsidR="005826DB" w:rsidRPr="0099091C" w:rsidRDefault="00427B87" w:rsidP="00211202">
      <w:pPr>
        <w:pStyle w:val="CodeIndent"/>
      </w:pPr>
      <w:r w:rsidRPr="0099091C">
        <w:t xml:space="preserve">ln -s </w:t>
      </w:r>
      <w:proofErr w:type="gramStart"/>
      <w:r w:rsidRPr="0099091C">
        <w:t xml:space="preserve"> ..</w:t>
      </w:r>
      <w:proofErr w:type="gramEnd"/>
      <w:r w:rsidRPr="0099091C">
        <w:t>/</w:t>
      </w:r>
      <w:proofErr w:type="spellStart"/>
      <w:r w:rsidRPr="0099091C">
        <w:t>init.d</w:t>
      </w:r>
      <w:proofErr w:type="spellEnd"/>
      <w:r w:rsidRPr="0099091C">
        <w:t>/</w:t>
      </w:r>
      <w:proofErr w:type="spellStart"/>
      <w:r w:rsidRPr="0099091C">
        <w:t>strongswan</w:t>
      </w:r>
      <w:proofErr w:type="spellEnd"/>
      <w:r w:rsidRPr="0099091C">
        <w:t xml:space="preserve"> S48strongswan</w:t>
      </w:r>
    </w:p>
    <w:p w14:paraId="728BA26E" w14:textId="77777777" w:rsidR="005826DB" w:rsidRPr="0099091C" w:rsidRDefault="00427B87" w:rsidP="00211202">
      <w:pPr>
        <w:pStyle w:val="CodeIndent"/>
      </w:pPr>
      <w:r w:rsidRPr="0099091C">
        <w:t xml:space="preserve">ln -s </w:t>
      </w:r>
      <w:proofErr w:type="gramStart"/>
      <w:r w:rsidRPr="0099091C">
        <w:t xml:space="preserve"> ..</w:t>
      </w:r>
      <w:proofErr w:type="gramEnd"/>
      <w:r w:rsidRPr="0099091C">
        <w:t>/</w:t>
      </w:r>
      <w:proofErr w:type="spellStart"/>
      <w:r w:rsidRPr="0099091C">
        <w:t>init.d</w:t>
      </w:r>
      <w:proofErr w:type="spellEnd"/>
      <w:r w:rsidRPr="0099091C">
        <w:t>/</w:t>
      </w:r>
      <w:proofErr w:type="spellStart"/>
      <w:r w:rsidRPr="0099091C">
        <w:t>strongswan</w:t>
      </w:r>
      <w:proofErr w:type="spellEnd"/>
      <w:r w:rsidRPr="0099091C">
        <w:t xml:space="preserve"> K52strongswan</w:t>
      </w:r>
    </w:p>
    <w:p w14:paraId="728BA26F" w14:textId="77777777" w:rsidR="005826DB" w:rsidRDefault="00427B87" w:rsidP="002E1177">
      <w:pPr>
        <w:spacing w:before="240" w:after="240"/>
      </w:pPr>
      <w:r>
        <w:t>Routing must be enabled on the server. Modify the variable within the /</w:t>
      </w:r>
      <w:proofErr w:type="spellStart"/>
      <w:r>
        <w:t>etc</w:t>
      </w:r>
      <w:proofErr w:type="spellEnd"/>
      <w:r>
        <w:t>/</w:t>
      </w:r>
      <w:proofErr w:type="spellStart"/>
      <w:r>
        <w:t>sysctl.conf</w:t>
      </w:r>
      <w:proofErr w:type="spellEnd"/>
      <w:r>
        <w:t xml:space="preserve"> file to the following:</w:t>
      </w:r>
    </w:p>
    <w:p w14:paraId="728BA270" w14:textId="77777777" w:rsidR="005826DB" w:rsidRPr="0099091C" w:rsidRDefault="00427B87" w:rsidP="00211202">
      <w:pPr>
        <w:pStyle w:val="CodeIndent"/>
      </w:pPr>
      <w:proofErr w:type="gramStart"/>
      <w:r w:rsidRPr="0099091C">
        <w:t>net.ipv4.ip</w:t>
      </w:r>
      <w:proofErr w:type="gramEnd"/>
      <w:r w:rsidRPr="0099091C">
        <w:t>_forward = 1</w:t>
      </w:r>
    </w:p>
    <w:p w14:paraId="728BA271" w14:textId="4ADC269B" w:rsidR="005826DB" w:rsidRDefault="00427B87" w:rsidP="002E1177">
      <w:pPr>
        <w:spacing w:before="240" w:after="240"/>
      </w:pPr>
      <w:r>
        <w:t xml:space="preserve">Create the following script in /root/scripts to automatically restart </w:t>
      </w:r>
      <w:proofErr w:type="spellStart"/>
      <w:r w:rsidR="00D166B6">
        <w:t>strongSwan</w:t>
      </w:r>
      <w:proofErr w:type="spellEnd"/>
      <w:r w:rsidR="00D166B6">
        <w:t xml:space="preserve"> </w:t>
      </w:r>
      <w:r>
        <w:t>if ITRS queries fail:</w:t>
      </w:r>
    </w:p>
    <w:p w14:paraId="728BA272" w14:textId="77777777" w:rsidR="005826DB" w:rsidRPr="0099091C" w:rsidRDefault="00427B87" w:rsidP="00211202">
      <w:pPr>
        <w:pStyle w:val="CodeIndent"/>
      </w:pPr>
      <w:proofErr w:type="gramStart"/>
      <w:r w:rsidRPr="0099091C">
        <w:lastRenderedPageBreak/>
        <w:t>#!/</w:t>
      </w:r>
      <w:proofErr w:type="gramEnd"/>
      <w:r w:rsidRPr="0099091C">
        <w:t>bin/bash</w:t>
      </w:r>
    </w:p>
    <w:p w14:paraId="728BA273" w14:textId="77777777" w:rsidR="005826DB" w:rsidRPr="0099091C" w:rsidRDefault="005826DB" w:rsidP="00211202">
      <w:pPr>
        <w:pStyle w:val="CodeIndent"/>
      </w:pPr>
    </w:p>
    <w:p w14:paraId="728BA274" w14:textId="77777777" w:rsidR="005826DB" w:rsidRPr="0099091C" w:rsidRDefault="00427B87" w:rsidP="00211202">
      <w:pPr>
        <w:pStyle w:val="CodeIndent"/>
      </w:pPr>
      <w:r w:rsidRPr="0099091C">
        <w:t>DEBUG=true</w:t>
      </w:r>
    </w:p>
    <w:p w14:paraId="728BA275" w14:textId="77777777" w:rsidR="005826DB" w:rsidRPr="0099091C" w:rsidRDefault="00427B87" w:rsidP="00211202">
      <w:pPr>
        <w:pStyle w:val="CodeIndent"/>
      </w:pPr>
      <w:r w:rsidRPr="0099091C">
        <w:t>LOG=/var/log/itrsmon.log</w:t>
      </w:r>
    </w:p>
    <w:p w14:paraId="728BA276" w14:textId="77777777" w:rsidR="005826DB" w:rsidRPr="0099091C" w:rsidRDefault="005826DB" w:rsidP="00211202">
      <w:pPr>
        <w:pStyle w:val="CodeIndent"/>
      </w:pPr>
    </w:p>
    <w:p w14:paraId="728BA277" w14:textId="47BEE2F6" w:rsidR="005826DB" w:rsidRPr="0099091C" w:rsidRDefault="00427B87" w:rsidP="00211202">
      <w:pPr>
        <w:pStyle w:val="CodeIndent"/>
      </w:pPr>
      <w:proofErr w:type="gramStart"/>
      <w:r w:rsidRPr="0099091C">
        <w:t>if !</w:t>
      </w:r>
      <w:proofErr w:type="gramEnd"/>
      <w:r w:rsidRPr="0099091C">
        <w:t xml:space="preserve"> dig @&lt;remote server address&gt; in </w:t>
      </w:r>
      <w:proofErr w:type="spellStart"/>
      <w:r w:rsidRPr="0099091C">
        <w:t>naptr</w:t>
      </w:r>
      <w:proofErr w:type="spellEnd"/>
      <w:r w:rsidRPr="0099091C">
        <w:t xml:space="preserve"> </w:t>
      </w:r>
      <w:r w:rsidR="00CF5F1A">
        <w:t>0</w:t>
      </w:r>
      <w:r w:rsidRPr="0099091C">
        <w:t>.</w:t>
      </w:r>
      <w:r w:rsidR="00CF5F1A">
        <w:t>9</w:t>
      </w:r>
      <w:r w:rsidRPr="0099091C">
        <w:t>.8.</w:t>
      </w:r>
      <w:r w:rsidR="00CF5F1A">
        <w:t>7</w:t>
      </w:r>
      <w:r w:rsidRPr="0099091C">
        <w:t>.</w:t>
      </w:r>
      <w:r w:rsidR="00CF5F1A">
        <w:t>6</w:t>
      </w:r>
      <w:r w:rsidRPr="0099091C">
        <w:t>.5.</w:t>
      </w:r>
      <w:r w:rsidR="00CF5F1A">
        <w:t>4</w:t>
      </w:r>
      <w:r w:rsidRPr="0099091C">
        <w:t>.</w:t>
      </w:r>
      <w:r w:rsidR="00CF5F1A">
        <w:t>3</w:t>
      </w:r>
      <w:r w:rsidRPr="0099091C">
        <w:t>.2.</w:t>
      </w:r>
      <w:r w:rsidR="00CF5F1A">
        <w:t>1</w:t>
      </w:r>
      <w:r w:rsidRPr="0099091C">
        <w:t>.1.itrs.us&gt;/dev/null 2&gt;&amp;1</w:t>
      </w:r>
    </w:p>
    <w:p w14:paraId="728BA278" w14:textId="77777777" w:rsidR="005826DB" w:rsidRPr="0099091C" w:rsidRDefault="00427B87" w:rsidP="00211202">
      <w:pPr>
        <w:pStyle w:val="CodeIndent"/>
      </w:pPr>
      <w:r w:rsidRPr="0099091C">
        <w:t>then</w:t>
      </w:r>
    </w:p>
    <w:p w14:paraId="728BA279" w14:textId="15296CF5" w:rsidR="005826DB" w:rsidRPr="0099091C" w:rsidRDefault="00427B87" w:rsidP="00211202">
      <w:pPr>
        <w:pStyle w:val="CodeIndent"/>
      </w:pPr>
      <w:r w:rsidRPr="0099091C">
        <w:t xml:space="preserve">   echo $(/bin/date) </w:t>
      </w:r>
      <w:proofErr w:type="gramStart"/>
      <w:r w:rsidR="002D6B48">
        <w:t>“</w:t>
      </w:r>
      <w:r w:rsidRPr="0099091C">
        <w:t xml:space="preserve"> </w:t>
      </w:r>
      <w:r w:rsidR="002D6B48">
        <w:t>–</w:t>
      </w:r>
      <w:proofErr w:type="gramEnd"/>
      <w:r w:rsidRPr="0099091C">
        <w:t xml:space="preserve"> ITRS Lookup failed</w:t>
      </w:r>
      <w:r w:rsidR="002D6B48">
        <w:t>”</w:t>
      </w:r>
      <w:r w:rsidRPr="0099091C">
        <w:t xml:space="preserve"> &gt;&gt; $LOG</w:t>
      </w:r>
    </w:p>
    <w:p w14:paraId="728BA27A" w14:textId="77777777" w:rsidR="005826DB" w:rsidRPr="000B2BDC" w:rsidRDefault="00427B87" w:rsidP="00211202">
      <w:pPr>
        <w:pStyle w:val="CodeIndent"/>
        <w:rPr>
          <w:lang w:val="nb-NO"/>
        </w:rPr>
      </w:pPr>
      <w:r w:rsidRPr="0099091C">
        <w:t xml:space="preserve">   </w:t>
      </w:r>
      <w:r w:rsidRPr="000B2BDC">
        <w:rPr>
          <w:lang w:val="nb-NO"/>
        </w:rPr>
        <w:t>/</w:t>
      </w:r>
      <w:proofErr w:type="spellStart"/>
      <w:r w:rsidRPr="000B2BDC">
        <w:rPr>
          <w:lang w:val="nb-NO"/>
        </w:rPr>
        <w:t>etc</w:t>
      </w:r>
      <w:proofErr w:type="spellEnd"/>
      <w:r w:rsidRPr="000B2BDC">
        <w:rPr>
          <w:lang w:val="nb-NO"/>
        </w:rPr>
        <w:t>/</w:t>
      </w:r>
      <w:proofErr w:type="spellStart"/>
      <w:proofErr w:type="gramStart"/>
      <w:r w:rsidRPr="000B2BDC">
        <w:rPr>
          <w:lang w:val="nb-NO"/>
        </w:rPr>
        <w:t>init.d</w:t>
      </w:r>
      <w:proofErr w:type="spellEnd"/>
      <w:proofErr w:type="gramEnd"/>
      <w:r w:rsidRPr="000B2BDC">
        <w:rPr>
          <w:lang w:val="nb-NO"/>
        </w:rPr>
        <w:t>/</w:t>
      </w:r>
      <w:proofErr w:type="spellStart"/>
      <w:r w:rsidRPr="000B2BDC">
        <w:rPr>
          <w:lang w:val="nb-NO"/>
        </w:rPr>
        <w:t>strongswan</w:t>
      </w:r>
      <w:proofErr w:type="spellEnd"/>
      <w:r w:rsidRPr="000B2BDC">
        <w:rPr>
          <w:lang w:val="nb-NO"/>
        </w:rPr>
        <w:t xml:space="preserve"> </w:t>
      </w:r>
      <w:proofErr w:type="spellStart"/>
      <w:r w:rsidRPr="000B2BDC">
        <w:rPr>
          <w:lang w:val="nb-NO"/>
        </w:rPr>
        <w:t>restart</w:t>
      </w:r>
      <w:proofErr w:type="spellEnd"/>
    </w:p>
    <w:p w14:paraId="728BA27B" w14:textId="77777777" w:rsidR="005826DB" w:rsidRPr="000B2BDC" w:rsidRDefault="00427B87" w:rsidP="00211202">
      <w:pPr>
        <w:pStyle w:val="CodeIndent"/>
        <w:rPr>
          <w:lang w:val="nb-NO"/>
        </w:rPr>
      </w:pPr>
      <w:proofErr w:type="spellStart"/>
      <w:r w:rsidRPr="000B2BDC">
        <w:rPr>
          <w:lang w:val="nb-NO"/>
        </w:rPr>
        <w:t>else</w:t>
      </w:r>
      <w:proofErr w:type="spellEnd"/>
    </w:p>
    <w:p w14:paraId="728BA27C" w14:textId="2045908C" w:rsidR="005826DB" w:rsidRPr="0099091C" w:rsidRDefault="00427B87" w:rsidP="00211202">
      <w:pPr>
        <w:pStyle w:val="CodeIndent"/>
      </w:pPr>
      <w:r w:rsidRPr="000B2BDC">
        <w:rPr>
          <w:lang w:val="nb-NO"/>
        </w:rPr>
        <w:t xml:space="preserve">   </w:t>
      </w:r>
      <w:r w:rsidRPr="0099091C">
        <w:t xml:space="preserve">$DEBUG &amp;&amp; echo $(/bin/date) </w:t>
      </w:r>
      <w:proofErr w:type="gramStart"/>
      <w:r w:rsidR="002D6B48">
        <w:t>“</w:t>
      </w:r>
      <w:r w:rsidRPr="0099091C">
        <w:t xml:space="preserve"> </w:t>
      </w:r>
      <w:r w:rsidR="002D6B48">
        <w:t>–</w:t>
      </w:r>
      <w:proofErr w:type="gramEnd"/>
      <w:r w:rsidRPr="0099091C">
        <w:t xml:space="preserve"> ITRS Lookup success</w:t>
      </w:r>
      <w:r w:rsidR="002D6B48">
        <w:t>”</w:t>
      </w:r>
      <w:r w:rsidRPr="0099091C">
        <w:t xml:space="preserve"> &gt;&gt; $LOG</w:t>
      </w:r>
    </w:p>
    <w:p w14:paraId="728BA27D" w14:textId="77777777" w:rsidR="005826DB" w:rsidRPr="0099091C" w:rsidRDefault="00427B87" w:rsidP="00211202">
      <w:pPr>
        <w:pStyle w:val="CodeIndent"/>
      </w:pPr>
      <w:r w:rsidRPr="0099091C">
        <w:t>fi</w:t>
      </w:r>
    </w:p>
    <w:p w14:paraId="728BA27E" w14:textId="3A9AF766" w:rsidR="005826DB" w:rsidRDefault="00427B87" w:rsidP="002E1177">
      <w:pPr>
        <w:spacing w:before="240" w:after="240"/>
      </w:pPr>
      <w:r>
        <w:t xml:space="preserve">Add the following line to the crontab to monitor </w:t>
      </w:r>
      <w:proofErr w:type="spellStart"/>
      <w:r w:rsidR="000970A1">
        <w:t>strongSwan</w:t>
      </w:r>
      <w:proofErr w:type="spellEnd"/>
      <w:r w:rsidR="000970A1">
        <w:t xml:space="preserve"> </w:t>
      </w:r>
      <w:r>
        <w:t>by running the script once per minute:</w:t>
      </w:r>
    </w:p>
    <w:p w14:paraId="728BA27F" w14:textId="77777777" w:rsidR="005826DB" w:rsidRPr="0099091C" w:rsidRDefault="00427B87" w:rsidP="00211202">
      <w:pPr>
        <w:pStyle w:val="CodeIndent"/>
      </w:pPr>
      <w:r w:rsidRPr="0099091C">
        <w:t>$ crontab -e</w:t>
      </w:r>
    </w:p>
    <w:p w14:paraId="728BA280" w14:textId="77777777" w:rsidR="005826DB" w:rsidRDefault="005826DB" w:rsidP="00211202">
      <w:pPr>
        <w:pStyle w:val="CodeIndent"/>
      </w:pPr>
    </w:p>
    <w:p w14:paraId="728BA281" w14:textId="77777777" w:rsidR="005826DB" w:rsidRDefault="005826DB" w:rsidP="00211202">
      <w:pPr>
        <w:pStyle w:val="CodeIndent"/>
      </w:pPr>
    </w:p>
    <w:p w14:paraId="728BA282" w14:textId="77777777" w:rsidR="005826DB" w:rsidRPr="0099091C" w:rsidRDefault="00427B87" w:rsidP="00211202">
      <w:pPr>
        <w:pStyle w:val="CodeIndent"/>
      </w:pPr>
      <w:r w:rsidRPr="0099091C">
        <w:t>* * * * * /root/scripts/itrs_mon.sh</w:t>
      </w:r>
    </w:p>
    <w:p w14:paraId="728BA283" w14:textId="6EFA92FC" w:rsidR="005826DB" w:rsidRDefault="00427B87" w:rsidP="002E1177">
      <w:pPr>
        <w:spacing w:before="240" w:after="240"/>
      </w:pPr>
      <w:r>
        <w:t xml:space="preserve">Finally, reboot the instance to verify that the </w:t>
      </w:r>
      <w:proofErr w:type="spellStart"/>
      <w:r w:rsidR="00D166B6">
        <w:t>strongSwan</w:t>
      </w:r>
      <w:proofErr w:type="spellEnd"/>
      <w:r w:rsidR="00D166B6">
        <w:t xml:space="preserve"> </w:t>
      </w:r>
      <w:r>
        <w:t>service is running (using the ‘</w:t>
      </w:r>
      <w:proofErr w:type="spellStart"/>
      <w:r>
        <w:t>strongswan</w:t>
      </w:r>
      <w:proofErr w:type="spellEnd"/>
      <w:r>
        <w:t xml:space="preserve"> status’ command). Once </w:t>
      </w:r>
      <w:r w:rsidR="00215A6F">
        <w:t xml:space="preserve">the service </w:t>
      </w:r>
      <w:r>
        <w:t>is</w:t>
      </w:r>
      <w:r w:rsidR="00215A6F">
        <w:t xml:space="preserve"> running</w:t>
      </w:r>
      <w:r>
        <w:t xml:space="preserve">, you can move onto the following </w:t>
      </w:r>
      <w:r w:rsidR="002D6B48">
        <w:t>“</w:t>
      </w:r>
      <w:r>
        <w:t>AWS Specific Config</w:t>
      </w:r>
      <w:r w:rsidR="002D6B48">
        <w:t>”</w:t>
      </w:r>
      <w:r>
        <w:t xml:space="preserve"> section if you are in AWS. </w:t>
      </w:r>
      <w:r w:rsidR="00215A6F">
        <w:t xml:space="preserve">When you have completed </w:t>
      </w:r>
      <w:r>
        <w:t xml:space="preserve">those </w:t>
      </w:r>
      <w:r w:rsidR="00B4156E">
        <w:t>steps,</w:t>
      </w:r>
      <w:r>
        <w:t xml:space="preserve"> your DNS queries to the </w:t>
      </w:r>
      <w:proofErr w:type="spellStart"/>
      <w:r>
        <w:t>iTRS</w:t>
      </w:r>
      <w:proofErr w:type="spellEnd"/>
      <w:r>
        <w:t xml:space="preserve"> database from Asterisk servers should be successful. An example of a successful </w:t>
      </w:r>
      <w:proofErr w:type="spellStart"/>
      <w:r>
        <w:t>iTRS</w:t>
      </w:r>
      <w:proofErr w:type="spellEnd"/>
      <w:r>
        <w:t xml:space="preserve"> query is as follows:</w:t>
      </w:r>
    </w:p>
    <w:p w14:paraId="728BA284" w14:textId="77777777" w:rsidR="005826DB" w:rsidRPr="0099091C" w:rsidRDefault="00427B87" w:rsidP="00211202">
      <w:pPr>
        <w:pStyle w:val="CodeIndent"/>
      </w:pPr>
      <w:r w:rsidRPr="0099091C">
        <w:t xml:space="preserve">$ dig @&lt;remote server address&gt; in </w:t>
      </w:r>
      <w:proofErr w:type="spellStart"/>
      <w:r w:rsidRPr="0099091C">
        <w:t>naptr</w:t>
      </w:r>
      <w:proofErr w:type="spellEnd"/>
      <w:r w:rsidRPr="0099091C">
        <w:t xml:space="preserve"> 1.1.1.1.1.1.1.1.1.1.</w:t>
      </w:r>
      <w:proofErr w:type="gramStart"/>
      <w:r w:rsidRPr="0099091C">
        <w:t>1.itrs.us</w:t>
      </w:r>
      <w:proofErr w:type="gramEnd"/>
    </w:p>
    <w:p w14:paraId="728BA285" w14:textId="77777777" w:rsidR="005826DB" w:rsidRPr="0099091C" w:rsidRDefault="00427B87" w:rsidP="00211202">
      <w:pPr>
        <w:pStyle w:val="CodeIndent"/>
      </w:pPr>
      <w:r w:rsidRPr="0099091C">
        <w:t xml:space="preserve">; &lt;&lt;&gt;&gt; </w:t>
      </w:r>
      <w:proofErr w:type="spellStart"/>
      <w:r w:rsidRPr="0099091C">
        <w:t>DiG</w:t>
      </w:r>
      <w:proofErr w:type="spellEnd"/>
      <w:r w:rsidRPr="0099091C">
        <w:t xml:space="preserve"> 9.9.4-RedHat-9.9.4-50.el7_3.1 &lt;&lt;&gt;&gt; @&lt;remote server address&gt; in </w:t>
      </w:r>
      <w:proofErr w:type="spellStart"/>
      <w:r w:rsidRPr="0099091C">
        <w:t>naptr</w:t>
      </w:r>
      <w:proofErr w:type="spellEnd"/>
      <w:r w:rsidRPr="0099091C">
        <w:t xml:space="preserve"> 1.1.1.1.1.1.1.1.1.1.</w:t>
      </w:r>
      <w:proofErr w:type="gramStart"/>
      <w:r w:rsidRPr="0099091C">
        <w:t>1.itrs.us</w:t>
      </w:r>
      <w:proofErr w:type="gramEnd"/>
    </w:p>
    <w:p w14:paraId="728BA286" w14:textId="77777777" w:rsidR="005826DB" w:rsidRPr="0099091C" w:rsidRDefault="00427B87" w:rsidP="00211202">
      <w:pPr>
        <w:pStyle w:val="CodeIndent"/>
      </w:pPr>
      <w:r w:rsidRPr="0099091C">
        <w:t>; (1 server found)</w:t>
      </w:r>
    </w:p>
    <w:p w14:paraId="728BA287" w14:textId="77777777" w:rsidR="005826DB" w:rsidRPr="0099091C" w:rsidRDefault="00427B87" w:rsidP="00211202">
      <w:pPr>
        <w:pStyle w:val="CodeIndent"/>
      </w:pPr>
      <w:proofErr w:type="gramStart"/>
      <w:r w:rsidRPr="0099091C">
        <w:t>;;</w:t>
      </w:r>
      <w:proofErr w:type="gramEnd"/>
      <w:r w:rsidRPr="0099091C">
        <w:t xml:space="preserve"> global options: +</w:t>
      </w:r>
      <w:proofErr w:type="spellStart"/>
      <w:r w:rsidRPr="0099091C">
        <w:t>cmd</w:t>
      </w:r>
      <w:proofErr w:type="spellEnd"/>
    </w:p>
    <w:p w14:paraId="728BA288" w14:textId="77777777" w:rsidR="005826DB" w:rsidRPr="0099091C" w:rsidRDefault="00427B87" w:rsidP="00211202">
      <w:pPr>
        <w:pStyle w:val="CodeIndent"/>
      </w:pPr>
      <w:proofErr w:type="gramStart"/>
      <w:r w:rsidRPr="0099091C">
        <w:t>;;</w:t>
      </w:r>
      <w:proofErr w:type="gramEnd"/>
      <w:r w:rsidRPr="0099091C">
        <w:t xml:space="preserve"> Got answer:</w:t>
      </w:r>
    </w:p>
    <w:p w14:paraId="728BA289" w14:textId="77777777" w:rsidR="005826DB" w:rsidRPr="0099091C" w:rsidRDefault="00427B87" w:rsidP="00211202">
      <w:pPr>
        <w:pStyle w:val="CodeIndent"/>
      </w:pPr>
      <w:proofErr w:type="gramStart"/>
      <w:r w:rsidRPr="0099091C">
        <w:t>;;</w:t>
      </w:r>
      <w:proofErr w:type="gramEnd"/>
      <w:r w:rsidRPr="0099091C">
        <w:t xml:space="preserve"> -&gt;&gt;HEADER&lt;&lt;- opcode: QUERY, status: NOERROR, id: 32364</w:t>
      </w:r>
    </w:p>
    <w:p w14:paraId="728BA28A" w14:textId="77777777" w:rsidR="005826DB" w:rsidRPr="0099091C" w:rsidRDefault="00427B87" w:rsidP="00211202">
      <w:pPr>
        <w:pStyle w:val="CodeIndent"/>
      </w:pPr>
      <w:proofErr w:type="gramStart"/>
      <w:r w:rsidRPr="0099091C">
        <w:t>;;</w:t>
      </w:r>
      <w:proofErr w:type="gramEnd"/>
      <w:r w:rsidRPr="0099091C">
        <w:t xml:space="preserve"> flags: </w:t>
      </w:r>
      <w:proofErr w:type="spellStart"/>
      <w:r w:rsidRPr="0099091C">
        <w:t>qr</w:t>
      </w:r>
      <w:proofErr w:type="spellEnd"/>
      <w:r w:rsidRPr="0099091C">
        <w:t xml:space="preserve"> aa </w:t>
      </w:r>
      <w:proofErr w:type="spellStart"/>
      <w:r w:rsidRPr="0099091C">
        <w:t>rd</w:t>
      </w:r>
      <w:proofErr w:type="spellEnd"/>
      <w:r w:rsidRPr="0099091C">
        <w:t xml:space="preserve"> ad; QUERY: 1, ANSWER: 1, AUTHORITY: 0, ADDITIONAL: 1</w:t>
      </w:r>
    </w:p>
    <w:p w14:paraId="728BA28B" w14:textId="77777777" w:rsidR="005826DB" w:rsidRPr="0099091C" w:rsidRDefault="00427B87" w:rsidP="00211202">
      <w:pPr>
        <w:pStyle w:val="CodeIndent"/>
      </w:pPr>
      <w:proofErr w:type="gramStart"/>
      <w:r w:rsidRPr="0099091C">
        <w:t>;;</w:t>
      </w:r>
      <w:proofErr w:type="gramEnd"/>
      <w:r w:rsidRPr="0099091C">
        <w:t xml:space="preserve"> WARNING: recursion requested but not available</w:t>
      </w:r>
    </w:p>
    <w:p w14:paraId="728BA28C" w14:textId="77777777" w:rsidR="005826DB" w:rsidRPr="0099091C" w:rsidRDefault="005826DB" w:rsidP="00211202">
      <w:pPr>
        <w:pStyle w:val="CodeIndent"/>
      </w:pPr>
    </w:p>
    <w:p w14:paraId="728BA28D" w14:textId="5377A5F1" w:rsidR="005826DB" w:rsidRPr="000B2BDC" w:rsidRDefault="00427B87" w:rsidP="00211202">
      <w:pPr>
        <w:pStyle w:val="CodeIndent"/>
        <w:rPr>
          <w:lang w:val="fr-FR"/>
        </w:rPr>
      </w:pPr>
      <w:proofErr w:type="gramStart"/>
      <w:r w:rsidRPr="000B2BDC">
        <w:rPr>
          <w:lang w:val="fr-FR"/>
        </w:rPr>
        <w:t>;;</w:t>
      </w:r>
      <w:proofErr w:type="gramEnd"/>
      <w:r w:rsidRPr="000B2BDC">
        <w:rPr>
          <w:lang w:val="fr-FR"/>
        </w:rPr>
        <w:t xml:space="preserve"> OPT PSEUDOSECTION</w:t>
      </w:r>
      <w:r w:rsidR="00FD056F">
        <w:rPr>
          <w:lang w:val="fr-FR"/>
        </w:rPr>
        <w:t xml:space="preserve"> </w:t>
      </w:r>
      <w:r w:rsidRPr="000B2BDC">
        <w:rPr>
          <w:lang w:val="fr-FR"/>
        </w:rPr>
        <w:t>:</w:t>
      </w:r>
    </w:p>
    <w:p w14:paraId="728BA28E" w14:textId="29436E9E" w:rsidR="005826DB" w:rsidRPr="000B2BDC" w:rsidRDefault="00427B87" w:rsidP="00211202">
      <w:pPr>
        <w:pStyle w:val="CodeIndent"/>
        <w:rPr>
          <w:lang w:val="fr-FR"/>
        </w:rPr>
      </w:pPr>
      <w:r w:rsidRPr="000B2BDC">
        <w:rPr>
          <w:lang w:val="fr-FR"/>
        </w:rPr>
        <w:t>; EDNS</w:t>
      </w:r>
      <w:r w:rsidR="00FD056F">
        <w:rPr>
          <w:lang w:val="fr-FR"/>
        </w:rPr>
        <w:t xml:space="preserve"> </w:t>
      </w:r>
      <w:r w:rsidRPr="000B2BDC">
        <w:rPr>
          <w:lang w:val="fr-FR"/>
        </w:rPr>
        <w:t>: version</w:t>
      </w:r>
      <w:r w:rsidR="00FD056F">
        <w:rPr>
          <w:lang w:val="fr-FR"/>
        </w:rPr>
        <w:t xml:space="preserve"> </w:t>
      </w:r>
      <w:r w:rsidRPr="000B2BDC">
        <w:rPr>
          <w:lang w:val="fr-FR"/>
        </w:rPr>
        <w:t xml:space="preserve">: 0, </w:t>
      </w:r>
      <w:proofErr w:type="gramStart"/>
      <w:r w:rsidRPr="000B2BDC">
        <w:rPr>
          <w:lang w:val="fr-FR"/>
        </w:rPr>
        <w:t>flags</w:t>
      </w:r>
      <w:r w:rsidR="00FD056F">
        <w:rPr>
          <w:lang w:val="fr-FR"/>
        </w:rPr>
        <w:t xml:space="preserve"> </w:t>
      </w:r>
      <w:r w:rsidRPr="000B2BDC">
        <w:rPr>
          <w:lang w:val="fr-FR"/>
        </w:rPr>
        <w:t>:;</w:t>
      </w:r>
      <w:proofErr w:type="gramEnd"/>
      <w:r w:rsidRPr="000B2BDC">
        <w:rPr>
          <w:lang w:val="fr-FR"/>
        </w:rPr>
        <w:t xml:space="preserve"> </w:t>
      </w:r>
      <w:proofErr w:type="spellStart"/>
      <w:r w:rsidRPr="000B2BDC">
        <w:rPr>
          <w:lang w:val="fr-FR"/>
        </w:rPr>
        <w:t>udp</w:t>
      </w:r>
      <w:proofErr w:type="spellEnd"/>
      <w:r w:rsidR="00FD056F">
        <w:rPr>
          <w:lang w:val="fr-FR"/>
        </w:rPr>
        <w:t xml:space="preserve"> </w:t>
      </w:r>
      <w:r w:rsidRPr="000B2BDC">
        <w:rPr>
          <w:lang w:val="fr-FR"/>
        </w:rPr>
        <w:t>: 5120</w:t>
      </w:r>
    </w:p>
    <w:p w14:paraId="728BA28F" w14:textId="217DD716" w:rsidR="005826DB" w:rsidRPr="000B2BDC" w:rsidRDefault="00427B87" w:rsidP="00211202">
      <w:pPr>
        <w:pStyle w:val="CodeIndent"/>
        <w:rPr>
          <w:lang w:val="fr-FR"/>
        </w:rPr>
      </w:pPr>
      <w:proofErr w:type="gramStart"/>
      <w:r w:rsidRPr="000B2BDC">
        <w:rPr>
          <w:lang w:val="fr-FR"/>
        </w:rPr>
        <w:t>;;</w:t>
      </w:r>
      <w:proofErr w:type="gramEnd"/>
      <w:r w:rsidRPr="000B2BDC">
        <w:rPr>
          <w:lang w:val="fr-FR"/>
        </w:rPr>
        <w:t xml:space="preserve"> QUESTION SECTION</w:t>
      </w:r>
      <w:r w:rsidR="00FD056F">
        <w:rPr>
          <w:lang w:val="fr-FR"/>
        </w:rPr>
        <w:t xml:space="preserve"> </w:t>
      </w:r>
      <w:r w:rsidRPr="000B2BDC">
        <w:rPr>
          <w:lang w:val="fr-FR"/>
        </w:rPr>
        <w:t>:</w:t>
      </w:r>
    </w:p>
    <w:p w14:paraId="728BA290" w14:textId="77777777" w:rsidR="005826DB" w:rsidRPr="0099091C" w:rsidRDefault="00427B87" w:rsidP="00211202">
      <w:pPr>
        <w:pStyle w:val="CodeIndent"/>
      </w:pPr>
      <w:r w:rsidRPr="0099091C">
        <w:t>;1.1.1.1.1.1.1.1.1.1.</w:t>
      </w:r>
      <w:proofErr w:type="gramStart"/>
      <w:r w:rsidRPr="0099091C">
        <w:t>1.itrs.us</w:t>
      </w:r>
      <w:proofErr w:type="gramEnd"/>
      <w:r w:rsidRPr="0099091C">
        <w:t>. IN NAPTR</w:t>
      </w:r>
    </w:p>
    <w:p w14:paraId="728BA291" w14:textId="77777777" w:rsidR="005826DB" w:rsidRPr="0099091C" w:rsidRDefault="005826DB" w:rsidP="00211202">
      <w:pPr>
        <w:pStyle w:val="CodeIndent"/>
      </w:pPr>
    </w:p>
    <w:p w14:paraId="728BA292" w14:textId="77777777" w:rsidR="005826DB" w:rsidRPr="0099091C" w:rsidRDefault="00427B87" w:rsidP="00211202">
      <w:pPr>
        <w:pStyle w:val="CodeIndent"/>
      </w:pPr>
      <w:proofErr w:type="gramStart"/>
      <w:r w:rsidRPr="0099091C">
        <w:t>;;</w:t>
      </w:r>
      <w:proofErr w:type="gramEnd"/>
      <w:r w:rsidRPr="0099091C">
        <w:t xml:space="preserve"> ANSWER SECTION:</w:t>
      </w:r>
    </w:p>
    <w:p w14:paraId="728BA293" w14:textId="3530EDE7" w:rsidR="005826DB" w:rsidRPr="0099091C" w:rsidRDefault="00427B87" w:rsidP="00211202">
      <w:pPr>
        <w:pStyle w:val="CodeIndent"/>
      </w:pPr>
      <w:r w:rsidRPr="000B2BDC">
        <w:rPr>
          <w:lang w:val="nl-NL"/>
        </w:rPr>
        <w:t>1.1.1.1.1.1.1.1.1.1.</w:t>
      </w:r>
      <w:proofErr w:type="gramStart"/>
      <w:r w:rsidRPr="000B2BDC">
        <w:rPr>
          <w:lang w:val="nl-NL"/>
        </w:rPr>
        <w:t>1.itrs.us</w:t>
      </w:r>
      <w:proofErr w:type="gramEnd"/>
      <w:r w:rsidRPr="000B2BDC">
        <w:rPr>
          <w:lang w:val="nl-NL"/>
        </w:rPr>
        <w:t xml:space="preserve">. 900 IN NAPTR 10 1 </w:t>
      </w:r>
      <w:r w:rsidR="002D6B48">
        <w:rPr>
          <w:lang w:val="nl-NL"/>
        </w:rPr>
        <w:t>“</w:t>
      </w:r>
      <w:r w:rsidRPr="000B2BDC">
        <w:rPr>
          <w:lang w:val="nl-NL"/>
        </w:rPr>
        <w:t>u</w:t>
      </w:r>
      <w:r w:rsidR="002D6B48">
        <w:rPr>
          <w:lang w:val="nl-NL"/>
        </w:rPr>
        <w:t>”</w:t>
      </w:r>
      <w:r w:rsidRPr="000B2BDC">
        <w:rPr>
          <w:lang w:val="nl-NL"/>
        </w:rPr>
        <w:t xml:space="preserve"> </w:t>
      </w:r>
      <w:r w:rsidR="002D6B48">
        <w:rPr>
          <w:lang w:val="nl-NL"/>
        </w:rPr>
        <w:t>“</w:t>
      </w:r>
      <w:r w:rsidRPr="000B2BDC">
        <w:rPr>
          <w:lang w:val="nl-NL"/>
        </w:rPr>
        <w:t>E2U+h323</w:t>
      </w:r>
      <w:r w:rsidR="002D6B48">
        <w:rPr>
          <w:lang w:val="nl-NL"/>
        </w:rPr>
        <w:t>”</w:t>
      </w:r>
      <w:r w:rsidRPr="000B2BDC">
        <w:rPr>
          <w:lang w:val="nl-NL"/>
        </w:rPr>
        <w:t xml:space="preserve"> </w:t>
      </w:r>
      <w:proofErr w:type="gramStart"/>
      <w:r w:rsidR="002D6B48">
        <w:rPr>
          <w:lang w:val="nl-NL"/>
        </w:rPr>
        <w:t>“</w:t>
      </w:r>
      <w:r w:rsidRPr="000B2BDC">
        <w:rPr>
          <w:lang w:val="nl-NL"/>
        </w:rPr>
        <w:t>!^</w:t>
      </w:r>
      <w:proofErr w:type="gramEnd"/>
      <w:r w:rsidRPr="000B2BDC">
        <w:rPr>
          <w:lang w:val="nl-NL"/>
        </w:rPr>
        <w:t>(.*)$!h323:\\1@192.168.1.1!</w:t>
      </w:r>
      <w:r w:rsidR="002D6B48">
        <w:rPr>
          <w:lang w:val="nl-NL"/>
        </w:rPr>
        <w:t>”</w:t>
      </w:r>
      <w:r w:rsidRPr="000B2BDC">
        <w:rPr>
          <w:lang w:val="nl-NL"/>
        </w:rPr>
        <w:t xml:space="preserve"> </w:t>
      </w:r>
      <w:r w:rsidRPr="0099091C">
        <w:t>.</w:t>
      </w:r>
    </w:p>
    <w:p w14:paraId="728BA294" w14:textId="77777777" w:rsidR="005826DB" w:rsidRPr="0099091C" w:rsidRDefault="005826DB" w:rsidP="00211202">
      <w:pPr>
        <w:pStyle w:val="CodeIndent"/>
      </w:pPr>
    </w:p>
    <w:p w14:paraId="728BA295" w14:textId="77777777" w:rsidR="005826DB" w:rsidRPr="0099091C" w:rsidRDefault="00427B87" w:rsidP="00211202">
      <w:pPr>
        <w:pStyle w:val="CodeIndent"/>
      </w:pPr>
      <w:proofErr w:type="gramStart"/>
      <w:r w:rsidRPr="0099091C">
        <w:t>;;</w:t>
      </w:r>
      <w:proofErr w:type="gramEnd"/>
      <w:r w:rsidRPr="0099091C">
        <w:t xml:space="preserve"> Query time: 15 msec</w:t>
      </w:r>
    </w:p>
    <w:p w14:paraId="728BA296" w14:textId="77777777" w:rsidR="005826DB" w:rsidRPr="0099091C" w:rsidRDefault="00427B87" w:rsidP="00211202">
      <w:pPr>
        <w:pStyle w:val="CodeIndent"/>
      </w:pPr>
      <w:proofErr w:type="gramStart"/>
      <w:r w:rsidRPr="0099091C">
        <w:t>;;</w:t>
      </w:r>
      <w:proofErr w:type="gramEnd"/>
      <w:r w:rsidRPr="0099091C">
        <w:t xml:space="preserve"> SERVER: &lt;remote server address&gt;#53(&lt;remote server address&gt;)</w:t>
      </w:r>
    </w:p>
    <w:p w14:paraId="728BA297" w14:textId="77777777" w:rsidR="005826DB" w:rsidRPr="0099091C" w:rsidRDefault="00427B87" w:rsidP="00211202">
      <w:pPr>
        <w:pStyle w:val="CodeIndent"/>
      </w:pPr>
      <w:proofErr w:type="gramStart"/>
      <w:r w:rsidRPr="0099091C">
        <w:lastRenderedPageBreak/>
        <w:t>;;</w:t>
      </w:r>
      <w:proofErr w:type="gramEnd"/>
      <w:r w:rsidRPr="0099091C">
        <w:t xml:space="preserve"> WHEN: Fri Aug 04 14:40:59 UTC 2017</w:t>
      </w:r>
    </w:p>
    <w:p w14:paraId="728BA298" w14:textId="77777777" w:rsidR="005826DB" w:rsidRDefault="00427B87" w:rsidP="00211202">
      <w:pPr>
        <w:pStyle w:val="CodeIndent"/>
      </w:pPr>
      <w:proofErr w:type="gramStart"/>
      <w:r w:rsidRPr="0099091C">
        <w:t>;;</w:t>
      </w:r>
      <w:proofErr w:type="gramEnd"/>
      <w:r w:rsidRPr="0099091C">
        <w:t xml:space="preserve"> MSG SIZE </w:t>
      </w:r>
      <w:proofErr w:type="spellStart"/>
      <w:r w:rsidRPr="0099091C">
        <w:t>rcvd</w:t>
      </w:r>
      <w:proofErr w:type="spellEnd"/>
      <w:r w:rsidRPr="0099091C">
        <w:t>: 115</w:t>
      </w:r>
    </w:p>
    <w:p w14:paraId="728BA299" w14:textId="77777777" w:rsidR="005826DB" w:rsidRDefault="005826DB" w:rsidP="00211202">
      <w:pPr>
        <w:pStyle w:val="CodeIndent"/>
      </w:pPr>
    </w:p>
    <w:p w14:paraId="728BA29A" w14:textId="3D03B146" w:rsidR="005826DB" w:rsidRDefault="59539BC9" w:rsidP="004D5915">
      <w:pPr>
        <w:pStyle w:val="Heading3"/>
      </w:pPr>
      <w:bookmarkStart w:id="371" w:name="_Toc510098775"/>
      <w:bookmarkStart w:id="372" w:name="_Toc510147786"/>
      <w:bookmarkStart w:id="373" w:name="_Toc512262089"/>
      <w:bookmarkStart w:id="374" w:name="_Toc512336792"/>
      <w:bookmarkStart w:id="375" w:name="_Toc77847486"/>
      <w:r>
        <w:t>A</w:t>
      </w:r>
      <w:r w:rsidR="00F1675B">
        <w:t>mazon Web Services Env</w:t>
      </w:r>
      <w:r w:rsidR="00D21F33">
        <w:t>ir</w:t>
      </w:r>
      <w:r w:rsidR="00F1675B">
        <w:t>onment</w:t>
      </w:r>
      <w:r w:rsidR="00D21F33">
        <w:t xml:space="preserve"> </w:t>
      </w:r>
      <w:r>
        <w:t>Specific Config</w:t>
      </w:r>
      <w:r w:rsidR="66118D45">
        <w:t>uration</w:t>
      </w:r>
      <w:bookmarkEnd w:id="371"/>
      <w:bookmarkEnd w:id="372"/>
      <w:bookmarkEnd w:id="373"/>
      <w:bookmarkEnd w:id="374"/>
      <w:bookmarkEnd w:id="375"/>
    </w:p>
    <w:p w14:paraId="728BA29B" w14:textId="37409735" w:rsidR="005826DB" w:rsidRDefault="00427B87" w:rsidP="004D5915">
      <w:pPr>
        <w:pStyle w:val="Heading4"/>
      </w:pPr>
      <w:bookmarkStart w:id="376" w:name="_Toc489611544"/>
      <w:r>
        <w:t>V</w:t>
      </w:r>
      <w:r w:rsidR="003460E2">
        <w:t xml:space="preserve">irtual </w:t>
      </w:r>
      <w:r>
        <w:t>P</w:t>
      </w:r>
      <w:r w:rsidR="003460E2">
        <w:t>r</w:t>
      </w:r>
      <w:r w:rsidR="00434039">
        <w:t>i</w:t>
      </w:r>
      <w:r w:rsidR="003460E2">
        <w:t xml:space="preserve">vate </w:t>
      </w:r>
      <w:r>
        <w:t>C</w:t>
      </w:r>
      <w:r w:rsidR="003460E2">
        <w:t>loud</w:t>
      </w:r>
      <w:r>
        <w:t xml:space="preserve"> Route Table</w:t>
      </w:r>
      <w:bookmarkEnd w:id="376"/>
    </w:p>
    <w:p w14:paraId="728BA29C" w14:textId="0214F585" w:rsidR="005826DB" w:rsidRDefault="00427B87" w:rsidP="00211202">
      <w:r>
        <w:t xml:space="preserve">A route must be created in the </w:t>
      </w:r>
      <w:r w:rsidR="003460E2">
        <w:t>virtual private cloud (</w:t>
      </w:r>
      <w:r>
        <w:t>VPC</w:t>
      </w:r>
      <w:r w:rsidR="003460E2">
        <w:t>)</w:t>
      </w:r>
      <w:r>
        <w:t xml:space="preserve"> route table to ensure that traffic to the </w:t>
      </w:r>
      <w:proofErr w:type="spellStart"/>
      <w:r>
        <w:t>iTRS</w:t>
      </w:r>
      <w:proofErr w:type="spellEnd"/>
      <w:r>
        <w:t xml:space="preserve"> database is routed to the VPN instance (which in turn routes it out over the VPN tunnel).</w:t>
      </w:r>
    </w:p>
    <w:p w14:paraId="728BA29D" w14:textId="202309E8" w:rsidR="005826DB" w:rsidRDefault="00427B87" w:rsidP="004D5915">
      <w:pPr>
        <w:pStyle w:val="Heading4"/>
      </w:pPr>
      <w:bookmarkStart w:id="377" w:name="_Toc489611545"/>
      <w:r>
        <w:t>Source/Destination Checking</w:t>
      </w:r>
      <w:bookmarkEnd w:id="377"/>
    </w:p>
    <w:p w14:paraId="728BA29E" w14:textId="1BDAB161" w:rsidR="005826DB" w:rsidRDefault="00427B87" w:rsidP="00211202">
      <w:r>
        <w:t xml:space="preserve">By default, instances drop packets when source and destination information do not match that of an instance. </w:t>
      </w:r>
      <w:r w:rsidR="00215A6F">
        <w:t>You can disable t</w:t>
      </w:r>
      <w:r>
        <w:t>his behavior from the AWS console by selecting an instance and going to network options.</w:t>
      </w:r>
    </w:p>
    <w:p w14:paraId="728BA29F" w14:textId="7DFCD4D8" w:rsidR="005826DB" w:rsidRDefault="004D6852" w:rsidP="004D5915">
      <w:pPr>
        <w:pStyle w:val="Heading3"/>
      </w:pPr>
      <w:bookmarkStart w:id="378" w:name="_Toc494193116"/>
      <w:bookmarkStart w:id="379" w:name="_Toc510098776"/>
      <w:bookmarkStart w:id="380" w:name="_Toc510147787"/>
      <w:bookmarkStart w:id="381" w:name="_Toc512262090"/>
      <w:bookmarkStart w:id="382" w:name="_Toc512336793"/>
      <w:bookmarkStart w:id="383" w:name="_Toc77847487"/>
      <w:bookmarkEnd w:id="378"/>
      <w:proofErr w:type="spellStart"/>
      <w:r>
        <w:t>strongSwan</w:t>
      </w:r>
      <w:proofErr w:type="spellEnd"/>
      <w:r>
        <w:t xml:space="preserve"> </w:t>
      </w:r>
      <w:r w:rsidR="59539BC9">
        <w:t>Troubleshooting</w:t>
      </w:r>
      <w:bookmarkEnd w:id="379"/>
      <w:bookmarkEnd w:id="380"/>
      <w:bookmarkEnd w:id="381"/>
      <w:bookmarkEnd w:id="382"/>
      <w:bookmarkEnd w:id="383"/>
    </w:p>
    <w:p w14:paraId="728BA2A0" w14:textId="39395965" w:rsidR="005826DB" w:rsidRDefault="00427B87" w:rsidP="002E1177">
      <w:pPr>
        <w:spacing w:after="240"/>
      </w:pPr>
      <w:r>
        <w:t xml:space="preserve">You can run </w:t>
      </w:r>
      <w:r w:rsidR="002D6B48">
        <w:t>‘</w:t>
      </w:r>
      <w:proofErr w:type="spellStart"/>
      <w:r>
        <w:t>strongswan</w:t>
      </w:r>
      <w:proofErr w:type="spellEnd"/>
      <w:r>
        <w:t xml:space="preserve"> </w:t>
      </w:r>
      <w:proofErr w:type="spellStart"/>
      <w:r>
        <w:t>statusall</w:t>
      </w:r>
      <w:proofErr w:type="spellEnd"/>
      <w:r w:rsidR="002D6B48">
        <w:t>’</w:t>
      </w:r>
      <w:r>
        <w:t xml:space="preserve"> to view the status of the VPN tunnel. The expected command output will look like the following:</w:t>
      </w:r>
    </w:p>
    <w:p w14:paraId="728BA2A1" w14:textId="77777777" w:rsidR="005826DB" w:rsidRPr="0099091C" w:rsidRDefault="00427B87" w:rsidP="00211202">
      <w:pPr>
        <w:pStyle w:val="CodeIndent"/>
      </w:pPr>
      <w:r w:rsidRPr="0099091C">
        <w:t xml:space="preserve">$ </w:t>
      </w:r>
      <w:proofErr w:type="spellStart"/>
      <w:r w:rsidRPr="0099091C">
        <w:t>strongswan</w:t>
      </w:r>
      <w:proofErr w:type="spellEnd"/>
      <w:r w:rsidRPr="0099091C">
        <w:t xml:space="preserve"> </w:t>
      </w:r>
      <w:proofErr w:type="spellStart"/>
      <w:r w:rsidRPr="0099091C">
        <w:t>statusall</w:t>
      </w:r>
      <w:proofErr w:type="spellEnd"/>
    </w:p>
    <w:p w14:paraId="728BA2A2" w14:textId="6C7A0CA0" w:rsidR="005826DB" w:rsidRDefault="00427B87" w:rsidP="00211202">
      <w:pPr>
        <w:pStyle w:val="CodeIndent"/>
      </w:pPr>
      <w:r w:rsidRPr="0099091C">
        <w:t xml:space="preserve">Status of IKE </w:t>
      </w:r>
      <w:proofErr w:type="spellStart"/>
      <w:r w:rsidRPr="0099091C">
        <w:t>charon</w:t>
      </w:r>
      <w:proofErr w:type="spellEnd"/>
      <w:r w:rsidRPr="0099091C">
        <w:t xml:space="preserve"> daemon (</w:t>
      </w:r>
      <w:proofErr w:type="spellStart"/>
      <w:r w:rsidRPr="0099091C">
        <w:t>strongSwan</w:t>
      </w:r>
      <w:proofErr w:type="spellEnd"/>
      <w:r w:rsidRPr="0099091C">
        <w:t xml:space="preserve"> 5.4.0, Linux 4.9.38-16.33.amzn1.x86_64, x86_64):</w:t>
      </w:r>
      <w:r w:rsidRPr="0099091C">
        <w:br/>
        <w:t xml:space="preserve"> uptime: 116 minutes, since Aug 04 12:46:06 2017</w:t>
      </w:r>
      <w:r w:rsidRPr="0099091C">
        <w:br/>
        <w:t xml:space="preserve"> malloc: </w:t>
      </w:r>
      <w:proofErr w:type="spellStart"/>
      <w:r w:rsidRPr="0099091C">
        <w:t>sbrk</w:t>
      </w:r>
      <w:proofErr w:type="spellEnd"/>
      <w:r w:rsidRPr="0099091C">
        <w:t xml:space="preserve"> 1622016, </w:t>
      </w:r>
      <w:proofErr w:type="spellStart"/>
      <w:r w:rsidRPr="0099091C">
        <w:t>mmap</w:t>
      </w:r>
      <w:proofErr w:type="spellEnd"/>
      <w:r w:rsidRPr="0099091C">
        <w:t xml:space="preserve"> 0, used 502608, free 1119408</w:t>
      </w:r>
      <w:r w:rsidRPr="0099091C">
        <w:br/>
        <w:t xml:space="preserve"> worker threads: 11 of 16 idle, 5/0/0/0 working, job queue: 0/0/0/0, scheduled: 2</w:t>
      </w:r>
      <w:r w:rsidRPr="0099091C">
        <w:br/>
        <w:t xml:space="preserve"> loaded plugins: </w:t>
      </w:r>
      <w:proofErr w:type="spellStart"/>
      <w:r w:rsidRPr="0099091C">
        <w:t>charon</w:t>
      </w:r>
      <w:proofErr w:type="spellEnd"/>
      <w:r w:rsidRPr="0099091C">
        <w:t xml:space="preserve"> </w:t>
      </w:r>
      <w:proofErr w:type="spellStart"/>
      <w:r w:rsidRPr="0099091C">
        <w:t>aes</w:t>
      </w:r>
      <w:proofErr w:type="spellEnd"/>
      <w:r w:rsidRPr="0099091C">
        <w:t xml:space="preserve"> des rc2 sha2 sha1 md4 md5 random nonce x509 revocation constraints </w:t>
      </w:r>
      <w:proofErr w:type="spellStart"/>
      <w:r w:rsidRPr="0099091C">
        <w:t>acert</w:t>
      </w:r>
      <w:proofErr w:type="spellEnd"/>
      <w:r w:rsidRPr="0099091C">
        <w:t xml:space="preserve"> </w:t>
      </w:r>
      <w:proofErr w:type="spellStart"/>
      <w:r w:rsidRPr="0099091C">
        <w:t>pubkey</w:t>
      </w:r>
      <w:proofErr w:type="spellEnd"/>
      <w:r w:rsidRPr="0099091C">
        <w:t xml:space="preserve"> pkcs1 pkcs8 pkcs12 </w:t>
      </w:r>
      <w:proofErr w:type="spellStart"/>
      <w:r w:rsidRPr="0099091C">
        <w:t>pgp</w:t>
      </w:r>
      <w:proofErr w:type="spellEnd"/>
      <w:r w:rsidRPr="0099091C">
        <w:t xml:space="preserve"> </w:t>
      </w:r>
      <w:proofErr w:type="spellStart"/>
      <w:r w:rsidRPr="0099091C">
        <w:t>dnskey</w:t>
      </w:r>
      <w:proofErr w:type="spellEnd"/>
      <w:r w:rsidRPr="0099091C">
        <w:t xml:space="preserve"> </w:t>
      </w:r>
      <w:proofErr w:type="spellStart"/>
      <w:r w:rsidRPr="0099091C">
        <w:t>sshkey</w:t>
      </w:r>
      <w:proofErr w:type="spellEnd"/>
      <w:r w:rsidRPr="0099091C">
        <w:t xml:space="preserve"> </w:t>
      </w:r>
      <w:proofErr w:type="spellStart"/>
      <w:r w:rsidRPr="0099091C">
        <w:t>pem</w:t>
      </w:r>
      <w:proofErr w:type="spellEnd"/>
      <w:r w:rsidRPr="0099091C">
        <w:t xml:space="preserve"> </w:t>
      </w:r>
      <w:proofErr w:type="spellStart"/>
      <w:r w:rsidRPr="0099091C">
        <w:t>openssl</w:t>
      </w:r>
      <w:proofErr w:type="spellEnd"/>
      <w:r w:rsidRPr="0099091C">
        <w:t xml:space="preserve"> </w:t>
      </w:r>
      <w:proofErr w:type="spellStart"/>
      <w:r w:rsidRPr="0099091C">
        <w:t>gcrypt</w:t>
      </w:r>
      <w:proofErr w:type="spellEnd"/>
      <w:r w:rsidRPr="0099091C">
        <w:t xml:space="preserve"> </w:t>
      </w:r>
      <w:proofErr w:type="spellStart"/>
      <w:r w:rsidRPr="0099091C">
        <w:t>fips-prf</w:t>
      </w:r>
      <w:proofErr w:type="spellEnd"/>
      <w:r w:rsidRPr="0099091C">
        <w:t xml:space="preserve"> </w:t>
      </w:r>
      <w:proofErr w:type="spellStart"/>
      <w:r w:rsidRPr="0099091C">
        <w:t>gmp</w:t>
      </w:r>
      <w:proofErr w:type="spellEnd"/>
      <w:r w:rsidRPr="0099091C">
        <w:t xml:space="preserve"> </w:t>
      </w:r>
      <w:proofErr w:type="spellStart"/>
      <w:r w:rsidRPr="0099091C">
        <w:t>xcbc</w:t>
      </w:r>
      <w:proofErr w:type="spellEnd"/>
      <w:r w:rsidRPr="0099091C">
        <w:t xml:space="preserve"> </w:t>
      </w:r>
      <w:proofErr w:type="spellStart"/>
      <w:r w:rsidRPr="0099091C">
        <w:t>cmac</w:t>
      </w:r>
      <w:proofErr w:type="spellEnd"/>
      <w:r w:rsidRPr="0099091C">
        <w:t xml:space="preserve"> </w:t>
      </w:r>
      <w:proofErr w:type="spellStart"/>
      <w:r w:rsidRPr="0099091C">
        <w:t>hmac</w:t>
      </w:r>
      <w:proofErr w:type="spellEnd"/>
      <w:r w:rsidRPr="0099091C">
        <w:t xml:space="preserve"> ctr </w:t>
      </w:r>
      <w:proofErr w:type="spellStart"/>
      <w:r w:rsidRPr="0099091C">
        <w:t>ccm</w:t>
      </w:r>
      <w:proofErr w:type="spellEnd"/>
      <w:r w:rsidRPr="0099091C">
        <w:t xml:space="preserve"> </w:t>
      </w:r>
      <w:proofErr w:type="spellStart"/>
      <w:r w:rsidRPr="0099091C">
        <w:t>gcm</w:t>
      </w:r>
      <w:proofErr w:type="spellEnd"/>
      <w:r w:rsidRPr="0099091C">
        <w:t xml:space="preserve"> curl </w:t>
      </w:r>
      <w:proofErr w:type="spellStart"/>
      <w:r w:rsidRPr="0099091C">
        <w:t>attr</w:t>
      </w:r>
      <w:proofErr w:type="spellEnd"/>
      <w:r w:rsidRPr="0099091C">
        <w:t xml:space="preserve"> kernel-</w:t>
      </w:r>
      <w:proofErr w:type="spellStart"/>
      <w:r w:rsidRPr="0099091C">
        <w:t>netlink</w:t>
      </w:r>
      <w:proofErr w:type="spellEnd"/>
      <w:r w:rsidRPr="0099091C">
        <w:t xml:space="preserve"> resolve socket-default </w:t>
      </w:r>
      <w:proofErr w:type="spellStart"/>
      <w:r w:rsidRPr="0099091C">
        <w:t>farp</w:t>
      </w:r>
      <w:proofErr w:type="spellEnd"/>
      <w:r w:rsidRPr="0099091C">
        <w:t xml:space="preserve"> stroke vici </w:t>
      </w:r>
      <w:proofErr w:type="spellStart"/>
      <w:r w:rsidRPr="0099091C">
        <w:t>updown</w:t>
      </w:r>
      <w:proofErr w:type="spellEnd"/>
      <w:r w:rsidRPr="0099091C">
        <w:t xml:space="preserve"> </w:t>
      </w:r>
      <w:proofErr w:type="spellStart"/>
      <w:r w:rsidRPr="0099091C">
        <w:t>eap</w:t>
      </w:r>
      <w:proofErr w:type="spellEnd"/>
      <w:r w:rsidRPr="0099091C">
        <w:t xml:space="preserve">-identity eap-md5 </w:t>
      </w:r>
      <w:proofErr w:type="spellStart"/>
      <w:r w:rsidRPr="0099091C">
        <w:t>eap-gtc</w:t>
      </w:r>
      <w:proofErr w:type="spellEnd"/>
      <w:r w:rsidRPr="0099091C">
        <w:t xml:space="preserve"> eap-mschapv2 </w:t>
      </w:r>
      <w:proofErr w:type="spellStart"/>
      <w:r w:rsidRPr="0099091C">
        <w:t>eap-tls</w:t>
      </w:r>
      <w:proofErr w:type="spellEnd"/>
      <w:r w:rsidRPr="0099091C">
        <w:t xml:space="preserve"> </w:t>
      </w:r>
      <w:proofErr w:type="spellStart"/>
      <w:r w:rsidRPr="0099091C">
        <w:t>eap-ttls</w:t>
      </w:r>
      <w:proofErr w:type="spellEnd"/>
      <w:r w:rsidRPr="0099091C">
        <w:t xml:space="preserve"> </w:t>
      </w:r>
      <w:proofErr w:type="spellStart"/>
      <w:r w:rsidRPr="0099091C">
        <w:t>eap-peap</w:t>
      </w:r>
      <w:proofErr w:type="spellEnd"/>
      <w:r w:rsidRPr="0099091C">
        <w:t xml:space="preserve"> </w:t>
      </w:r>
      <w:proofErr w:type="spellStart"/>
      <w:r w:rsidRPr="0099091C">
        <w:t>xauth</w:t>
      </w:r>
      <w:proofErr w:type="spellEnd"/>
      <w:r w:rsidRPr="0099091C">
        <w:t xml:space="preserve">-generic </w:t>
      </w:r>
      <w:proofErr w:type="spellStart"/>
      <w:r w:rsidRPr="0099091C">
        <w:t>xauth-eap</w:t>
      </w:r>
      <w:proofErr w:type="spellEnd"/>
      <w:r w:rsidRPr="0099091C">
        <w:t xml:space="preserve"> </w:t>
      </w:r>
      <w:proofErr w:type="spellStart"/>
      <w:r w:rsidRPr="0099091C">
        <w:t>xauth</w:t>
      </w:r>
      <w:proofErr w:type="spellEnd"/>
      <w:r w:rsidRPr="0099091C">
        <w:t xml:space="preserve">-pam </w:t>
      </w:r>
      <w:proofErr w:type="spellStart"/>
      <w:r w:rsidRPr="0099091C">
        <w:t>xauth-noauth</w:t>
      </w:r>
      <w:proofErr w:type="spellEnd"/>
      <w:r w:rsidRPr="0099091C">
        <w:t xml:space="preserve"> </w:t>
      </w:r>
      <w:proofErr w:type="spellStart"/>
      <w:r w:rsidRPr="0099091C">
        <w:t>dhcp</w:t>
      </w:r>
      <w:proofErr w:type="spellEnd"/>
      <w:r w:rsidRPr="0099091C">
        <w:br/>
      </w:r>
      <w:r w:rsidRPr="0099091C">
        <w:rPr>
          <w:b/>
          <w:bCs/>
        </w:rPr>
        <w:t>Listening IP addresses:</w:t>
      </w:r>
      <w:r w:rsidRPr="0099091C">
        <w:rPr>
          <w:b/>
        </w:rPr>
        <w:br/>
      </w:r>
      <w:r w:rsidRPr="0099091C">
        <w:t xml:space="preserve"> &lt;</w:t>
      </w:r>
      <w:proofErr w:type="spellStart"/>
      <w:r w:rsidR="00E516D0">
        <w:t>strongSwan</w:t>
      </w:r>
      <w:proofErr w:type="spellEnd"/>
      <w:r w:rsidRPr="0099091C">
        <w:t xml:space="preserve"> local address&gt;</w:t>
      </w:r>
      <w:r w:rsidRPr="0099091C">
        <w:br/>
        <w:t xml:space="preserve"> &lt;dummy address&gt; </w:t>
      </w:r>
      <w:r w:rsidRPr="0099091C">
        <w:rPr>
          <w:b/>
          <w:bCs/>
        </w:rPr>
        <w:t>← both IP addresses should be listed</w:t>
      </w:r>
      <w:r w:rsidRPr="0099091C">
        <w:rPr>
          <w:b/>
        </w:rPr>
        <w:br/>
      </w:r>
      <w:r w:rsidRPr="0099091C">
        <w:t>Connections:</w:t>
      </w:r>
      <w:r w:rsidRPr="0099091C">
        <w:br/>
        <w:t xml:space="preserve"> </w:t>
      </w:r>
      <w:proofErr w:type="spellStart"/>
      <w:r w:rsidRPr="0099091C">
        <w:t>PeerProvider</w:t>
      </w:r>
      <w:proofErr w:type="spellEnd"/>
      <w:r w:rsidRPr="0099091C">
        <w:t>: &lt;</w:t>
      </w:r>
      <w:proofErr w:type="spellStart"/>
      <w:r w:rsidR="00906DA6">
        <w:t>s</w:t>
      </w:r>
      <w:r w:rsidRPr="0099091C">
        <w:t>trongS</w:t>
      </w:r>
      <w:r w:rsidR="00906DA6">
        <w:t>wan</w:t>
      </w:r>
      <w:proofErr w:type="spellEnd"/>
      <w:r w:rsidRPr="0099091C">
        <w:t xml:space="preserve"> local address&gt;</w:t>
      </w:r>
      <w:r w:rsidR="002D6B48">
        <w:t>…</w:t>
      </w:r>
      <w:r w:rsidRPr="0099091C">
        <w:t>&lt;remote peer address. IKEv1</w:t>
      </w:r>
      <w:r w:rsidRPr="0099091C">
        <w:br/>
        <w:t xml:space="preserve"> </w:t>
      </w:r>
      <w:proofErr w:type="spellStart"/>
      <w:r w:rsidRPr="0099091C">
        <w:t>PeerProvider</w:t>
      </w:r>
      <w:proofErr w:type="spellEnd"/>
      <w:r w:rsidRPr="0099091C">
        <w:t>: local: [&lt;</w:t>
      </w:r>
      <w:proofErr w:type="spellStart"/>
      <w:r w:rsidR="00906DA6">
        <w:t>s</w:t>
      </w:r>
      <w:r w:rsidRPr="0099091C">
        <w:t>trongS</w:t>
      </w:r>
      <w:r w:rsidR="00906DA6">
        <w:t>wan</w:t>
      </w:r>
      <w:proofErr w:type="spellEnd"/>
      <w:r w:rsidRPr="0099091C">
        <w:t xml:space="preserve"> </w:t>
      </w:r>
      <w:r w:rsidR="00B4156E" w:rsidRPr="0099091C">
        <w:t>public</w:t>
      </w:r>
      <w:r w:rsidRPr="0099091C">
        <w:t xml:space="preserve"> address&gt;] uses pre-shared key authentication</w:t>
      </w:r>
      <w:r w:rsidRPr="0099091C">
        <w:br/>
        <w:t xml:space="preserve"> </w:t>
      </w:r>
      <w:proofErr w:type="spellStart"/>
      <w:r w:rsidRPr="0099091C">
        <w:t>PeerProvider</w:t>
      </w:r>
      <w:proofErr w:type="spellEnd"/>
      <w:r w:rsidRPr="0099091C">
        <w:t>: remote: [&lt;remote peer address.] uses pre-shared key authentication</w:t>
      </w:r>
      <w:r w:rsidRPr="0099091C">
        <w:br/>
        <w:t xml:space="preserve"> </w:t>
      </w:r>
      <w:proofErr w:type="spellStart"/>
      <w:r w:rsidRPr="0099091C">
        <w:t>PeerProvider</w:t>
      </w:r>
      <w:proofErr w:type="spellEnd"/>
      <w:r w:rsidRPr="0099091C">
        <w:t>: child: &lt;dummy address&gt;/32 === &lt;remote server address&gt;/32 TUNNEL</w:t>
      </w:r>
      <w:r w:rsidRPr="0099091C">
        <w:br/>
        <w:t>Security Associations (1 up, 0 connecting):</w:t>
      </w:r>
      <w:r w:rsidRPr="0099091C">
        <w:br/>
        <w:t xml:space="preserve"> </w:t>
      </w:r>
      <w:proofErr w:type="spellStart"/>
      <w:r w:rsidRPr="0099091C">
        <w:rPr>
          <w:b/>
          <w:bCs/>
        </w:rPr>
        <w:t>PeerProvider</w:t>
      </w:r>
      <w:proofErr w:type="spellEnd"/>
      <w:r w:rsidRPr="0099091C">
        <w:rPr>
          <w:b/>
          <w:bCs/>
        </w:rPr>
        <w:t>[1]: ESTABLISHED 116 minutes ago</w:t>
      </w:r>
      <w:r w:rsidRPr="0099091C">
        <w:t>, &lt;</w:t>
      </w:r>
      <w:proofErr w:type="spellStart"/>
      <w:r w:rsidR="00906DA6">
        <w:t>s</w:t>
      </w:r>
      <w:r w:rsidR="00906DA6" w:rsidRPr="0099091C">
        <w:t>trongS</w:t>
      </w:r>
      <w:r w:rsidR="00906DA6">
        <w:t>wan</w:t>
      </w:r>
      <w:proofErr w:type="spellEnd"/>
      <w:r w:rsidR="00906DA6" w:rsidRPr="0099091C">
        <w:t xml:space="preserve"> </w:t>
      </w:r>
      <w:r w:rsidRPr="0099091C">
        <w:t>local address&gt;[&lt;</w:t>
      </w:r>
      <w:proofErr w:type="spellStart"/>
      <w:r w:rsidR="00906DA6">
        <w:t>s</w:t>
      </w:r>
      <w:r w:rsidRPr="0099091C">
        <w:t>trongS</w:t>
      </w:r>
      <w:r w:rsidR="00906DA6">
        <w:t>wan</w:t>
      </w:r>
      <w:proofErr w:type="spellEnd"/>
      <w:r w:rsidRPr="0099091C">
        <w:t xml:space="preserve"> public address&gt;]...&lt;remote peer address.[&lt;remote peer address.]</w:t>
      </w:r>
      <w:r w:rsidRPr="0099091C">
        <w:br/>
      </w:r>
      <w:r w:rsidRPr="0099091C">
        <w:lastRenderedPageBreak/>
        <w:t xml:space="preserve"> </w:t>
      </w:r>
      <w:proofErr w:type="spellStart"/>
      <w:r w:rsidRPr="0099091C">
        <w:t>PeerProvider</w:t>
      </w:r>
      <w:proofErr w:type="spellEnd"/>
      <w:r w:rsidRPr="0099091C">
        <w:t>[1]: IKEv1 SPIs: &lt;&lt;SPI&gt;&gt;, pre-shared key reauthentication in 21 hours</w:t>
      </w:r>
      <w:r w:rsidRPr="0099091C">
        <w:br/>
        <w:t xml:space="preserve"> </w:t>
      </w:r>
      <w:proofErr w:type="spellStart"/>
      <w:r w:rsidRPr="0099091C">
        <w:t>PeerProvider</w:t>
      </w:r>
      <w:proofErr w:type="spellEnd"/>
      <w:r w:rsidRPr="0099091C">
        <w:t>[1]: IKE proposal: AES_CBC_128/HMAC_SHA1_96/PRF_HMAC_SHA1/MODP_1024</w:t>
      </w:r>
      <w:r w:rsidRPr="0099091C">
        <w:br/>
        <w:t xml:space="preserve"> </w:t>
      </w:r>
      <w:proofErr w:type="spellStart"/>
      <w:r w:rsidRPr="0099091C">
        <w:rPr>
          <w:b/>
          <w:bCs/>
        </w:rPr>
        <w:t>PeerProvider</w:t>
      </w:r>
      <w:proofErr w:type="spellEnd"/>
      <w:r w:rsidRPr="0099091C">
        <w:rPr>
          <w:b/>
          <w:bCs/>
        </w:rPr>
        <w:t>{3}: INSTALLED, TUNNEL</w:t>
      </w:r>
      <w:r w:rsidRPr="0099091C">
        <w:t xml:space="preserve">, </w:t>
      </w:r>
      <w:proofErr w:type="spellStart"/>
      <w:r w:rsidRPr="0099091C">
        <w:t>reqid</w:t>
      </w:r>
      <w:proofErr w:type="spellEnd"/>
      <w:r w:rsidRPr="0099091C">
        <w:t xml:space="preserve"> 1, ESP SPIs: &lt;&lt;SPI&gt;&gt;</w:t>
      </w:r>
      <w:r w:rsidRPr="0099091C">
        <w:br/>
        <w:t xml:space="preserve"> </w:t>
      </w:r>
      <w:proofErr w:type="spellStart"/>
      <w:r w:rsidRPr="0099091C">
        <w:t>PeerProvider</w:t>
      </w:r>
      <w:proofErr w:type="spellEnd"/>
      <w:r w:rsidRPr="0099091C">
        <w:t xml:space="preserve">{3}: AES_CBC_128/HMAC_SHA1_96/MODP_1024, 1494 </w:t>
      </w:r>
      <w:proofErr w:type="spellStart"/>
      <w:r w:rsidRPr="0099091C">
        <w:t>bytes_i</w:t>
      </w:r>
      <w:proofErr w:type="spellEnd"/>
      <w:r w:rsidRPr="0099091C">
        <w:t xml:space="preserve"> (8 pkts, 2s ago), 611 </w:t>
      </w:r>
      <w:proofErr w:type="spellStart"/>
      <w:r w:rsidRPr="0099091C">
        <w:t>bytes_o</w:t>
      </w:r>
      <w:proofErr w:type="spellEnd"/>
      <w:r w:rsidRPr="0099091C">
        <w:t xml:space="preserve"> (8 pkts, 2s ago), rekeying in 47 minutes</w:t>
      </w:r>
      <w:r w:rsidRPr="0099091C">
        <w:br/>
        <w:t xml:space="preserve"> </w:t>
      </w:r>
      <w:proofErr w:type="spellStart"/>
      <w:r w:rsidRPr="0099091C">
        <w:t>PeerProvider</w:t>
      </w:r>
      <w:proofErr w:type="spellEnd"/>
      <w:r w:rsidRPr="0099091C">
        <w:t>{3}: &lt;dummy address&gt;/32 === &lt;remote server address&gt;/32</w:t>
      </w:r>
    </w:p>
    <w:p w14:paraId="728BA2A3" w14:textId="417751CD" w:rsidR="005826DB" w:rsidRDefault="00427B87" w:rsidP="002E1177">
      <w:pPr>
        <w:spacing w:before="240" w:after="240"/>
      </w:pPr>
      <w:r>
        <w:t xml:space="preserve">To find system messages related to </w:t>
      </w:r>
      <w:proofErr w:type="spellStart"/>
      <w:r w:rsidR="00E516D0">
        <w:t>strongSwan</w:t>
      </w:r>
      <w:proofErr w:type="spellEnd"/>
      <w:r>
        <w:t>, use the following grep command:</w:t>
      </w:r>
    </w:p>
    <w:p w14:paraId="728BA2A4" w14:textId="21D9F409" w:rsidR="005826DB" w:rsidRPr="0099091C" w:rsidRDefault="00427B87" w:rsidP="00211202">
      <w:pPr>
        <w:pStyle w:val="CodeIndent"/>
      </w:pPr>
      <w:r w:rsidRPr="0099091C">
        <w:t xml:space="preserve">$ grep </w:t>
      </w:r>
      <w:proofErr w:type="spellStart"/>
      <w:r w:rsidRPr="0099091C">
        <w:t>charon</w:t>
      </w:r>
      <w:proofErr w:type="spellEnd"/>
      <w:r w:rsidRPr="0099091C">
        <w:t xml:space="preserve"> /var/log/messages</w:t>
      </w:r>
      <w:r w:rsidRPr="0099091C">
        <w:br/>
      </w:r>
      <w:r w:rsidRPr="002B5226">
        <w:rPr>
          <w:b/>
          <w:bCs/>
        </w:rPr>
        <w:t>#Shutdown</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00[DMN] signal of type SIGINT received. Shutting down</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closing CHILD_SA </w:t>
      </w:r>
      <w:proofErr w:type="spellStart"/>
      <w:r w:rsidRPr="0099091C">
        <w:t>PeerProvider</w:t>
      </w:r>
      <w:proofErr w:type="spellEnd"/>
      <w:r w:rsidRPr="0099091C">
        <w:t>{1} with SPIs &lt;&lt;SPI&gt;&gt; (0 bytes) 5401197d_o (0 bytes) and TS &lt;Dummy Address&gt;/32 === &lt;remote server address&gt;/32</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00[IKE] sending DELETE for ESP CHILD_SA with SPI cc95ab50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00[ENC] generating INFORMATIONAL_V1 request 4051018568 [ HASH 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sending packet: from &lt;</w:t>
      </w:r>
      <w:proofErr w:type="spellStart"/>
      <w:r w:rsidR="00E516D0">
        <w:t>strongSwan</w:t>
      </w:r>
      <w:proofErr w:type="spellEnd"/>
      <w:r w:rsidRPr="0099091C">
        <w:t xml:space="preserve"> public IP&gt;[500] to &lt;remote peer address.[500] (76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deleting IKE_SA </w:t>
      </w:r>
      <w:proofErr w:type="spellStart"/>
      <w:r w:rsidRPr="0099091C">
        <w:t>PeerProvider</w:t>
      </w:r>
      <w:proofErr w:type="spellEnd"/>
      <w:r w:rsidRPr="0099091C">
        <w:t>[1] between &lt;</w:t>
      </w:r>
      <w:proofErr w:type="spellStart"/>
      <w:r w:rsidR="00E516D0">
        <w:t>strongSwan</w:t>
      </w:r>
      <w:proofErr w:type="spellEnd"/>
      <w:r w:rsidRPr="0099091C">
        <w:t xml:space="preserve"> public IP&gt;[&lt;local server address&gt;]...&lt;remote peer address.[&lt;remote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sending DELETE for IKE_SA </w:t>
      </w:r>
      <w:proofErr w:type="spellStart"/>
      <w:r w:rsidRPr="0099091C">
        <w:t>PeerProvider</w:t>
      </w:r>
      <w:proofErr w:type="spellEnd"/>
      <w:r w:rsidRPr="0099091C">
        <w:t>[1]</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00[ENC] generating INFORMATIONAL_V1 request 3332107879 [ HASH 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sending packet: from &lt;</w:t>
      </w:r>
      <w:proofErr w:type="spellStart"/>
      <w:r w:rsidR="00E516D0">
        <w:t>strongSwan</w:t>
      </w:r>
      <w:proofErr w:type="spellEnd"/>
      <w:r w:rsidRPr="0099091C">
        <w:t xml:space="preserve"> public IP&gt;[500] to &lt;remote peer address.[500] (92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00[KNL] received </w:t>
      </w:r>
      <w:proofErr w:type="spellStart"/>
      <w:r w:rsidRPr="0099091C">
        <w:t>netlink</w:t>
      </w:r>
      <w:proofErr w:type="spellEnd"/>
      <w:r w:rsidRPr="0099091C">
        <w:t xml:space="preserve"> error: Address family not supported by protocol (97)</w:t>
      </w:r>
    </w:p>
    <w:p w14:paraId="728BA2A5" w14:textId="77777777" w:rsidR="005826DB" w:rsidRPr="0099091C" w:rsidRDefault="00427B87" w:rsidP="00211202">
      <w:pPr>
        <w:pStyle w:val="CodeIndent"/>
      </w:pPr>
      <w:r w:rsidRPr="0099091C">
        <w:t>#Startup</w:t>
      </w:r>
    </w:p>
    <w:p w14:paraId="728BA2A6" w14:textId="77777777"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00[DMN] Starting IKE </w:t>
      </w:r>
      <w:proofErr w:type="spellStart"/>
      <w:r w:rsidRPr="0099091C">
        <w:t>charon</w:t>
      </w:r>
      <w:proofErr w:type="spellEnd"/>
      <w:r w:rsidRPr="0099091C">
        <w:t xml:space="preserve"> daemon (</w:t>
      </w:r>
      <w:proofErr w:type="spellStart"/>
      <w:r w:rsidRPr="0099091C">
        <w:t>strongSwan</w:t>
      </w:r>
      <w:proofErr w:type="spellEnd"/>
      <w:r w:rsidRPr="0099091C">
        <w:t xml:space="preserve"> 5.4.0, Linux 4.9.32-15.</w:t>
      </w:r>
      <w:proofErr w:type="gramStart"/>
      <w:r w:rsidRPr="0099091C">
        <w:t>41.amzn1.x</w:t>
      </w:r>
      <w:proofErr w:type="gramEnd"/>
      <w:r w:rsidRPr="0099091C">
        <w:t>86_64, x86_64)</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w:t>
      </w:r>
      <w:proofErr w:type="spellStart"/>
      <w:r w:rsidRPr="0099091C">
        <w:t>openssl</w:t>
      </w:r>
      <w:proofErr w:type="spellEnd"/>
      <w:r w:rsidRPr="0099091C">
        <w:t xml:space="preserve"> FIPS mode(2) – enabled</w:t>
      </w:r>
    </w:p>
    <w:p w14:paraId="728BA2A7" w14:textId="783451F2" w:rsidR="005826DB" w:rsidRPr="0099091C" w:rsidRDefault="00427B87" w:rsidP="00211202">
      <w:pPr>
        <w:pStyle w:val="CodeIndent"/>
      </w:pPr>
      <w:r w:rsidRPr="0099091C">
        <w:t>#N</w:t>
      </w:r>
      <w:r w:rsidR="002D6B48" w:rsidRPr="0099091C">
        <w:t>o</w:t>
      </w:r>
      <w:r w:rsidRPr="0099091C">
        <w:t xml:space="preserve"> IPv6 – that’s OK</w:t>
      </w:r>
    </w:p>
    <w:p w14:paraId="728BA2A8" w14:textId="48293603"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could not open socket: Address family not supported by protocol</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could not ope</w:t>
      </w:r>
      <w:r w:rsidR="002D6B48" w:rsidRPr="0099091C">
        <w:t>n</w:t>
      </w:r>
      <w:r w:rsidRPr="0099091C">
        <w:t xml:space="preserve"> IPv6 socket</w:t>
      </w:r>
      <w:r w:rsidR="002D6B48" w:rsidRPr="0099091C">
        <w:t>,</w:t>
      </w:r>
      <w:r w:rsidRPr="0099091C">
        <w:t xml:space="preserve"> IPv6 disabled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00[KNL] received </w:t>
      </w:r>
      <w:proofErr w:type="spellStart"/>
      <w:r w:rsidRPr="0099091C">
        <w:t>netlink</w:t>
      </w:r>
      <w:proofErr w:type="spellEnd"/>
      <w:r w:rsidRPr="0099091C">
        <w:t xml:space="preserve"> </w:t>
      </w:r>
      <w:r w:rsidRPr="0099091C">
        <w:lastRenderedPageBreak/>
        <w:t>error: Address family not supported by protocol (97)</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00[KNL] unable to creat</w:t>
      </w:r>
      <w:r w:rsidR="002D6B48" w:rsidRPr="0099091C">
        <w:t>e</w:t>
      </w:r>
      <w:r w:rsidRPr="0099091C">
        <w:t xml:space="preserve"> IPv6 routing table rule</w:t>
      </w:r>
    </w:p>
    <w:p w14:paraId="728BA2A9" w14:textId="77777777" w:rsidR="005826DB" w:rsidRPr="0099091C" w:rsidRDefault="00427B87" w:rsidP="00211202">
      <w:pPr>
        <w:pStyle w:val="CodeIndent"/>
      </w:pPr>
      <w:r w:rsidRPr="0099091C">
        <w:t>#No certs – that’s OK</w:t>
      </w:r>
    </w:p>
    <w:p w14:paraId="728BA2AA" w14:textId="1AD54FD4"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ca certificates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aa certificates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w:t>
      </w:r>
      <w:proofErr w:type="spellStart"/>
      <w:r w:rsidRPr="0099091C">
        <w:t>ocsp</w:t>
      </w:r>
      <w:proofErr w:type="spellEnd"/>
      <w:r w:rsidRPr="0099091C">
        <w:t xml:space="preserve"> signer certificates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ocspce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ocspce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attribute certificates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w:t>
      </w:r>
      <w:proofErr w:type="spellStart"/>
      <w:r w:rsidRPr="0099091C">
        <w:t>crls</w:t>
      </w:r>
      <w:proofErr w:type="spellEnd"/>
      <w:r w:rsidRPr="0099091C">
        <w:t xml:space="preserve">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w:t>
      </w:r>
      <w:r w:rsidR="002D6B48">
        <w:t>’</w:t>
      </w:r>
      <w:r w:rsidRPr="0099091C">
        <w:t>ls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w:t>
      </w:r>
      <w:r w:rsidR="002D6B48">
        <w:t>’</w:t>
      </w:r>
      <w:r w:rsidRPr="0099091C">
        <w:t>ls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r>
    </w:p>
    <w:p w14:paraId="728BA2AB" w14:textId="113FF98A" w:rsidR="005826DB" w:rsidRPr="0099091C" w:rsidRDefault="00427B87" w:rsidP="00211202">
      <w:pPr>
        <w:pStyle w:val="CodeIndent"/>
      </w:pPr>
      <w:r w:rsidRPr="00FA1E20">
        <w:t>#Interesting stuff starts here – loading secrets</w:t>
      </w:r>
      <w:r w:rsidRPr="0099091C">
        <w:br/>
      </w:r>
    </w:p>
    <w:p w14:paraId="728BA2AC" w14:textId="2DEB2758"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secrets </w:t>
      </w:r>
      <w:proofErr w:type="spellStart"/>
      <w:r w:rsidRPr="0099091C">
        <w:t>fr</w:t>
      </w:r>
      <w:r w:rsidR="002D6B48">
        <w:t>‘</w:t>
      </w:r>
      <w:r w:rsidRPr="0099091C">
        <w:t>m</w:t>
      </w:r>
      <w:proofErr w:type="spellEnd"/>
      <w:r w:rsidRPr="0099091C">
        <w:t xml:space="preserve"> '/</w:t>
      </w:r>
      <w:proofErr w:type="spellStart"/>
      <w:r w:rsidRPr="0099091C">
        <w:t>etc</w:t>
      </w:r>
      <w:proofErr w:type="spellEnd"/>
      <w:r w:rsidRPr="0099091C">
        <w:t>/</w:t>
      </w:r>
      <w:proofErr w:type="spellStart"/>
      <w:r w:rsidRPr="0099091C">
        <w:t>strongswan</w:t>
      </w:r>
      <w:proofErr w:type="spellEnd"/>
      <w:r w:rsidRPr="0099091C">
        <w:t>/</w:t>
      </w:r>
      <w:proofErr w:type="spellStart"/>
      <w:r w:rsidRPr="0099091C">
        <w:t>ipsec.secr</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w:t>
      </w:r>
      <w:r w:rsidRPr="0099091C">
        <w:rPr>
          <w:b/>
          <w:bCs/>
        </w:rPr>
        <w:t>loaded IKE secret for &lt;local server address&gt; &lt;remote server address&gt;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loaded plugins: </w:t>
      </w:r>
      <w:proofErr w:type="spellStart"/>
      <w:r w:rsidRPr="0099091C">
        <w:t>charon</w:t>
      </w:r>
      <w:proofErr w:type="spellEnd"/>
      <w:r w:rsidRPr="0099091C">
        <w:t xml:space="preserve"> </w:t>
      </w:r>
      <w:proofErr w:type="spellStart"/>
      <w:r w:rsidRPr="0099091C">
        <w:t>aes</w:t>
      </w:r>
      <w:proofErr w:type="spellEnd"/>
      <w:r w:rsidRPr="0099091C">
        <w:t xml:space="preserve"> des rc2 sha2 sha1 md4 md5 random nonce x509 revocation constraints </w:t>
      </w:r>
      <w:proofErr w:type="spellStart"/>
      <w:r w:rsidRPr="0099091C">
        <w:t>acert</w:t>
      </w:r>
      <w:proofErr w:type="spellEnd"/>
      <w:r w:rsidRPr="0099091C">
        <w:t xml:space="preserve"> </w:t>
      </w:r>
      <w:proofErr w:type="spellStart"/>
      <w:r w:rsidRPr="0099091C">
        <w:t>pubkey</w:t>
      </w:r>
      <w:proofErr w:type="spellEnd"/>
      <w:r w:rsidRPr="0099091C">
        <w:t xml:space="preserve"> pkcs1 pkcs8 pkcs12 </w:t>
      </w:r>
      <w:proofErr w:type="spellStart"/>
      <w:r w:rsidRPr="0099091C">
        <w:t>pgp</w:t>
      </w:r>
      <w:proofErr w:type="spellEnd"/>
      <w:r w:rsidRPr="0099091C">
        <w:t xml:space="preserve"> </w:t>
      </w:r>
      <w:proofErr w:type="spellStart"/>
      <w:r w:rsidRPr="0099091C">
        <w:t>dnskey</w:t>
      </w:r>
      <w:proofErr w:type="spellEnd"/>
      <w:r w:rsidRPr="0099091C">
        <w:t xml:space="preserve"> </w:t>
      </w:r>
      <w:proofErr w:type="spellStart"/>
      <w:r w:rsidRPr="0099091C">
        <w:t>sshkey</w:t>
      </w:r>
      <w:proofErr w:type="spellEnd"/>
      <w:r w:rsidRPr="0099091C">
        <w:t xml:space="preserve"> </w:t>
      </w:r>
      <w:proofErr w:type="spellStart"/>
      <w:r w:rsidRPr="0099091C">
        <w:t>pem</w:t>
      </w:r>
      <w:proofErr w:type="spellEnd"/>
      <w:r w:rsidRPr="0099091C">
        <w:t xml:space="preserve"> </w:t>
      </w:r>
      <w:proofErr w:type="spellStart"/>
      <w:r w:rsidRPr="0099091C">
        <w:t>openssl</w:t>
      </w:r>
      <w:proofErr w:type="spellEnd"/>
      <w:r w:rsidRPr="0099091C">
        <w:t xml:space="preserve"> </w:t>
      </w:r>
      <w:proofErr w:type="spellStart"/>
      <w:r w:rsidRPr="0099091C">
        <w:t>gcrypt</w:t>
      </w:r>
      <w:proofErr w:type="spellEnd"/>
      <w:r w:rsidRPr="0099091C">
        <w:t xml:space="preserve"> </w:t>
      </w:r>
      <w:proofErr w:type="spellStart"/>
      <w:r w:rsidRPr="0099091C">
        <w:t>fips-prf</w:t>
      </w:r>
      <w:proofErr w:type="spellEnd"/>
      <w:r w:rsidRPr="0099091C">
        <w:t xml:space="preserve"> </w:t>
      </w:r>
      <w:proofErr w:type="spellStart"/>
      <w:r w:rsidRPr="0099091C">
        <w:t>gmp</w:t>
      </w:r>
      <w:proofErr w:type="spellEnd"/>
      <w:r w:rsidRPr="0099091C">
        <w:t xml:space="preserve"> </w:t>
      </w:r>
      <w:proofErr w:type="spellStart"/>
      <w:r w:rsidRPr="0099091C">
        <w:t>xcbc</w:t>
      </w:r>
      <w:proofErr w:type="spellEnd"/>
      <w:r w:rsidRPr="0099091C">
        <w:t xml:space="preserve"> </w:t>
      </w:r>
      <w:proofErr w:type="spellStart"/>
      <w:r w:rsidRPr="0099091C">
        <w:t>cmac</w:t>
      </w:r>
      <w:proofErr w:type="spellEnd"/>
      <w:r w:rsidRPr="0099091C">
        <w:t xml:space="preserve"> </w:t>
      </w:r>
      <w:proofErr w:type="spellStart"/>
      <w:r w:rsidRPr="0099091C">
        <w:t>hmac</w:t>
      </w:r>
      <w:proofErr w:type="spellEnd"/>
      <w:r w:rsidRPr="0099091C">
        <w:t xml:space="preserve"> ctr </w:t>
      </w:r>
      <w:proofErr w:type="spellStart"/>
      <w:r w:rsidRPr="0099091C">
        <w:t>ccm</w:t>
      </w:r>
      <w:proofErr w:type="spellEnd"/>
      <w:r w:rsidRPr="0099091C">
        <w:t xml:space="preserve"> </w:t>
      </w:r>
      <w:proofErr w:type="spellStart"/>
      <w:r w:rsidRPr="0099091C">
        <w:t>gcm</w:t>
      </w:r>
      <w:proofErr w:type="spellEnd"/>
      <w:r w:rsidRPr="0099091C">
        <w:t xml:space="preserve"> curl </w:t>
      </w:r>
      <w:proofErr w:type="spellStart"/>
      <w:r w:rsidRPr="0099091C">
        <w:t>attr</w:t>
      </w:r>
      <w:proofErr w:type="spellEnd"/>
      <w:r w:rsidRPr="0099091C">
        <w:t xml:space="preserve"> kernel-</w:t>
      </w:r>
      <w:proofErr w:type="spellStart"/>
      <w:r w:rsidRPr="0099091C">
        <w:t>netlink</w:t>
      </w:r>
      <w:proofErr w:type="spellEnd"/>
      <w:r w:rsidRPr="0099091C">
        <w:t xml:space="preserve"> resolve socket-default </w:t>
      </w:r>
      <w:proofErr w:type="spellStart"/>
      <w:r w:rsidRPr="0099091C">
        <w:t>farp</w:t>
      </w:r>
      <w:proofErr w:type="spellEnd"/>
      <w:r w:rsidRPr="0099091C">
        <w:t xml:space="preserve"> stroke vici </w:t>
      </w:r>
      <w:proofErr w:type="spellStart"/>
      <w:r w:rsidRPr="0099091C">
        <w:t>updown</w:t>
      </w:r>
      <w:proofErr w:type="spellEnd"/>
      <w:r w:rsidRPr="0099091C">
        <w:t xml:space="preserve"> </w:t>
      </w:r>
      <w:proofErr w:type="spellStart"/>
      <w:r w:rsidRPr="0099091C">
        <w:t>eap</w:t>
      </w:r>
      <w:proofErr w:type="spellEnd"/>
      <w:r w:rsidRPr="0099091C">
        <w:t xml:space="preserve">-identity eap-md5 </w:t>
      </w:r>
      <w:proofErr w:type="spellStart"/>
      <w:r w:rsidRPr="0099091C">
        <w:t>eap-gtc</w:t>
      </w:r>
      <w:proofErr w:type="spellEnd"/>
      <w:r w:rsidRPr="0099091C">
        <w:t xml:space="preserve"> eap-mschapv2 </w:t>
      </w:r>
      <w:proofErr w:type="spellStart"/>
      <w:r w:rsidRPr="0099091C">
        <w:t>eap-tls</w:t>
      </w:r>
      <w:proofErr w:type="spellEnd"/>
      <w:r w:rsidRPr="0099091C">
        <w:t xml:space="preserve"> </w:t>
      </w:r>
      <w:proofErr w:type="spellStart"/>
      <w:r w:rsidRPr="0099091C">
        <w:t>eap-ttls</w:t>
      </w:r>
      <w:proofErr w:type="spellEnd"/>
      <w:r w:rsidRPr="0099091C">
        <w:t xml:space="preserve"> </w:t>
      </w:r>
      <w:proofErr w:type="spellStart"/>
      <w:r w:rsidRPr="0099091C">
        <w:t>eap-peap</w:t>
      </w:r>
      <w:proofErr w:type="spellEnd"/>
      <w:r w:rsidRPr="0099091C">
        <w:t xml:space="preserve"> </w:t>
      </w:r>
      <w:proofErr w:type="spellStart"/>
      <w:r w:rsidRPr="0099091C">
        <w:t>xauth</w:t>
      </w:r>
      <w:proofErr w:type="spellEnd"/>
      <w:r w:rsidRPr="0099091C">
        <w:t xml:space="preserve">-generic </w:t>
      </w:r>
      <w:proofErr w:type="spellStart"/>
      <w:r w:rsidRPr="0099091C">
        <w:t>xauth-eap</w:t>
      </w:r>
      <w:proofErr w:type="spellEnd"/>
      <w:r w:rsidRPr="0099091C">
        <w:t xml:space="preserve"> </w:t>
      </w:r>
      <w:proofErr w:type="spellStart"/>
      <w:r w:rsidRPr="0099091C">
        <w:t>xauth</w:t>
      </w:r>
      <w:proofErr w:type="spellEnd"/>
      <w:r w:rsidRPr="0099091C">
        <w:t xml:space="preserve">-pam </w:t>
      </w:r>
      <w:proofErr w:type="spellStart"/>
      <w:r w:rsidRPr="0099091C">
        <w:t>xauth-noauth</w:t>
      </w:r>
      <w:proofErr w:type="spellEnd"/>
      <w:r w:rsidRPr="0099091C">
        <w:t xml:space="preserve"> </w:t>
      </w:r>
      <w:proofErr w:type="spellStart"/>
      <w:r w:rsidRPr="0099091C">
        <w:t>dhcp</w:t>
      </w:r>
      <w:proofErr w:type="spellEnd"/>
      <w:r w:rsidRPr="0099091C">
        <w:br/>
      </w:r>
      <w:r w:rsidRPr="0099091C">
        <w:lastRenderedPageBreak/>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00[JOB] spawning 16 worker threads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05[CFG] received stroke: add </w:t>
      </w:r>
      <w:proofErr w:type="spellStart"/>
      <w:r w:rsidRPr="0099091C">
        <w:t>connecti</w:t>
      </w:r>
      <w:r w:rsidR="002D6B48">
        <w:t>‘</w:t>
      </w:r>
      <w:r w:rsidRPr="0099091C">
        <w:t>n</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05[CFG] added </w:t>
      </w:r>
      <w:proofErr w:type="spellStart"/>
      <w:r w:rsidRPr="0099091C">
        <w:t>configurati</w:t>
      </w:r>
      <w:r w:rsidR="002D6B48">
        <w:t>‘</w:t>
      </w:r>
      <w:r w:rsidRPr="0099091C">
        <w:t>n</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09[CFG] received stroke: </w:t>
      </w:r>
      <w:proofErr w:type="spellStart"/>
      <w:r w:rsidRPr="0099091C">
        <w:t>initia</w:t>
      </w:r>
      <w:r w:rsidR="002D6B48">
        <w:t>‘</w:t>
      </w:r>
      <w:r w:rsidRPr="0099091C">
        <w:t>e</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09[IKE] initiating Main Mode IKE_SA </w:t>
      </w:r>
      <w:proofErr w:type="spellStart"/>
      <w:r w:rsidRPr="0099091C">
        <w:t>PeerProvider</w:t>
      </w:r>
      <w:proofErr w:type="spellEnd"/>
      <w:r w:rsidRPr="0099091C">
        <w:t>[1] to &lt;remote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09[ENC] generating ID_PROT request 0 [ SA V </w:t>
      </w:r>
      <w:proofErr w:type="spellStart"/>
      <w:r w:rsidRPr="0099091C">
        <w:t>V</w:t>
      </w:r>
      <w:proofErr w:type="spellEnd"/>
      <w:r w:rsidRPr="0099091C">
        <w:t xml:space="preserve"> </w:t>
      </w:r>
      <w:proofErr w:type="spellStart"/>
      <w:r w:rsidRPr="0099091C">
        <w:t>V</w:t>
      </w:r>
      <w:proofErr w:type="spellEnd"/>
      <w:r w:rsidRPr="0099091C">
        <w:t xml:space="preserve"> ]</w:t>
      </w:r>
    </w:p>
    <w:p w14:paraId="728BA2AD" w14:textId="77777777" w:rsidR="005826DB" w:rsidRPr="0099091C" w:rsidRDefault="00427B87" w:rsidP="00211202">
      <w:pPr>
        <w:pStyle w:val="CodeIndent"/>
      </w:pPr>
      <w:r w:rsidRPr="0099091C">
        <w:t>#Sending and RECEIVING packets – good sign</w:t>
      </w:r>
    </w:p>
    <w:p w14:paraId="728BA2AE" w14:textId="04673197" w:rsidR="005826DB"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09[NET] </w:t>
      </w:r>
      <w:r w:rsidRPr="0099091C">
        <w:rPr>
          <w:b/>
          <w:bCs/>
        </w:rPr>
        <w:t>sending packet</w:t>
      </w:r>
      <w:r w:rsidRPr="0099091C">
        <w:t>: from &lt;</w:t>
      </w:r>
      <w:proofErr w:type="spellStart"/>
      <w:r w:rsidR="00E516D0">
        <w:t>strongSwan</w:t>
      </w:r>
      <w:proofErr w:type="spellEnd"/>
      <w:r w:rsidRPr="0099091C">
        <w:t xml:space="preserve"> public IP&gt;[500] to &lt;remote peer address.[500] (228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15[NET] </w:t>
      </w:r>
      <w:r w:rsidRPr="0099091C">
        <w:rPr>
          <w:b/>
          <w:bCs/>
        </w:rPr>
        <w:t>received packet</w:t>
      </w:r>
      <w:r w:rsidRPr="0099091C">
        <w:t>: from &lt;remote peer address.[500] to &lt;</w:t>
      </w:r>
      <w:proofErr w:type="spellStart"/>
      <w:r w:rsidR="00E516D0">
        <w:t>strongSwan</w:t>
      </w:r>
      <w:proofErr w:type="spellEnd"/>
      <w:r w:rsidRPr="0099091C">
        <w:t xml:space="preserve"> public IP&gt;[500] (164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15[ENC] parsed ID_PROT response 0 [ SA V </w:t>
      </w:r>
      <w:proofErr w:type="spellStart"/>
      <w:r w:rsidRPr="0099091C">
        <w:t>V</w:t>
      </w:r>
      <w:proofErr w:type="spellEnd"/>
      <w:r w:rsidRPr="0099091C">
        <w:t xml:space="preserve">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received unknown vendor ID: 05:16:dc:8a:88:2c:54:a5:66:90:dc:05:bd:da:3b:9e:c8:05:e5:86:12:00:00:00:1e:06:00:00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15[IKE] received DPD vendor ID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received unknown vendor ID: 48:65:61:72:74:42:65:61:74:5f:4e:6f:74:69:66:79:38:6b:01:00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generating ID_PROT request 0 [ KE No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15[NET] sending packet: from &lt;</w:t>
      </w:r>
      <w:proofErr w:type="spellStart"/>
      <w:r w:rsidR="00E516D0">
        <w:t>strongSwan</w:t>
      </w:r>
      <w:proofErr w:type="spellEnd"/>
      <w:r w:rsidRPr="0099091C">
        <w:t xml:space="preserve"> public IP&gt;[500] to &lt;remote peer address.[500] (196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11[NET] received packet: from &lt;remote peer address.[500] to &lt;</w:t>
      </w:r>
      <w:proofErr w:type="spellStart"/>
      <w:r w:rsidR="00E516D0">
        <w:t>strongSwan</w:t>
      </w:r>
      <w:proofErr w:type="spellEnd"/>
      <w:r w:rsidRPr="0099091C">
        <w:t xml:space="preserve"> public IP&gt;[500] (196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11[ENC] parsed ID_PROT response 0 [ KE No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11[ENC] generating ID_PROT request 0 [ ID HASH N(INITIAL_CONTACT)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11[NET] sending packet: from &lt;</w:t>
      </w:r>
      <w:proofErr w:type="spellStart"/>
      <w:r w:rsidR="00E516D0">
        <w:t>strongSwan</w:t>
      </w:r>
      <w:proofErr w:type="spellEnd"/>
      <w:r w:rsidRPr="0099091C">
        <w:t xml:space="preserve"> public IP&gt;[500] to &lt;remote peer address.[500] (108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07[NET] received packet: from &lt;remote peer address.[500] to &lt;</w:t>
      </w:r>
      <w:proofErr w:type="spellStart"/>
      <w:r w:rsidR="00E516D0">
        <w:t>strongSwan</w:t>
      </w:r>
      <w:proofErr w:type="spellEnd"/>
      <w:r w:rsidRPr="0099091C">
        <w:t xml:space="preserve"> public IP&gt;[500] (76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07[ENC] parsed ID_PROT response 0 [ ID HASH ]</w:t>
      </w:r>
      <w:r w:rsidRPr="0099091C">
        <w:br/>
      </w:r>
      <w:r w:rsidRPr="002B5226">
        <w:rPr>
          <w:b/>
          <w:bCs/>
        </w:rPr>
        <w:t>#Phase 1 (IKE) Established</w:t>
      </w:r>
      <w:r w:rsidRPr="0099091C">
        <w:rPr>
          <w:b/>
        </w:rPr>
        <w:br/>
      </w: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07[IKE] </w:t>
      </w:r>
      <w:r w:rsidRPr="0099091C">
        <w:rPr>
          <w:b/>
          <w:bCs/>
        </w:rPr>
        <w:t xml:space="preserve">IKE_SA </w:t>
      </w:r>
      <w:proofErr w:type="spellStart"/>
      <w:r w:rsidRPr="0099091C">
        <w:t>PeerProvider</w:t>
      </w:r>
      <w:proofErr w:type="spellEnd"/>
      <w:r w:rsidRPr="0099091C">
        <w:t xml:space="preserve">[1] </w:t>
      </w:r>
      <w:r w:rsidRPr="0099091C">
        <w:rPr>
          <w:b/>
          <w:bCs/>
        </w:rPr>
        <w:t xml:space="preserve">established b </w:t>
      </w:r>
      <w:r w:rsidRPr="0099091C">
        <w:t>&lt;</w:t>
      </w:r>
      <w:proofErr w:type="spellStart"/>
      <w:r w:rsidR="00E516D0">
        <w:t>strongSwan</w:t>
      </w:r>
      <w:proofErr w:type="spellEnd"/>
      <w:r w:rsidRPr="0099091C">
        <w:t xml:space="preserve"> public IP&gt;[&lt;local server </w:t>
      </w:r>
      <w:r w:rsidRPr="0099091C">
        <w:lastRenderedPageBreak/>
        <w:t>address&gt;]...&lt;remote peer address.[&lt;remote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07[IKE] scheduling reauthentication in 86056s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07[IKE] maximum IKE_SA lifetime 86236s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07[ENC] generating QUICK_MODE request 688951572 [ HASH SA No KE ID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07[NET] sending packet: from &lt;</w:t>
      </w:r>
      <w:proofErr w:type="spellStart"/>
      <w:r w:rsidR="00E516D0">
        <w:t>strongSwan</w:t>
      </w:r>
      <w:proofErr w:type="spellEnd"/>
      <w:r w:rsidRPr="0099091C">
        <w:t xml:space="preserve"> public IP&gt;[500] to &lt;remote peer address.[500] (316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13[NET] received packet: from &lt;remote peer address.[500] to &lt;</w:t>
      </w:r>
      <w:proofErr w:type="spellStart"/>
      <w:r w:rsidR="00E516D0">
        <w:t>strongSwan</w:t>
      </w:r>
      <w:proofErr w:type="spellEnd"/>
      <w:r w:rsidRPr="0099091C">
        <w:t xml:space="preserve"> public IP&gt;[500] (316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13[ENC] parsed QUICK_MODE response 688951572 [ HASH SA No KE ID ]</w:t>
      </w:r>
      <w:r w:rsidRPr="0099091C">
        <w:br/>
      </w:r>
      <w:r w:rsidRPr="002B5226">
        <w:rPr>
          <w:b/>
          <w:bCs/>
        </w:rPr>
        <w:t>#Phase 2 (ISAKMP) Established</w:t>
      </w:r>
      <w:r w:rsidRPr="0099091C">
        <w:rPr>
          <w:b/>
        </w:rPr>
        <w:br/>
      </w: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13[IKE] </w:t>
      </w:r>
      <w:r w:rsidRPr="0099091C">
        <w:rPr>
          <w:b/>
          <w:bCs/>
        </w:rPr>
        <w:t>CHILD_SA</w:t>
      </w:r>
      <w:r w:rsidRPr="0099091C">
        <w:t xml:space="preserve"> </w:t>
      </w:r>
      <w:proofErr w:type="spellStart"/>
      <w:r w:rsidRPr="0099091C">
        <w:t>PeerProvider</w:t>
      </w:r>
      <w:proofErr w:type="spellEnd"/>
      <w:r w:rsidRPr="0099091C">
        <w:t xml:space="preserve">{1} </w:t>
      </w:r>
      <w:r w:rsidRPr="0099091C">
        <w:rPr>
          <w:b/>
          <w:bCs/>
        </w:rPr>
        <w:t>established</w:t>
      </w:r>
      <w:r w:rsidRPr="0099091C">
        <w:t xml:space="preserve"> with SPIs X and TS &lt;Dummy Address&gt;/32 === &lt;remote server address&gt;/32</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13[ENC] generating QUICK_MODE request 688951572 [ HASH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13[NET] sending packet: from &lt;</w:t>
      </w:r>
      <w:proofErr w:type="spellStart"/>
      <w:r w:rsidR="00E516D0">
        <w:t>strongSwan</w:t>
      </w:r>
      <w:proofErr w:type="spellEnd"/>
      <w:r w:rsidRPr="0099091C">
        <w:t xml:space="preserve"> public IP&gt;[500] to &lt;remote peer address.[500] (60 bytes)</w:t>
      </w:r>
    </w:p>
    <w:p w14:paraId="728BA2AF" w14:textId="260B0588" w:rsidR="005826DB" w:rsidRDefault="00427B87" w:rsidP="002E1177">
      <w:pPr>
        <w:spacing w:before="240" w:after="240"/>
      </w:pPr>
      <w:r>
        <w:t xml:space="preserve">You can verify the proper configuration of the iptables rule to mask the source IP with the dummy address. </w:t>
      </w:r>
      <w:r w:rsidR="0053524D">
        <w:t>T</w:t>
      </w:r>
      <w:r>
        <w:t>he number of packets that have been applied to that rule</w:t>
      </w:r>
      <w:r w:rsidR="0053524D">
        <w:t xml:space="preserve"> should be displayed</w:t>
      </w:r>
      <w:r>
        <w:t>:</w:t>
      </w:r>
    </w:p>
    <w:p w14:paraId="728BA2B0" w14:textId="77777777" w:rsidR="005826DB" w:rsidRPr="0099091C" w:rsidRDefault="00427B87" w:rsidP="00211202">
      <w:pPr>
        <w:pStyle w:val="CodeIndent"/>
      </w:pPr>
      <w:r w:rsidRPr="0099091C">
        <w:t xml:space="preserve">$ iptables -t </w:t>
      </w:r>
      <w:proofErr w:type="spellStart"/>
      <w:r w:rsidRPr="0099091C">
        <w:t>nat</w:t>
      </w:r>
      <w:proofErr w:type="spellEnd"/>
      <w:r w:rsidRPr="0099091C">
        <w:t xml:space="preserve"> -L -v</w:t>
      </w:r>
    </w:p>
    <w:p w14:paraId="728BA2B1" w14:textId="77777777" w:rsidR="005826DB" w:rsidRPr="0099091C" w:rsidRDefault="00427B87" w:rsidP="00211202">
      <w:pPr>
        <w:pStyle w:val="CodeIndent"/>
      </w:pPr>
      <w:r w:rsidRPr="0099091C">
        <w:t>Chain PREROUTING (policy ACCEPT 804 packets, 66289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INPUT (policy ACCEPT 43 packets, 4165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OUTPUT (policy ACCEPT 51100 packets, 3555K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POSTROUTING (policy ACCEPT 51076 packets, 3553K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rPr>
          <w:b/>
          <w:bCs/>
        </w:rPr>
        <w:t xml:space="preserve">  785 63924 SNAT</w:t>
      </w:r>
      <w:r w:rsidRPr="0099091C">
        <w:t xml:space="preserve">       all  --  any    eth0    &lt;&lt;local subnet&gt;&gt;/24</w:t>
      </w:r>
      <w:r w:rsidRPr="0099091C">
        <w:rPr>
          <w:b/>
          <w:bCs/>
        </w:rPr>
        <w:t xml:space="preserve">        &lt;remote server address&gt;        to:&lt;Dummy Address&gt;</w:t>
      </w:r>
    </w:p>
    <w:p w14:paraId="728BA2B2" w14:textId="2C5C4BEC" w:rsidR="005826DB" w:rsidRDefault="00427B87" w:rsidP="002E1177">
      <w:pPr>
        <w:spacing w:before="240" w:after="240"/>
      </w:pPr>
      <w:r>
        <w:t>You can use t</w:t>
      </w:r>
      <w:r w:rsidR="00671E17">
        <w:t>h</w:t>
      </w:r>
      <w:r>
        <w:t>e '</w:t>
      </w:r>
      <w:proofErr w:type="spellStart"/>
      <w:r>
        <w:t>ip</w:t>
      </w:r>
      <w:proofErr w:type="spellEnd"/>
      <w:r>
        <w:t xml:space="preserve"> ro</w:t>
      </w:r>
      <w:r w:rsidR="00671E17">
        <w:t>u</w:t>
      </w:r>
      <w:r>
        <w:t xml:space="preserve">te' command to ensure </w:t>
      </w:r>
      <w:proofErr w:type="spellStart"/>
      <w:r w:rsidR="00E516D0">
        <w:t>strongSwan</w:t>
      </w:r>
      <w:proofErr w:type="spellEnd"/>
      <w:r>
        <w:t xml:space="preserve"> has properly configured the route on the instance required to forward traffic into the VPN tunnel. The second and fourth lines of the following output are importan</w:t>
      </w:r>
      <w:r w:rsidR="0053524D">
        <w:t>t</w:t>
      </w:r>
      <w:r>
        <w:t>:</w:t>
      </w:r>
    </w:p>
    <w:p w14:paraId="728BA2B3" w14:textId="1BE226CB" w:rsidR="005826DB" w:rsidRPr="00714030" w:rsidRDefault="00427B87" w:rsidP="00211202">
      <w:pPr>
        <w:pStyle w:val="CodeIndent"/>
      </w:pPr>
      <w:r w:rsidRPr="0099091C">
        <w:lastRenderedPageBreak/>
        <w:t xml:space="preserve">$ </w:t>
      </w:r>
      <w:proofErr w:type="spellStart"/>
      <w:r w:rsidRPr="0099091C">
        <w:t>ip</w:t>
      </w:r>
      <w:proofErr w:type="spellEnd"/>
      <w:r w:rsidRPr="0099091C">
        <w:t xml:space="preserve"> route show table all</w:t>
      </w:r>
      <w:r w:rsidRPr="0099091C">
        <w:br/>
        <w:t>default via …</w:t>
      </w:r>
      <w:r w:rsidRPr="0099091C">
        <w:br/>
      </w:r>
      <w:r w:rsidRPr="00714030">
        <w:t xml:space="preserve">&lt;&lt;Remote Address&gt;&gt;/24 dev dummy0 proto </w:t>
      </w:r>
      <w:r w:rsidR="00B4156E" w:rsidRPr="00714030">
        <w:t>kernel scope</w:t>
      </w:r>
      <w:r w:rsidRPr="00714030">
        <w:t xml:space="preserve"> </w:t>
      </w:r>
      <w:r w:rsidR="00B4156E" w:rsidRPr="00714030">
        <w:t xml:space="preserve">link </w:t>
      </w:r>
      <w:proofErr w:type="spellStart"/>
      <w:r w:rsidR="00B4156E" w:rsidRPr="00714030">
        <w:t>src</w:t>
      </w:r>
      <w:proofErr w:type="spellEnd"/>
      <w:r w:rsidRPr="00714030">
        <w:t xml:space="preserve"> &lt;Dummy Address&gt;</w:t>
      </w:r>
      <w:r w:rsidRPr="00714030">
        <w:br/>
        <w:t>… dev eth0</w:t>
      </w:r>
      <w:r w:rsidRPr="00714030">
        <w:br/>
        <w:t>&lt;local subnet&gt; dev eth</w:t>
      </w:r>
      <w:r w:rsidR="00B4156E" w:rsidRPr="00714030">
        <w:t>0 proto</w:t>
      </w:r>
      <w:r w:rsidRPr="00714030">
        <w:t xml:space="preserve"> </w:t>
      </w:r>
      <w:r w:rsidR="00B4156E" w:rsidRPr="00714030">
        <w:t>kernel scope</w:t>
      </w:r>
      <w:r w:rsidRPr="00714030">
        <w:t xml:space="preserve"> </w:t>
      </w:r>
      <w:r w:rsidR="00B4156E" w:rsidRPr="00714030">
        <w:t xml:space="preserve">link </w:t>
      </w:r>
      <w:proofErr w:type="spellStart"/>
      <w:r w:rsidR="00B4156E" w:rsidRPr="00714030">
        <w:t>src</w:t>
      </w:r>
      <w:proofErr w:type="spellEnd"/>
      <w:r w:rsidRPr="00714030">
        <w:t xml:space="preserve"> &lt;</w:t>
      </w:r>
      <w:proofErr w:type="spellStart"/>
      <w:r w:rsidR="00E516D0">
        <w:t>strongSwan</w:t>
      </w:r>
      <w:proofErr w:type="spellEnd"/>
      <w:r w:rsidRPr="00714030">
        <w:t xml:space="preserve"> public IP&gt;</w:t>
      </w:r>
      <w:r w:rsidRPr="00714030">
        <w:br/>
        <w:t>broadcast</w:t>
      </w:r>
      <w:proofErr w:type="gramStart"/>
      <w:r w:rsidRPr="00714030">
        <w:t xml:space="preserve"> ..</w:t>
      </w:r>
      <w:proofErr w:type="gramEnd"/>
      <w:r w:rsidRPr="00714030">
        <w:t xml:space="preserve"> dev dummy</w:t>
      </w:r>
      <w:proofErr w:type="gramStart"/>
      <w:r w:rsidRPr="00714030">
        <w:t>0  table</w:t>
      </w:r>
      <w:proofErr w:type="gramEnd"/>
      <w:r w:rsidRPr="00714030">
        <w:t xml:space="preserve"> local  proto kernel  scope link  </w:t>
      </w:r>
      <w:proofErr w:type="spellStart"/>
      <w:r w:rsidRPr="00714030">
        <w:t>src</w:t>
      </w:r>
      <w:proofErr w:type="spellEnd"/>
      <w:r w:rsidRPr="00714030">
        <w:t xml:space="preserve"> &lt;Dummy Address&gt;</w:t>
      </w:r>
      <w:r w:rsidRPr="00714030">
        <w:br/>
        <w:t>&lt;&lt; deleted the rest of the output &gt;&gt;</w:t>
      </w:r>
    </w:p>
    <w:p w14:paraId="728BA2B4" w14:textId="77777777" w:rsidR="005826DB" w:rsidRDefault="59539BC9">
      <w:pPr>
        <w:pStyle w:val="Heading2"/>
        <w:tabs>
          <w:tab w:val="clear" w:pos="2430"/>
        </w:tabs>
      </w:pPr>
      <w:bookmarkStart w:id="384" w:name="_Toc494193118"/>
      <w:bookmarkStart w:id="385" w:name="_Toc494193119"/>
      <w:bookmarkStart w:id="386" w:name="_Toc494193120"/>
      <w:bookmarkStart w:id="387" w:name="_Toc494193121"/>
      <w:bookmarkStart w:id="388" w:name="_Toc488131975"/>
      <w:bookmarkStart w:id="389" w:name="_Toc510098777"/>
      <w:bookmarkStart w:id="390" w:name="_Ref510126817"/>
      <w:bookmarkStart w:id="391" w:name="_Toc510147788"/>
      <w:bookmarkStart w:id="392" w:name="_Toc512262091"/>
      <w:bookmarkStart w:id="393" w:name="_Toc512336794"/>
      <w:bookmarkStart w:id="394" w:name="_Toc77847488"/>
      <w:bookmarkEnd w:id="365"/>
      <w:bookmarkEnd w:id="384"/>
      <w:bookmarkEnd w:id="385"/>
      <w:bookmarkEnd w:id="386"/>
      <w:bookmarkEnd w:id="387"/>
      <w:r>
        <w:t>Commercial Customer Relationship Management</w:t>
      </w:r>
      <w:bookmarkEnd w:id="388"/>
      <w:bookmarkEnd w:id="389"/>
      <w:bookmarkEnd w:id="390"/>
      <w:bookmarkEnd w:id="391"/>
      <w:bookmarkEnd w:id="392"/>
      <w:bookmarkEnd w:id="393"/>
      <w:bookmarkEnd w:id="394"/>
    </w:p>
    <w:p w14:paraId="728BA2B5" w14:textId="307CBCF3" w:rsidR="005826DB" w:rsidRDefault="00427B87" w:rsidP="00211202">
      <w:r>
        <w:t xml:space="preserve">To demonstrate integration with a commercial </w:t>
      </w:r>
      <w:r w:rsidR="0082419A" w:rsidRPr="0082419A">
        <w:t xml:space="preserve">Customer Relationship Management </w:t>
      </w:r>
      <w:r w:rsidR="0082419A">
        <w:t>(</w:t>
      </w:r>
      <w:r>
        <w:t>CRM</w:t>
      </w:r>
      <w:r w:rsidR="0082419A">
        <w:t>)</w:t>
      </w:r>
      <w:r>
        <w:t xml:space="preserve"> service, ACE Direct connects to the Zendesk portal. ACE Direct sends JSON-based messages to the RESTful Zendesk API to manage and query customer records. Zendesk is a suite of web-based products that help companies provide better customer service. ACE Direct uses Zendesk to capture</w:t>
      </w:r>
      <w:r w:rsidR="00975205">
        <w:t xml:space="preserve"> </w:t>
      </w:r>
      <w:r w:rsidR="001322AA">
        <w:t>Consumer</w:t>
      </w:r>
      <w:r>
        <w:t xml:space="preserve"> complaints. When a</w:t>
      </w:r>
      <w:r w:rsidR="00975205">
        <w:t xml:space="preserve"> </w:t>
      </w:r>
      <w:r w:rsidR="001322AA">
        <w:t>Consumer</w:t>
      </w:r>
      <w:r>
        <w:t xml:space="preserve"> files a complaint, the ACE Direct software uses the Zendesk web</w:t>
      </w:r>
      <w:r w:rsidR="00687731">
        <w:t xml:space="preserve"> </w:t>
      </w:r>
      <w:r>
        <w:t>service API to create and store a complaint ticket. This API also allows quer</w:t>
      </w:r>
      <w:r w:rsidR="0053524D">
        <w:t>ies</w:t>
      </w:r>
      <w:r>
        <w:t xml:space="preserve"> and updat</w:t>
      </w:r>
      <w:r w:rsidR="0053524D">
        <w:t>es</w:t>
      </w:r>
      <w:r>
        <w:t xml:space="preserve"> of created tickets. When an ACE Direct Agent answers a </w:t>
      </w:r>
      <w:r w:rsidR="00687731">
        <w:t xml:space="preserve">Consumer </w:t>
      </w:r>
      <w:r w:rsidR="00B4156E">
        <w:t>call,</w:t>
      </w:r>
      <w:r>
        <w:t xml:space="preserve"> the application requests the ticket information from Zendesk and displays it on the ACE Direct Agent Desktop portal.</w:t>
      </w:r>
    </w:p>
    <w:p w14:paraId="18919C97" w14:textId="57804864" w:rsidR="000877AA" w:rsidRDefault="005E7998" w:rsidP="00211202">
      <w:r>
        <w:t xml:space="preserve">A Zendesk account must be created </w:t>
      </w:r>
      <w:r w:rsidR="0028539E">
        <w:t>to</w:t>
      </w:r>
      <w:r>
        <w:t xml:space="preserve"> use the </w:t>
      </w:r>
      <w:r w:rsidR="000B57BB">
        <w:t>CRM</w:t>
      </w:r>
      <w:r w:rsidR="009E1B65">
        <w:t xml:space="preserve"> demo</w:t>
      </w:r>
      <w:r w:rsidR="00BC2F9B">
        <w:t>n</w:t>
      </w:r>
      <w:r w:rsidR="009E1B65">
        <w:t>stration feature.</w:t>
      </w:r>
      <w:r w:rsidR="000B57BB">
        <w:t xml:space="preserve"> </w:t>
      </w:r>
    </w:p>
    <w:p w14:paraId="728BA2B6" w14:textId="77777777" w:rsidR="005826DB" w:rsidRDefault="59539BC9" w:rsidP="00A47FAE">
      <w:pPr>
        <w:pStyle w:val="Heading2"/>
        <w:tabs>
          <w:tab w:val="clear" w:pos="2430"/>
        </w:tabs>
      </w:pPr>
      <w:bookmarkStart w:id="395" w:name="_Toc488131976"/>
      <w:bookmarkStart w:id="396" w:name="_Toc510098778"/>
      <w:bookmarkStart w:id="397" w:name="_Toc510147789"/>
      <w:bookmarkStart w:id="398" w:name="_Toc512262092"/>
      <w:bookmarkStart w:id="399" w:name="_Toc512336795"/>
      <w:bookmarkStart w:id="400" w:name="_Toc77847489"/>
      <w:proofErr w:type="spellStart"/>
      <w:r>
        <w:t>FenDesk</w:t>
      </w:r>
      <w:proofErr w:type="spellEnd"/>
      <w:r>
        <w:t xml:space="preserve"> Customer Relationship Management</w:t>
      </w:r>
      <w:bookmarkEnd w:id="395"/>
      <w:bookmarkEnd w:id="396"/>
      <w:bookmarkEnd w:id="397"/>
      <w:bookmarkEnd w:id="398"/>
      <w:bookmarkEnd w:id="399"/>
      <w:bookmarkEnd w:id="400"/>
    </w:p>
    <w:p w14:paraId="728BA2B7" w14:textId="671D097B" w:rsidR="005826DB" w:rsidRDefault="00427B87" w:rsidP="00211202">
      <w:proofErr w:type="spellStart"/>
      <w:r>
        <w:t>FenDesk</w:t>
      </w:r>
      <w:proofErr w:type="spellEnd"/>
      <w:r>
        <w:t xml:space="preserve"> is a server that emulates the </w:t>
      </w:r>
      <w:hyperlink r:id="rId37" w:history="1">
        <w:r>
          <w:rPr>
            <w:rStyle w:val="Hyperlink"/>
          </w:rPr>
          <w:t>Zendesk</w:t>
        </w:r>
      </w:hyperlink>
      <w:r>
        <w:t xml:space="preserve"> ticketing system for ACE Direct or any client that needs a simple ticketing system. The software only implements the subset of Zendesk RESTful API calls that ACE Direct uses; however, it is expandable to include other API calls.</w:t>
      </w:r>
    </w:p>
    <w:p w14:paraId="728BA2B8" w14:textId="1728CE5A" w:rsidR="005826DB" w:rsidRDefault="00427B87" w:rsidP="00211202">
      <w:proofErr w:type="spellStart"/>
      <w:r>
        <w:t>FenDesk</w:t>
      </w:r>
      <w:proofErr w:type="spellEnd"/>
      <w:r>
        <w:t xml:space="preserve"> uses a simple storage scheme. It creates, updates, and returns tickets as simple </w:t>
      </w:r>
      <w:r w:rsidR="00194A24">
        <w:t xml:space="preserve">JSON </w:t>
      </w:r>
      <w:r>
        <w:t>text files. The filename for a ticket follows the same naming convention as Zendesk: &lt;</w:t>
      </w:r>
      <w:proofErr w:type="spellStart"/>
      <w:r>
        <w:t>ticketno</w:t>
      </w:r>
      <w:proofErr w:type="spellEnd"/>
      <w:proofErr w:type="gramStart"/>
      <w:r>
        <w:t>&gt;.json</w:t>
      </w:r>
      <w:proofErr w:type="gramEnd"/>
      <w:r>
        <w:t xml:space="preserve"> (e.g., 322.json). </w:t>
      </w:r>
      <w:proofErr w:type="spellStart"/>
      <w:r>
        <w:t>FenDesk</w:t>
      </w:r>
      <w:proofErr w:type="spellEnd"/>
      <w:r>
        <w:t xml:space="preserve"> offers RESTful API calls to test connectivity, add/update/delete/retrieve tickets, and search for all tickets with a specified VRS number.</w:t>
      </w:r>
    </w:p>
    <w:p w14:paraId="728BA2B9" w14:textId="77777777" w:rsidR="005826DB" w:rsidRDefault="59539BC9">
      <w:pPr>
        <w:pStyle w:val="Heading2"/>
        <w:tabs>
          <w:tab w:val="clear" w:pos="2430"/>
        </w:tabs>
      </w:pPr>
      <w:bookmarkStart w:id="401" w:name="_Toc488131977"/>
      <w:bookmarkStart w:id="402" w:name="_Toc510098779"/>
      <w:bookmarkStart w:id="403" w:name="_Ref510126761"/>
      <w:bookmarkStart w:id="404" w:name="_Toc510147790"/>
      <w:bookmarkStart w:id="405" w:name="_Toc512262093"/>
      <w:bookmarkStart w:id="406" w:name="_Toc512336796"/>
      <w:bookmarkStart w:id="407" w:name="_Toc77847490"/>
      <w:r>
        <w:t>Enterprise Service Bus</w:t>
      </w:r>
      <w:bookmarkEnd w:id="401"/>
      <w:bookmarkEnd w:id="402"/>
      <w:bookmarkEnd w:id="403"/>
      <w:bookmarkEnd w:id="404"/>
      <w:bookmarkEnd w:id="405"/>
      <w:bookmarkEnd w:id="406"/>
      <w:bookmarkEnd w:id="407"/>
    </w:p>
    <w:p w14:paraId="728BA2BA" w14:textId="024CD385" w:rsidR="005826DB" w:rsidRDefault="00427B87" w:rsidP="00211202">
      <w:r>
        <w:t xml:space="preserve">The </w:t>
      </w:r>
      <w:r w:rsidR="00A22E64">
        <w:t>enterprise service bus (</w:t>
      </w:r>
      <w:r>
        <w:t>ESB</w:t>
      </w:r>
      <w:r w:rsidR="00A22E64">
        <w:t>)</w:t>
      </w:r>
      <w:r>
        <w:t xml:space="preserve"> </w:t>
      </w:r>
      <w:r w:rsidR="0055259B">
        <w:t xml:space="preserve">is an optional component that </w:t>
      </w:r>
      <w:r>
        <w:t xml:space="preserve">provides a generic method to integrate with legacy database systems as well as the diverse number of databases and unstructured data repositories </w:t>
      </w:r>
      <w:r w:rsidR="007B5A68">
        <w:t xml:space="preserve">in use and </w:t>
      </w:r>
      <w:r>
        <w:t xml:space="preserve">on the market today. </w:t>
      </w:r>
    </w:p>
    <w:p w14:paraId="728BA2BB" w14:textId="77777777" w:rsidR="005826DB" w:rsidRDefault="59539BC9" w:rsidP="004D5915">
      <w:pPr>
        <w:pStyle w:val="Heading3"/>
      </w:pPr>
      <w:bookmarkStart w:id="408" w:name="_Toc488131978"/>
      <w:bookmarkStart w:id="409" w:name="_Toc510098780"/>
      <w:bookmarkStart w:id="410" w:name="_Toc510147791"/>
      <w:bookmarkStart w:id="411" w:name="_Toc512262094"/>
      <w:bookmarkStart w:id="412" w:name="_Toc512336797"/>
      <w:bookmarkStart w:id="413" w:name="_Toc77847491"/>
      <w:r>
        <w:t>Background</w:t>
      </w:r>
      <w:bookmarkEnd w:id="408"/>
      <w:bookmarkEnd w:id="409"/>
      <w:bookmarkEnd w:id="410"/>
      <w:bookmarkEnd w:id="411"/>
      <w:bookmarkEnd w:id="412"/>
      <w:bookmarkEnd w:id="413"/>
    </w:p>
    <w:p w14:paraId="728BA2BC" w14:textId="56C91310" w:rsidR="005826DB" w:rsidRDefault="00427B87" w:rsidP="00211202">
      <w:r>
        <w:t xml:space="preserve">Apache </w:t>
      </w:r>
      <w:proofErr w:type="spellStart"/>
      <w:r>
        <w:t>ServiceMix</w:t>
      </w:r>
      <w:proofErr w:type="spellEnd"/>
      <w:r>
        <w:t xml:space="preserve"> 6.1.2 is used as the service broker. Apache </w:t>
      </w:r>
      <w:proofErr w:type="spellStart"/>
      <w:r>
        <w:t>ServiceMix</w:t>
      </w:r>
      <w:proofErr w:type="spellEnd"/>
      <w:r>
        <w:t xml:space="preserve"> is an enterprise-class, open</w:t>
      </w:r>
      <w:r w:rsidR="00687731">
        <w:t xml:space="preserve"> </w:t>
      </w:r>
      <w:r>
        <w:t>source, distributed ESB based on the service-oriented architecture (SOA) model. It</w:t>
      </w:r>
      <w:r w:rsidR="00FD056F">
        <w:t xml:space="preserve"> </w:t>
      </w:r>
      <w:r>
        <w:t>is a project of the Apache Software Foundation and was built on the semantics and APIs of the Java Business Integration (JBI) specification JSR 208. The software is distributed under the Apache License.</w:t>
      </w:r>
    </w:p>
    <w:p w14:paraId="728BA2BD" w14:textId="77AD2F40" w:rsidR="005826DB" w:rsidRDefault="00427B87" w:rsidP="00211202">
      <w:r>
        <w:lastRenderedPageBreak/>
        <w:t xml:space="preserve">The current version of </w:t>
      </w:r>
      <w:proofErr w:type="spellStart"/>
      <w:r>
        <w:t>ServiceMix</w:t>
      </w:r>
      <w:proofErr w:type="spellEnd"/>
      <w:r>
        <w:t xml:space="preserve"> fully supports the OSGi framework. </w:t>
      </w:r>
      <w:proofErr w:type="spellStart"/>
      <w:r>
        <w:t>ServiceMix</w:t>
      </w:r>
      <w:proofErr w:type="spellEnd"/>
      <w:r>
        <w:t xml:space="preserve"> is lightweight</w:t>
      </w:r>
      <w:r w:rsidR="00C14F88">
        <w:t>,</w:t>
      </w:r>
      <w:r>
        <w:t xml:space="preserve"> easily embeddable, and has integrated Spring Framework support. It can be run at the edge of the network (inside a client or server), as a standalone ESB provider, or as a service within another ESB. </w:t>
      </w:r>
      <w:proofErr w:type="spellStart"/>
      <w:r>
        <w:t>ServiceMix</w:t>
      </w:r>
      <w:proofErr w:type="spellEnd"/>
      <w:r>
        <w:t xml:space="preserve"> is compatible with Java SE or a Java Enterprise Edition (EE) application server. </w:t>
      </w:r>
      <w:proofErr w:type="spellStart"/>
      <w:r>
        <w:t>ServiceMix</w:t>
      </w:r>
      <w:proofErr w:type="spellEnd"/>
      <w:r>
        <w:t xml:space="preserve"> uses ActiveMQ to provide remoting, clustering, reliability, and distributed failover. The basic frameworks used by </w:t>
      </w:r>
      <w:proofErr w:type="spellStart"/>
      <w:r>
        <w:t>ServiceMix</w:t>
      </w:r>
      <w:proofErr w:type="spellEnd"/>
      <w:r>
        <w:t xml:space="preserve"> are Spring and </w:t>
      </w:r>
      <w:proofErr w:type="spellStart"/>
      <w:r>
        <w:t>XBean</w:t>
      </w:r>
      <w:proofErr w:type="spellEnd"/>
      <w:r>
        <w:t>.</w:t>
      </w:r>
    </w:p>
    <w:p w14:paraId="728BA2BE" w14:textId="77777777" w:rsidR="005826DB" w:rsidRDefault="00427B87" w:rsidP="00211202">
      <w:proofErr w:type="spellStart"/>
      <w:r>
        <w:t>ServiceMix</w:t>
      </w:r>
      <w:proofErr w:type="spellEnd"/>
      <w:r>
        <w:t xml:space="preserve"> comprises the latest versions of Apache ActiveMQ, Apache Camel, Apache CXF, and Apache </w:t>
      </w:r>
      <w:proofErr w:type="spellStart"/>
      <w:r>
        <w:t>Karaf</w:t>
      </w:r>
      <w:proofErr w:type="spellEnd"/>
      <w:r>
        <w:t>. Additional installation features include:</w:t>
      </w:r>
    </w:p>
    <w:p w14:paraId="728BA2BF" w14:textId="77777777" w:rsidR="005826DB" w:rsidRDefault="00427B87" w:rsidP="00FB3ED3">
      <w:pPr>
        <w:pStyle w:val="ListBullet"/>
      </w:pPr>
      <w:r>
        <w:t>BPM engine via Activiti</w:t>
      </w:r>
    </w:p>
    <w:p w14:paraId="728BA2C0" w14:textId="77777777" w:rsidR="005826DB" w:rsidRDefault="00427B87" w:rsidP="00FB3ED3">
      <w:pPr>
        <w:pStyle w:val="ListBullet"/>
      </w:pPr>
      <w:r>
        <w:t xml:space="preserve">JPA support via Apache </w:t>
      </w:r>
      <w:proofErr w:type="spellStart"/>
      <w:r>
        <w:t>OpenJPA</w:t>
      </w:r>
      <w:proofErr w:type="spellEnd"/>
    </w:p>
    <w:p w14:paraId="728BA2C1" w14:textId="77777777" w:rsidR="005826DB" w:rsidRDefault="00427B87" w:rsidP="00FB3ED3">
      <w:pPr>
        <w:pStyle w:val="ListBullet"/>
      </w:pPr>
      <w:r>
        <w:t>XA transaction management via JTA via Apache Aries</w:t>
      </w:r>
    </w:p>
    <w:p w14:paraId="728BA2C2" w14:textId="77777777" w:rsidR="005826DB" w:rsidRDefault="00427B87" w:rsidP="00211202">
      <w:r>
        <w:t xml:space="preserve">The </w:t>
      </w:r>
      <w:proofErr w:type="spellStart"/>
      <w:r>
        <w:t>ServiceMix</w:t>
      </w:r>
      <w:proofErr w:type="spellEnd"/>
      <w:r>
        <w:t xml:space="preserve"> ESB provides:</w:t>
      </w:r>
    </w:p>
    <w:p w14:paraId="728BA2C3" w14:textId="77777777" w:rsidR="005826DB" w:rsidRDefault="00427B87" w:rsidP="00FB3ED3">
      <w:pPr>
        <w:pStyle w:val="ListBullet"/>
      </w:pPr>
      <w:r>
        <w:t>Federation, clustering, and container-provided failover</w:t>
      </w:r>
    </w:p>
    <w:p w14:paraId="728BA2C4" w14:textId="77777777" w:rsidR="005826DB" w:rsidRDefault="00427B87" w:rsidP="00FB3ED3">
      <w:pPr>
        <w:pStyle w:val="ListBullet"/>
      </w:pPr>
      <w:r>
        <w:t>Hot deployment and life-cycle management of business objects</w:t>
      </w:r>
    </w:p>
    <w:p w14:paraId="728BA2C5" w14:textId="77777777" w:rsidR="005826DB" w:rsidRDefault="00427B87" w:rsidP="00FB3ED3">
      <w:pPr>
        <w:pStyle w:val="ListBullet"/>
      </w:pPr>
      <w:r>
        <w:t>Vendor independence from vendor-licensed products</w:t>
      </w:r>
    </w:p>
    <w:p w14:paraId="728BA2C6" w14:textId="77777777" w:rsidR="005826DB" w:rsidRDefault="00427B87" w:rsidP="00FB3ED3">
      <w:pPr>
        <w:pStyle w:val="ListBullet"/>
      </w:pPr>
      <w:r>
        <w:t>Compliance with the JBI specification JSR 208</w:t>
      </w:r>
    </w:p>
    <w:p w14:paraId="728BA2C7" w14:textId="77777777" w:rsidR="005826DB" w:rsidRDefault="00427B87" w:rsidP="00FB3ED3">
      <w:pPr>
        <w:pStyle w:val="ListBullet"/>
      </w:pPr>
      <w:r>
        <w:t>Compliance with the OSGi 4.2 specification through Apache Felix</w:t>
      </w:r>
    </w:p>
    <w:p w14:paraId="728BA2C8" w14:textId="77777777" w:rsidR="005826DB" w:rsidRDefault="00427B87" w:rsidP="00FB3ED3">
      <w:pPr>
        <w:pStyle w:val="ListBullet"/>
      </w:pPr>
      <w:r>
        <w:t>Support for OSGi Enterprise through Apache Aries</w:t>
      </w:r>
    </w:p>
    <w:p w14:paraId="728BA2C9" w14:textId="77777777" w:rsidR="005826DB" w:rsidRDefault="59539BC9" w:rsidP="00032165">
      <w:pPr>
        <w:pStyle w:val="Heading3"/>
      </w:pPr>
      <w:bookmarkStart w:id="414" w:name="_Toc488131979"/>
      <w:bookmarkStart w:id="415" w:name="_Toc510098781"/>
      <w:bookmarkStart w:id="416" w:name="_Toc510147792"/>
      <w:bookmarkStart w:id="417" w:name="_Toc512262095"/>
      <w:bookmarkStart w:id="418" w:name="_Toc512336798"/>
      <w:bookmarkStart w:id="419" w:name="_Toc77847492"/>
      <w:r>
        <w:t>Installation Overview</w:t>
      </w:r>
      <w:bookmarkEnd w:id="414"/>
      <w:bookmarkEnd w:id="415"/>
      <w:bookmarkEnd w:id="416"/>
      <w:bookmarkEnd w:id="417"/>
      <w:bookmarkEnd w:id="418"/>
      <w:bookmarkEnd w:id="419"/>
    </w:p>
    <w:p w14:paraId="728BA2CA" w14:textId="77777777" w:rsidR="005826DB" w:rsidRDefault="00427B87" w:rsidP="00211202">
      <w:r>
        <w:t xml:space="preserve">First install and configure </w:t>
      </w:r>
      <w:proofErr w:type="spellStart"/>
      <w:r>
        <w:t>ServiceMix</w:t>
      </w:r>
      <w:proofErr w:type="spellEnd"/>
      <w:r>
        <w:t xml:space="preserve"> and its prerequisites on the host machine.</w:t>
      </w:r>
    </w:p>
    <w:p w14:paraId="728BA2CB" w14:textId="77777777" w:rsidR="005826DB" w:rsidRDefault="00427B87" w:rsidP="00032165">
      <w:pPr>
        <w:pStyle w:val="Heading4"/>
      </w:pPr>
      <w:proofErr w:type="spellStart"/>
      <w:r>
        <w:t>ServiceMix</w:t>
      </w:r>
      <w:proofErr w:type="spellEnd"/>
      <w:r>
        <w:t xml:space="preserve"> System Requirements</w:t>
      </w:r>
    </w:p>
    <w:p w14:paraId="728BA2CC" w14:textId="77777777" w:rsidR="005826DB" w:rsidRDefault="00427B87" w:rsidP="00211202">
      <w:r>
        <w:t xml:space="preserve">To run Apache </w:t>
      </w:r>
      <w:proofErr w:type="spellStart"/>
      <w:r>
        <w:t>ServiceMix</w:t>
      </w:r>
      <w:proofErr w:type="spellEnd"/>
      <w:r>
        <w:t xml:space="preserve"> itself, you will need Java Runtime Environment (JRE) 1.8.x (Java 8), and about 100 MB of free disk space for the default assembly.</w:t>
      </w:r>
    </w:p>
    <w:p w14:paraId="728BA2CD" w14:textId="77777777" w:rsidR="005826DB" w:rsidRDefault="00427B87" w:rsidP="00211202">
      <w:r>
        <w:t>If you are developing your own integration applications and OSGi bundles, you will also need:</w:t>
      </w:r>
    </w:p>
    <w:p w14:paraId="728BA2CE" w14:textId="77777777" w:rsidR="005826DB" w:rsidRDefault="00427B87" w:rsidP="00FB3ED3">
      <w:pPr>
        <w:pStyle w:val="ListBullet"/>
      </w:pPr>
      <w:r>
        <w:t>Java Developer Kit (JDK) 1.8.x (Java 8)</w:t>
      </w:r>
    </w:p>
    <w:p w14:paraId="728BA2CF" w14:textId="77777777" w:rsidR="005826DB" w:rsidRDefault="00427B87" w:rsidP="00FB3ED3">
      <w:pPr>
        <w:pStyle w:val="ListBullet"/>
      </w:pPr>
      <w:r>
        <w:t>MySQL</w:t>
      </w:r>
    </w:p>
    <w:p w14:paraId="728BA2D0" w14:textId="77777777" w:rsidR="005826DB" w:rsidRDefault="00427B87" w:rsidP="00FB3ED3">
      <w:pPr>
        <w:pStyle w:val="ListBullet"/>
      </w:pPr>
      <w:r>
        <w:t>Apache Maven 3.0.4 or higher</w:t>
      </w:r>
    </w:p>
    <w:p w14:paraId="728BA2D1" w14:textId="77777777" w:rsidR="005826DB" w:rsidRDefault="00427B87" w:rsidP="00211202">
      <w:r>
        <w:t>The ACRDEMO broker application depends on MySQL for a database and Maven for building the application.</w:t>
      </w:r>
    </w:p>
    <w:p w14:paraId="728BA2D2" w14:textId="19F88CD9" w:rsidR="005826DB" w:rsidRDefault="00427B87" w:rsidP="004D5915">
      <w:pPr>
        <w:pStyle w:val="Heading4"/>
      </w:pPr>
      <w:r>
        <w:t>Installing the JDK</w:t>
      </w:r>
    </w:p>
    <w:p w14:paraId="728BA2D3" w14:textId="77777777" w:rsidR="005826DB" w:rsidRDefault="00427B87" w:rsidP="002E1177">
      <w:pPr>
        <w:spacing w:after="240"/>
      </w:pPr>
      <w:r>
        <w:t>Issue the following commands to install the Java 8 JDK:</w:t>
      </w:r>
    </w:p>
    <w:p w14:paraId="728BA2D4" w14:textId="4B1A7854" w:rsidR="005826DB" w:rsidRPr="0014574B" w:rsidRDefault="00427B87" w:rsidP="00211202">
      <w:pPr>
        <w:pStyle w:val="CodeIndent"/>
        <w:rPr>
          <w:rFonts w:ascii="Times New Roman" w:hAnsi="Times New Roman" w:cs="Times New Roman"/>
          <w:sz w:val="24"/>
          <w:szCs w:val="24"/>
        </w:rPr>
      </w:pPr>
      <w:r w:rsidRPr="0014574B">
        <w:rPr>
          <w:rFonts w:ascii="Times New Roman" w:hAnsi="Times New Roman" w:cs="Times New Roman"/>
          <w:sz w:val="24"/>
          <w:szCs w:val="24"/>
        </w:rPr>
        <w:t>Red</w:t>
      </w:r>
      <w:r w:rsidR="00CB6034" w:rsidRPr="0014574B">
        <w:rPr>
          <w:rFonts w:ascii="Times New Roman" w:hAnsi="Times New Roman" w:cs="Times New Roman"/>
          <w:sz w:val="24"/>
          <w:szCs w:val="24"/>
        </w:rPr>
        <w:t xml:space="preserve"> H</w:t>
      </w:r>
      <w:r w:rsidRPr="0014574B">
        <w:rPr>
          <w:rFonts w:ascii="Times New Roman" w:hAnsi="Times New Roman" w:cs="Times New Roman"/>
          <w:sz w:val="24"/>
          <w:szCs w:val="24"/>
        </w:rPr>
        <w:t>at/Fedora/CentOS Systems (</w:t>
      </w:r>
      <w:proofErr w:type="spellStart"/>
      <w:r w:rsidRPr="0014574B">
        <w:rPr>
          <w:rFonts w:ascii="Times New Roman" w:hAnsi="Times New Roman" w:cs="Times New Roman"/>
          <w:sz w:val="24"/>
          <w:szCs w:val="24"/>
        </w:rPr>
        <w:t>SystemV</w:t>
      </w:r>
      <w:proofErr w:type="spellEnd"/>
      <w:r w:rsidRPr="0014574B">
        <w:rPr>
          <w:rFonts w:ascii="Times New Roman" w:hAnsi="Times New Roman" w:cs="Times New Roman"/>
          <w:sz w:val="24"/>
          <w:szCs w:val="24"/>
        </w:rPr>
        <w:t>):</w:t>
      </w:r>
    </w:p>
    <w:p w14:paraId="728BA2D5" w14:textId="77777777" w:rsidR="005826DB" w:rsidRPr="0099091C" w:rsidRDefault="00427B87" w:rsidP="00211202">
      <w:pPr>
        <w:pStyle w:val="CodeIndent"/>
      </w:pPr>
      <w:r w:rsidRPr="0099091C">
        <w:tab/>
      </w:r>
      <w:proofErr w:type="spellStart"/>
      <w:r w:rsidRPr="0099091C">
        <w:t>sudo</w:t>
      </w:r>
      <w:proofErr w:type="spellEnd"/>
      <w:r w:rsidRPr="0099091C">
        <w:t xml:space="preserve"> yum install java-1.8.0-openjdk</w:t>
      </w:r>
    </w:p>
    <w:p w14:paraId="728BA2D6" w14:textId="77777777" w:rsidR="005826DB" w:rsidRDefault="00427B87" w:rsidP="002E1177">
      <w:pPr>
        <w:spacing w:after="240"/>
      </w:pPr>
      <w:r>
        <w:t>Set the JAVA_HOME environment variable in the bash startup:</w:t>
      </w:r>
    </w:p>
    <w:p w14:paraId="728BA2D7" w14:textId="77777777" w:rsidR="005826DB" w:rsidRPr="0099091C" w:rsidRDefault="00427B87" w:rsidP="00211202">
      <w:pPr>
        <w:pStyle w:val="CodeIndent"/>
      </w:pPr>
      <w:r w:rsidRPr="0099091C">
        <w:t>vi ~</w:t>
      </w:r>
      <w:proofErr w:type="gramStart"/>
      <w:r w:rsidRPr="0099091C">
        <w:t>/.</w:t>
      </w:r>
      <w:proofErr w:type="spellStart"/>
      <w:r w:rsidRPr="0099091C">
        <w:t>bashrc</w:t>
      </w:r>
      <w:proofErr w:type="spellEnd"/>
      <w:proofErr w:type="gramEnd"/>
    </w:p>
    <w:p w14:paraId="728BA2D8" w14:textId="77777777" w:rsidR="005826DB" w:rsidRDefault="00427B87" w:rsidP="002E1177">
      <w:pPr>
        <w:spacing w:after="240"/>
      </w:pPr>
      <w:r>
        <w:t xml:space="preserve">Add the following lines to the end of </w:t>
      </w:r>
      <w:proofErr w:type="gramStart"/>
      <w:r>
        <w:t>the .</w:t>
      </w:r>
      <w:proofErr w:type="spellStart"/>
      <w:r>
        <w:t>bashrc</w:t>
      </w:r>
      <w:proofErr w:type="spellEnd"/>
      <w:proofErr w:type="gramEnd"/>
      <w:r>
        <w:t xml:space="preserve"> script:</w:t>
      </w:r>
    </w:p>
    <w:p w14:paraId="728BA2D9" w14:textId="77777777" w:rsidR="005826DB" w:rsidRPr="0099091C" w:rsidRDefault="00427B87" w:rsidP="00211202">
      <w:pPr>
        <w:pStyle w:val="CodeIndent"/>
      </w:pPr>
      <w:r w:rsidRPr="0099091C">
        <w:lastRenderedPageBreak/>
        <w:t>JAVA_HOME= /opt/jdk1.8.0_111</w:t>
      </w:r>
    </w:p>
    <w:p w14:paraId="728BA2DA" w14:textId="77777777" w:rsidR="005826DB" w:rsidRPr="0099091C" w:rsidRDefault="00427B87" w:rsidP="00211202">
      <w:pPr>
        <w:pStyle w:val="CodeIndent"/>
      </w:pPr>
      <w:r w:rsidRPr="0099091C">
        <w:t>export JAVA_HOME</w:t>
      </w:r>
    </w:p>
    <w:p w14:paraId="728BA2DB" w14:textId="77777777" w:rsidR="005826DB" w:rsidRPr="0099091C" w:rsidRDefault="00427B87" w:rsidP="00211202">
      <w:pPr>
        <w:pStyle w:val="CodeIndent"/>
      </w:pPr>
      <w:r w:rsidRPr="0099091C">
        <w:t>JRE_HOME=/opt/jdk1.8.0_111/</w:t>
      </w:r>
      <w:proofErr w:type="spellStart"/>
      <w:r w:rsidRPr="0099091C">
        <w:t>jre</w:t>
      </w:r>
      <w:proofErr w:type="spellEnd"/>
    </w:p>
    <w:p w14:paraId="728BA2DC" w14:textId="77777777" w:rsidR="005826DB" w:rsidRPr="0099091C" w:rsidRDefault="00427B87" w:rsidP="00211202">
      <w:pPr>
        <w:pStyle w:val="CodeIndent"/>
      </w:pPr>
      <w:r w:rsidRPr="0099091C">
        <w:t>export JRE_HOME</w:t>
      </w:r>
    </w:p>
    <w:p w14:paraId="728BA2DD" w14:textId="77777777" w:rsidR="005826DB" w:rsidRPr="000B2BDC" w:rsidRDefault="00427B87" w:rsidP="00211202">
      <w:pPr>
        <w:pStyle w:val="CodeIndent"/>
        <w:rPr>
          <w:lang w:val="de-DE"/>
        </w:rPr>
      </w:pPr>
      <w:r w:rsidRPr="000B2BDC">
        <w:rPr>
          <w:lang w:val="de-DE"/>
        </w:rPr>
        <w:t>PATH=$PATH:/</w:t>
      </w:r>
      <w:proofErr w:type="spellStart"/>
      <w:r w:rsidRPr="000B2BDC">
        <w:rPr>
          <w:lang w:val="de-DE"/>
        </w:rPr>
        <w:t>opt</w:t>
      </w:r>
      <w:proofErr w:type="spellEnd"/>
      <w:r w:rsidRPr="000B2BDC">
        <w:rPr>
          <w:lang w:val="de-DE"/>
        </w:rPr>
        <w:t>/jdk1.8.0_111/bin:/</w:t>
      </w:r>
      <w:proofErr w:type="spellStart"/>
      <w:r w:rsidRPr="000B2BDC">
        <w:rPr>
          <w:lang w:val="de-DE"/>
        </w:rPr>
        <w:t>opt</w:t>
      </w:r>
      <w:proofErr w:type="spellEnd"/>
      <w:r w:rsidRPr="000B2BDC">
        <w:rPr>
          <w:lang w:val="de-DE"/>
        </w:rPr>
        <w:t>/jdk1.8.0_111/</w:t>
      </w:r>
      <w:proofErr w:type="spellStart"/>
      <w:r w:rsidRPr="000B2BDC">
        <w:rPr>
          <w:lang w:val="de-DE"/>
        </w:rPr>
        <w:t>jre</w:t>
      </w:r>
      <w:proofErr w:type="spellEnd"/>
      <w:r w:rsidRPr="000B2BDC">
        <w:rPr>
          <w:lang w:val="de-DE"/>
        </w:rPr>
        <w:t>/bin</w:t>
      </w:r>
    </w:p>
    <w:p w14:paraId="728BA2DE" w14:textId="77777777" w:rsidR="005826DB" w:rsidRPr="0099091C" w:rsidRDefault="00427B87" w:rsidP="00211202">
      <w:pPr>
        <w:pStyle w:val="CodeIndent"/>
      </w:pPr>
      <w:r w:rsidRPr="0099091C">
        <w:t>export PATH</w:t>
      </w:r>
    </w:p>
    <w:p w14:paraId="728BA2DF" w14:textId="77777777" w:rsidR="005826DB" w:rsidRDefault="00427B87" w:rsidP="00032165">
      <w:pPr>
        <w:pStyle w:val="Heading4"/>
        <w:keepLines/>
      </w:pPr>
      <w:r>
        <w:t>Installing Apache Maven</w:t>
      </w:r>
    </w:p>
    <w:p w14:paraId="728BA2E0" w14:textId="77777777" w:rsidR="005826DB" w:rsidRDefault="00427B87" w:rsidP="00211202">
      <w:r>
        <w:t>To install Apache Maven, issue the following command:</w:t>
      </w:r>
    </w:p>
    <w:p w14:paraId="728BA2E1" w14:textId="77777777" w:rsidR="005826DB" w:rsidRDefault="00427B87" w:rsidP="002E1177">
      <w:pPr>
        <w:spacing w:after="240"/>
      </w:pPr>
      <w:proofErr w:type="spellStart"/>
      <w:r>
        <w:t>Redhat</w:t>
      </w:r>
      <w:proofErr w:type="spellEnd"/>
      <w:r>
        <w:t>/Fedora/Centos Systems (</w:t>
      </w:r>
      <w:proofErr w:type="spellStart"/>
      <w:r>
        <w:t>SystemV</w:t>
      </w:r>
      <w:proofErr w:type="spellEnd"/>
      <w:r>
        <w:t>):</w:t>
      </w:r>
    </w:p>
    <w:p w14:paraId="728BA2E2" w14:textId="6E22C375" w:rsidR="005826DB" w:rsidRPr="0099091C" w:rsidRDefault="00427B87" w:rsidP="00211202">
      <w:pPr>
        <w:pStyle w:val="CodeIndent"/>
      </w:pPr>
      <w:proofErr w:type="spellStart"/>
      <w:r w:rsidRPr="0099091C">
        <w:t>sudo</w:t>
      </w:r>
      <w:proofErr w:type="spellEnd"/>
      <w:r w:rsidRPr="0099091C">
        <w:t xml:space="preserve"> yum install maven</w:t>
      </w:r>
    </w:p>
    <w:p w14:paraId="728BA2E3" w14:textId="77777777" w:rsidR="005826DB" w:rsidRDefault="00427B87" w:rsidP="004D5915">
      <w:pPr>
        <w:pStyle w:val="Heading4"/>
      </w:pPr>
      <w:r>
        <w:t>Installing MySQL</w:t>
      </w:r>
    </w:p>
    <w:p w14:paraId="728BA2E4" w14:textId="77777777" w:rsidR="005826DB" w:rsidRDefault="00427B87" w:rsidP="00211202">
      <w:r>
        <w:t xml:space="preserve">You will be able to set the password for the root account. </w:t>
      </w:r>
      <w:r w:rsidRPr="00310968">
        <w:rPr>
          <w:b/>
          <w:bCs/>
          <w:iCs/>
        </w:rPr>
        <w:t>Note</w:t>
      </w:r>
      <w:r w:rsidRPr="00310968">
        <w:rPr>
          <w:b/>
          <w:bCs/>
        </w:rPr>
        <w:t>:</w:t>
      </w:r>
      <w:r>
        <w:t xml:space="preserve"> There is a current issue with the ESB that also requires setting the privileges for anonymous local users; accordingly, do not disable access for anonymous users. To install MySQL, issue the following commands:</w:t>
      </w:r>
    </w:p>
    <w:p w14:paraId="728BA2E6" w14:textId="3AB90478" w:rsidR="005826DB" w:rsidRDefault="00427B87" w:rsidP="002E1177">
      <w:pPr>
        <w:spacing w:after="240"/>
      </w:pPr>
      <w:r>
        <w:t>Red</w:t>
      </w:r>
      <w:r w:rsidR="00EC5113">
        <w:t xml:space="preserve"> </w:t>
      </w:r>
      <w:r w:rsidR="00123165">
        <w:t>H</w:t>
      </w:r>
      <w:r>
        <w:t>at/Fedora/Cent</w:t>
      </w:r>
      <w:r w:rsidR="00EC5113">
        <w:t>OS</w:t>
      </w:r>
      <w:r>
        <w:t xml:space="preserve"> Systems (</w:t>
      </w:r>
      <w:proofErr w:type="spellStart"/>
      <w:r>
        <w:t>SystemV</w:t>
      </w:r>
      <w:proofErr w:type="spellEnd"/>
      <w:r>
        <w:t>):</w:t>
      </w:r>
    </w:p>
    <w:p w14:paraId="728BA2E7" w14:textId="79EA9A6F" w:rsidR="005826DB" w:rsidRPr="0099091C" w:rsidRDefault="00427B87" w:rsidP="00211202">
      <w:pPr>
        <w:pStyle w:val="CodeIndent"/>
      </w:pPr>
      <w:proofErr w:type="spellStart"/>
      <w:r w:rsidRPr="0099091C">
        <w:t>sudo</w:t>
      </w:r>
      <w:proofErr w:type="spellEnd"/>
      <w:r w:rsidRPr="0099091C">
        <w:t xml:space="preserve"> yum install </w:t>
      </w:r>
      <w:proofErr w:type="spellStart"/>
      <w:r w:rsidRPr="0099091C">
        <w:t>unixODBC</w:t>
      </w:r>
      <w:proofErr w:type="spellEnd"/>
      <w:r w:rsidRPr="0099091C">
        <w:t xml:space="preserve"> </w:t>
      </w:r>
      <w:proofErr w:type="spellStart"/>
      <w:r w:rsidRPr="0099091C">
        <w:t>unixODBC-devel</w:t>
      </w:r>
      <w:proofErr w:type="spellEnd"/>
      <w:r w:rsidRPr="0099091C">
        <w:t xml:space="preserve"> </w:t>
      </w:r>
      <w:proofErr w:type="spellStart"/>
      <w:r w:rsidRPr="0099091C">
        <w:t>libtool-ltdl</w:t>
      </w:r>
      <w:proofErr w:type="spellEnd"/>
      <w:r w:rsidRPr="0099091C">
        <w:t xml:space="preserve"> </w:t>
      </w:r>
      <w:proofErr w:type="spellStart"/>
      <w:r w:rsidRPr="0099091C">
        <w:t>libtool-ltdl-devel</w:t>
      </w:r>
      <w:proofErr w:type="spellEnd"/>
      <w:r w:rsidRPr="0099091C">
        <w:t xml:space="preserve"> </w:t>
      </w:r>
      <w:proofErr w:type="spellStart"/>
      <w:r w:rsidRPr="0099091C">
        <w:t>mysql</w:t>
      </w:r>
      <w:proofErr w:type="spellEnd"/>
      <w:r w:rsidRPr="0099091C">
        <w:t>-connector-</w:t>
      </w:r>
      <w:proofErr w:type="spellStart"/>
      <w:r w:rsidRPr="0099091C">
        <w:t>odbc</w:t>
      </w:r>
      <w:proofErr w:type="spellEnd"/>
    </w:p>
    <w:p w14:paraId="728BA2E8" w14:textId="1CC1E554" w:rsidR="005826DB" w:rsidRPr="000B2BDC" w:rsidRDefault="00427B87" w:rsidP="00211202">
      <w:pPr>
        <w:pStyle w:val="CodeIndent"/>
        <w:rPr>
          <w:lang w:val="da-DK"/>
        </w:rPr>
      </w:pPr>
      <w:proofErr w:type="spellStart"/>
      <w:r w:rsidRPr="000B2BDC">
        <w:rPr>
          <w:lang w:val="da-DK"/>
        </w:rPr>
        <w:t>wget</w:t>
      </w:r>
      <w:proofErr w:type="spellEnd"/>
      <w:r w:rsidRPr="000B2BDC">
        <w:rPr>
          <w:lang w:val="da-DK"/>
        </w:rPr>
        <w:t xml:space="preserve"> http://repo.mysql.com/mysql-community-release-el7-5.noarch.rpm</w:t>
      </w:r>
    </w:p>
    <w:p w14:paraId="728BA2E9" w14:textId="77777777" w:rsidR="005826DB" w:rsidRPr="0099091C" w:rsidRDefault="00427B87" w:rsidP="00211202">
      <w:pPr>
        <w:pStyle w:val="CodeIndent"/>
      </w:pPr>
      <w:proofErr w:type="spellStart"/>
      <w:r w:rsidRPr="0099091C">
        <w:t>sudo</w:t>
      </w:r>
      <w:proofErr w:type="spellEnd"/>
      <w:r w:rsidRPr="0099091C">
        <w:t xml:space="preserve"> rpm -</w:t>
      </w:r>
      <w:proofErr w:type="spellStart"/>
      <w:r w:rsidRPr="0099091C">
        <w:t>ivh</w:t>
      </w:r>
      <w:proofErr w:type="spellEnd"/>
      <w:r w:rsidRPr="0099091C">
        <w:t xml:space="preserve"> mysql-community-release-el7-5.noarch.rpm</w:t>
      </w:r>
    </w:p>
    <w:p w14:paraId="728BA2EA" w14:textId="77777777" w:rsidR="005826DB" w:rsidRPr="0099091C" w:rsidRDefault="00427B87" w:rsidP="00211202">
      <w:pPr>
        <w:pStyle w:val="CodeIndent"/>
      </w:pPr>
      <w:proofErr w:type="spellStart"/>
      <w:r w:rsidRPr="0099091C">
        <w:t>sudo</w:t>
      </w:r>
      <w:proofErr w:type="spellEnd"/>
      <w:r w:rsidRPr="0099091C">
        <w:t xml:space="preserve"> yum install </w:t>
      </w:r>
      <w:proofErr w:type="spellStart"/>
      <w:r w:rsidRPr="0099091C">
        <w:t>mysql</w:t>
      </w:r>
      <w:proofErr w:type="spellEnd"/>
      <w:r w:rsidRPr="0099091C">
        <w:t>-server</w:t>
      </w:r>
    </w:p>
    <w:p w14:paraId="728BA2EB" w14:textId="77777777" w:rsidR="005826DB" w:rsidRPr="0099091C" w:rsidRDefault="00427B87" w:rsidP="00211202">
      <w:pPr>
        <w:pStyle w:val="CodeIndent"/>
      </w:pPr>
      <w:proofErr w:type="spellStart"/>
      <w:r w:rsidRPr="0099091C">
        <w:t>sudo</w:t>
      </w:r>
      <w:proofErr w:type="spellEnd"/>
      <w:r w:rsidRPr="0099091C">
        <w:t xml:space="preserve"> </w:t>
      </w:r>
      <w:proofErr w:type="spellStart"/>
      <w:r w:rsidRPr="0099091C">
        <w:t>systemctl</w:t>
      </w:r>
      <w:proofErr w:type="spellEnd"/>
      <w:r w:rsidRPr="0099091C">
        <w:t xml:space="preserve"> start </w:t>
      </w:r>
      <w:proofErr w:type="spellStart"/>
      <w:r w:rsidRPr="0099091C">
        <w:t>mysqld</w:t>
      </w:r>
      <w:proofErr w:type="spellEnd"/>
    </w:p>
    <w:p w14:paraId="728BA2EC" w14:textId="77777777" w:rsidR="005826DB" w:rsidRPr="0099091C" w:rsidRDefault="00427B87" w:rsidP="00211202">
      <w:pPr>
        <w:pStyle w:val="CodeIndent"/>
      </w:pPr>
      <w:proofErr w:type="spellStart"/>
      <w:r w:rsidRPr="0099091C">
        <w:t>sudo</w:t>
      </w:r>
      <w:proofErr w:type="spellEnd"/>
      <w:r w:rsidRPr="0099091C">
        <w:t xml:space="preserve"> yum update</w:t>
      </w:r>
    </w:p>
    <w:p w14:paraId="728BA2ED" w14:textId="77777777" w:rsidR="005826DB" w:rsidRDefault="00427B87" w:rsidP="004D5915">
      <w:pPr>
        <w:pStyle w:val="Heading4"/>
      </w:pPr>
      <w:r>
        <w:t>Configuring MySQL</w:t>
      </w:r>
    </w:p>
    <w:p w14:paraId="4C2380AC" w14:textId="723BA556" w:rsidR="00310968" w:rsidRDefault="00427B87" w:rsidP="00211202">
      <w:r>
        <w:t xml:space="preserve">The </w:t>
      </w:r>
      <w:proofErr w:type="spellStart"/>
      <w:r>
        <w:t>ServiceMix</w:t>
      </w:r>
      <w:proofErr w:type="spellEnd"/>
      <w:r>
        <w:t xml:space="preserve"> broker application for the </w:t>
      </w:r>
      <w:r w:rsidR="005D53A8" w:rsidRPr="005D53A8">
        <w:t xml:space="preserve">Auto Call Routing </w:t>
      </w:r>
      <w:r w:rsidR="005D53A8">
        <w:t>(</w:t>
      </w:r>
      <w:r>
        <w:t>ACR</w:t>
      </w:r>
      <w:r w:rsidR="005D53A8">
        <w:t>)</w:t>
      </w:r>
      <w:r>
        <w:t xml:space="preserve"> demo connects to the MySQL database; therefore, first create and configure the demo database.</w:t>
      </w:r>
    </w:p>
    <w:p w14:paraId="728BA2F2" w14:textId="77777777" w:rsidR="005826DB" w:rsidRDefault="00427B87" w:rsidP="002E1177">
      <w:pPr>
        <w:spacing w:after="240"/>
      </w:pPr>
      <w:r>
        <w:t>Login to the MySQL command-line tool using the root account with the password you set earlier:</w:t>
      </w:r>
    </w:p>
    <w:p w14:paraId="728BA2F3" w14:textId="77777777" w:rsidR="005826DB" w:rsidRPr="0099091C" w:rsidRDefault="00427B87" w:rsidP="00211202">
      <w:pPr>
        <w:pStyle w:val="CodeIndent"/>
      </w:pPr>
      <w:proofErr w:type="spellStart"/>
      <w:r w:rsidRPr="0099091C">
        <w:t>mysql</w:t>
      </w:r>
      <w:proofErr w:type="spellEnd"/>
      <w:r w:rsidRPr="0099091C">
        <w:t xml:space="preserve"> -u root -p=</w:t>
      </w:r>
      <w:proofErr w:type="spellStart"/>
      <w:r w:rsidRPr="0099091C">
        <w:t>somepassword</w:t>
      </w:r>
      <w:proofErr w:type="spellEnd"/>
    </w:p>
    <w:p w14:paraId="728BA2F4" w14:textId="77777777" w:rsidR="005826DB" w:rsidRDefault="00427B87" w:rsidP="002E1177">
      <w:pPr>
        <w:spacing w:after="240"/>
      </w:pPr>
      <w:r>
        <w:t>Create a database named “broker” for the ACR demo:</w:t>
      </w:r>
    </w:p>
    <w:p w14:paraId="728BA2F5" w14:textId="77777777" w:rsidR="005826DB" w:rsidRPr="0099091C" w:rsidRDefault="00427B87" w:rsidP="00211202">
      <w:pPr>
        <w:pStyle w:val="CodeIndent"/>
      </w:pPr>
      <w:proofErr w:type="spellStart"/>
      <w:r w:rsidRPr="0099091C">
        <w:t>mysql</w:t>
      </w:r>
      <w:proofErr w:type="spellEnd"/>
      <w:r w:rsidRPr="0099091C">
        <w:t xml:space="preserve">&gt; CREATE DATABASE </w:t>
      </w:r>
      <w:proofErr w:type="gramStart"/>
      <w:r w:rsidRPr="0099091C">
        <w:t>broker;</w:t>
      </w:r>
      <w:proofErr w:type="gramEnd"/>
    </w:p>
    <w:p w14:paraId="728BA2F6" w14:textId="77777777" w:rsidR="005826DB" w:rsidRPr="0099091C" w:rsidRDefault="00427B87" w:rsidP="00211202">
      <w:pPr>
        <w:pStyle w:val="CodeIndent"/>
      </w:pPr>
      <w:proofErr w:type="spellStart"/>
      <w:r w:rsidRPr="0099091C">
        <w:t>mysql</w:t>
      </w:r>
      <w:proofErr w:type="spellEnd"/>
      <w:r w:rsidRPr="0099091C">
        <w:t xml:space="preserve">&gt; USE </w:t>
      </w:r>
      <w:proofErr w:type="gramStart"/>
      <w:r w:rsidRPr="0099091C">
        <w:t>broker;</w:t>
      </w:r>
      <w:proofErr w:type="gramEnd"/>
    </w:p>
    <w:p w14:paraId="728BA2F7" w14:textId="77777777" w:rsidR="005826DB" w:rsidRDefault="00427B87" w:rsidP="002E1177">
      <w:pPr>
        <w:spacing w:before="240" w:after="240"/>
      </w:pPr>
      <w:r>
        <w:t>Create the database user named “broker” for the ACR demo and set the password:</w:t>
      </w:r>
    </w:p>
    <w:p w14:paraId="728BA2F8" w14:textId="77777777" w:rsidR="005826DB" w:rsidRPr="0099091C" w:rsidRDefault="00427B87" w:rsidP="00211202">
      <w:pPr>
        <w:pStyle w:val="CodeIndent"/>
      </w:pPr>
      <w:proofErr w:type="spellStart"/>
      <w:r w:rsidRPr="0099091C">
        <w:t>mysql</w:t>
      </w:r>
      <w:proofErr w:type="spellEnd"/>
      <w:r w:rsidRPr="0099091C">
        <w:t>&gt; CREATE USER '</w:t>
      </w:r>
      <w:proofErr w:type="spellStart"/>
      <w:r w:rsidRPr="0099091C">
        <w:t>broker'@'localhost</w:t>
      </w:r>
      <w:proofErr w:type="spellEnd"/>
      <w:r w:rsidRPr="0099091C">
        <w:t>' IDENTIFIED BY '</w:t>
      </w:r>
      <w:proofErr w:type="spellStart"/>
      <w:r w:rsidRPr="0099091C">
        <w:t>somepassword</w:t>
      </w:r>
      <w:proofErr w:type="spellEnd"/>
      <w:proofErr w:type="gramStart"/>
      <w:r w:rsidRPr="0099091C">
        <w:t>';</w:t>
      </w:r>
      <w:proofErr w:type="gramEnd"/>
    </w:p>
    <w:p w14:paraId="728BA2F9" w14:textId="77777777" w:rsidR="005826DB" w:rsidRDefault="00427B87" w:rsidP="002E1177">
      <w:pPr>
        <w:spacing w:before="240" w:after="240"/>
      </w:pPr>
      <w:r>
        <w:lastRenderedPageBreak/>
        <w:t xml:space="preserve">Set the permissions for the database user “broker”. </w:t>
      </w:r>
      <w:r w:rsidRPr="00310968">
        <w:rPr>
          <w:b/>
          <w:bCs/>
          <w:iCs/>
        </w:rPr>
        <w:t>Note</w:t>
      </w:r>
      <w:r>
        <w:rPr>
          <w:b/>
          <w:bCs/>
        </w:rPr>
        <w:t xml:space="preserve">: </w:t>
      </w:r>
      <w:r>
        <w:t>This should be tuned to only grant the necessary privileges:</w:t>
      </w:r>
    </w:p>
    <w:p w14:paraId="728BA2FA" w14:textId="77777777" w:rsidR="005826DB" w:rsidRPr="0099091C" w:rsidRDefault="00427B87" w:rsidP="00211202">
      <w:pPr>
        <w:pStyle w:val="CodeIndent"/>
      </w:pPr>
      <w:proofErr w:type="spellStart"/>
      <w:r w:rsidRPr="0099091C">
        <w:t>mysql</w:t>
      </w:r>
      <w:proofErr w:type="spellEnd"/>
      <w:r w:rsidRPr="0099091C">
        <w:t xml:space="preserve">&gt; GRANT ALL PRIVILEGES ON </w:t>
      </w:r>
      <w:proofErr w:type="gramStart"/>
      <w:r w:rsidRPr="0099091C">
        <w:t>broker.*</w:t>
      </w:r>
      <w:proofErr w:type="gramEnd"/>
      <w:r w:rsidRPr="0099091C">
        <w:t xml:space="preserve"> TO 'broker'@'%' WITH GRANT OPTION;</w:t>
      </w:r>
    </w:p>
    <w:p w14:paraId="728BA2FB" w14:textId="77777777" w:rsidR="005826DB" w:rsidRDefault="00427B87" w:rsidP="002E1177">
      <w:pPr>
        <w:spacing w:before="240" w:after="240"/>
      </w:pPr>
      <w:r w:rsidRPr="00310968">
        <w:rPr>
          <w:b/>
          <w:bCs/>
          <w:iCs/>
        </w:rPr>
        <w:t>Note</w:t>
      </w:r>
      <w:r>
        <w:rPr>
          <w:b/>
          <w:bCs/>
        </w:rPr>
        <w:t>:</w:t>
      </w:r>
      <w:r>
        <w:t xml:space="preserve"> There is a current issue with the ESB that also requires setting the privileges for anonymous local users. Privileges must be set for anonymous users:</w:t>
      </w:r>
    </w:p>
    <w:p w14:paraId="728BA2FC" w14:textId="77777777" w:rsidR="005826DB" w:rsidRPr="0099091C" w:rsidRDefault="00427B87" w:rsidP="00211202">
      <w:pPr>
        <w:pStyle w:val="CodeIndent"/>
      </w:pPr>
      <w:proofErr w:type="spellStart"/>
      <w:r w:rsidRPr="0099091C">
        <w:t>mysql</w:t>
      </w:r>
      <w:proofErr w:type="spellEnd"/>
      <w:r w:rsidRPr="0099091C">
        <w:t xml:space="preserve">&gt; GRANT ALL PRIVILEGES ON </w:t>
      </w:r>
      <w:proofErr w:type="gramStart"/>
      <w:r w:rsidRPr="0099091C">
        <w:t>broker.*</w:t>
      </w:r>
      <w:proofErr w:type="gramEnd"/>
      <w:r w:rsidRPr="0099091C">
        <w:t xml:space="preserve"> TO ''@'localhost' WITH GRANT OPTION;</w:t>
      </w:r>
    </w:p>
    <w:p w14:paraId="728BA2FD" w14:textId="77777777" w:rsidR="005826DB" w:rsidRDefault="00427B87" w:rsidP="002E1177">
      <w:pPr>
        <w:spacing w:before="240" w:after="240"/>
      </w:pPr>
      <w:r>
        <w:t>Create the “users” table:</w:t>
      </w:r>
    </w:p>
    <w:p w14:paraId="728BA2FE" w14:textId="77777777" w:rsidR="005826DB" w:rsidRPr="0099091C" w:rsidRDefault="00427B87" w:rsidP="00211202">
      <w:pPr>
        <w:pStyle w:val="CodeIndent"/>
      </w:pPr>
      <w:proofErr w:type="spellStart"/>
      <w:r w:rsidRPr="0099091C">
        <w:t>mysql</w:t>
      </w:r>
      <w:proofErr w:type="spellEnd"/>
      <w:r w:rsidRPr="0099091C">
        <w:t xml:space="preserve">&gt; CREATE TABLE `users` ( </w:t>
      </w:r>
    </w:p>
    <w:p w14:paraId="728BA2FF" w14:textId="77777777" w:rsidR="005826DB" w:rsidRPr="0099091C" w:rsidRDefault="00427B87" w:rsidP="00211202">
      <w:pPr>
        <w:pStyle w:val="CodeIndent"/>
      </w:pPr>
      <w:r w:rsidRPr="0099091C">
        <w:t>`</w:t>
      </w:r>
      <w:proofErr w:type="spellStart"/>
      <w:r w:rsidRPr="0099091C">
        <w:t>user_id</w:t>
      </w:r>
      <w:proofErr w:type="spellEnd"/>
      <w:r w:rsidRPr="0099091C">
        <w:t xml:space="preserve">` </w:t>
      </w:r>
      <w:proofErr w:type="spellStart"/>
      <w:proofErr w:type="gramStart"/>
      <w:r w:rsidRPr="0099091C">
        <w:t>bigint</w:t>
      </w:r>
      <w:proofErr w:type="spellEnd"/>
      <w:r w:rsidRPr="0099091C">
        <w:t>(</w:t>
      </w:r>
      <w:proofErr w:type="gramEnd"/>
      <w:r w:rsidRPr="0099091C">
        <w:t xml:space="preserve">20) NOT NULL,   </w:t>
      </w:r>
    </w:p>
    <w:p w14:paraId="728BA300" w14:textId="77777777" w:rsidR="005826DB" w:rsidRPr="000B2BDC" w:rsidRDefault="00427B87" w:rsidP="00211202">
      <w:pPr>
        <w:pStyle w:val="CodeIndent"/>
        <w:rPr>
          <w:lang w:val="de-DE"/>
        </w:rPr>
      </w:pPr>
      <w:r w:rsidRPr="000B2BDC">
        <w:rPr>
          <w:lang w:val="de-DE"/>
        </w:rPr>
        <w:t>`</w:t>
      </w:r>
      <w:proofErr w:type="spellStart"/>
      <w:r w:rsidRPr="000B2BDC">
        <w:rPr>
          <w:lang w:val="de-DE"/>
        </w:rPr>
        <w:t>user_name</w:t>
      </w:r>
      <w:proofErr w:type="spellEnd"/>
      <w:r w:rsidRPr="000B2BDC">
        <w:rPr>
          <w:lang w:val="de-DE"/>
        </w:rPr>
        <w:t xml:space="preserve">` </w:t>
      </w:r>
      <w:proofErr w:type="spellStart"/>
      <w:proofErr w:type="gramStart"/>
      <w:r w:rsidRPr="000B2BDC">
        <w:rPr>
          <w:lang w:val="de-DE"/>
        </w:rPr>
        <w:t>varchar</w:t>
      </w:r>
      <w:proofErr w:type="spellEnd"/>
      <w:r w:rsidRPr="000B2BDC">
        <w:rPr>
          <w:lang w:val="de-DE"/>
        </w:rPr>
        <w:t>(</w:t>
      </w:r>
      <w:proofErr w:type="gramEnd"/>
      <w:r w:rsidRPr="000B2BDC">
        <w:rPr>
          <w:lang w:val="de-DE"/>
        </w:rPr>
        <w:t xml:space="preserve">50) DEFAULT NULL,   </w:t>
      </w:r>
    </w:p>
    <w:p w14:paraId="728BA301" w14:textId="77777777" w:rsidR="005826DB" w:rsidRPr="000B2BDC" w:rsidRDefault="00427B87" w:rsidP="00211202">
      <w:pPr>
        <w:pStyle w:val="CodeIndent"/>
        <w:rPr>
          <w:lang w:val="de-DE"/>
        </w:rPr>
      </w:pPr>
      <w:r w:rsidRPr="000B2BDC">
        <w:rPr>
          <w:lang w:val="de-DE"/>
        </w:rPr>
        <w:t>`</w:t>
      </w:r>
      <w:proofErr w:type="spellStart"/>
      <w:r w:rsidRPr="000B2BDC">
        <w:rPr>
          <w:lang w:val="de-DE"/>
        </w:rPr>
        <w:t>user_description</w:t>
      </w:r>
      <w:proofErr w:type="spellEnd"/>
      <w:r w:rsidRPr="000B2BDC">
        <w:rPr>
          <w:lang w:val="de-DE"/>
        </w:rPr>
        <w:t xml:space="preserve">` </w:t>
      </w:r>
      <w:proofErr w:type="spellStart"/>
      <w:proofErr w:type="gramStart"/>
      <w:r w:rsidRPr="000B2BDC">
        <w:rPr>
          <w:lang w:val="de-DE"/>
        </w:rPr>
        <w:t>varchar</w:t>
      </w:r>
      <w:proofErr w:type="spellEnd"/>
      <w:r w:rsidRPr="000B2BDC">
        <w:rPr>
          <w:lang w:val="de-DE"/>
        </w:rPr>
        <w:t>(</w:t>
      </w:r>
      <w:proofErr w:type="gramEnd"/>
      <w:r w:rsidRPr="000B2BDC">
        <w:rPr>
          <w:lang w:val="de-DE"/>
        </w:rPr>
        <w:t xml:space="preserve">45) DEFAULT NULL,   </w:t>
      </w:r>
    </w:p>
    <w:p w14:paraId="728BA302" w14:textId="77777777" w:rsidR="005826DB" w:rsidRPr="000B2BDC" w:rsidRDefault="00427B87" w:rsidP="00211202">
      <w:pPr>
        <w:pStyle w:val="CodeIndent"/>
        <w:rPr>
          <w:lang w:val="de-DE"/>
        </w:rPr>
      </w:pPr>
      <w:r w:rsidRPr="000B2BDC">
        <w:rPr>
          <w:lang w:val="de-DE"/>
        </w:rPr>
        <w:t>`</w:t>
      </w:r>
      <w:proofErr w:type="spellStart"/>
      <w:r w:rsidRPr="000B2BDC">
        <w:rPr>
          <w:lang w:val="de-DE"/>
        </w:rPr>
        <w:t>user_phone</w:t>
      </w:r>
      <w:proofErr w:type="spellEnd"/>
      <w:r w:rsidRPr="000B2BDC">
        <w:rPr>
          <w:lang w:val="de-DE"/>
        </w:rPr>
        <w:t xml:space="preserve">` </w:t>
      </w:r>
      <w:proofErr w:type="spellStart"/>
      <w:proofErr w:type="gramStart"/>
      <w:r w:rsidRPr="000B2BDC">
        <w:rPr>
          <w:lang w:val="de-DE"/>
        </w:rPr>
        <w:t>varchar</w:t>
      </w:r>
      <w:proofErr w:type="spellEnd"/>
      <w:r w:rsidRPr="000B2BDC">
        <w:rPr>
          <w:lang w:val="de-DE"/>
        </w:rPr>
        <w:t>(</w:t>
      </w:r>
      <w:proofErr w:type="gramEnd"/>
      <w:r w:rsidRPr="000B2BDC">
        <w:rPr>
          <w:lang w:val="de-DE"/>
        </w:rPr>
        <w:t xml:space="preserve">20) DEFAULT NULL,   </w:t>
      </w:r>
    </w:p>
    <w:p w14:paraId="728BA303" w14:textId="77777777" w:rsidR="005826DB" w:rsidRPr="000B2BDC" w:rsidRDefault="00427B87" w:rsidP="00211202">
      <w:pPr>
        <w:pStyle w:val="CodeIndent"/>
        <w:rPr>
          <w:lang w:val="de-DE"/>
        </w:rPr>
      </w:pPr>
      <w:r w:rsidRPr="000B2BDC">
        <w:rPr>
          <w:lang w:val="de-DE"/>
        </w:rPr>
        <w:t>`</w:t>
      </w:r>
      <w:proofErr w:type="spellStart"/>
      <w:r w:rsidRPr="000B2BDC">
        <w:rPr>
          <w:lang w:val="de-DE"/>
        </w:rPr>
        <w:t>user_address</w:t>
      </w:r>
      <w:proofErr w:type="spellEnd"/>
      <w:r w:rsidRPr="000B2BDC">
        <w:rPr>
          <w:lang w:val="de-DE"/>
        </w:rPr>
        <w:t xml:space="preserve">` </w:t>
      </w:r>
      <w:proofErr w:type="spellStart"/>
      <w:proofErr w:type="gramStart"/>
      <w:r w:rsidRPr="000B2BDC">
        <w:rPr>
          <w:lang w:val="de-DE"/>
        </w:rPr>
        <w:t>varchar</w:t>
      </w:r>
      <w:proofErr w:type="spellEnd"/>
      <w:r w:rsidRPr="000B2BDC">
        <w:rPr>
          <w:lang w:val="de-DE"/>
        </w:rPr>
        <w:t>(</w:t>
      </w:r>
      <w:proofErr w:type="gramEnd"/>
      <w:r w:rsidRPr="000B2BDC">
        <w:rPr>
          <w:lang w:val="de-DE"/>
        </w:rPr>
        <w:t xml:space="preserve">50) DEFAULT NULL,   </w:t>
      </w:r>
    </w:p>
    <w:p w14:paraId="728BA304" w14:textId="77777777" w:rsidR="005826DB" w:rsidRPr="000B2BDC" w:rsidRDefault="00427B87" w:rsidP="00211202">
      <w:pPr>
        <w:pStyle w:val="CodeIndent"/>
        <w:rPr>
          <w:lang w:val="de-DE"/>
        </w:rPr>
      </w:pPr>
      <w:r w:rsidRPr="000B2BDC">
        <w:rPr>
          <w:lang w:val="de-DE"/>
        </w:rPr>
        <w:t>`</w:t>
      </w:r>
      <w:proofErr w:type="spellStart"/>
      <w:r w:rsidRPr="000B2BDC">
        <w:rPr>
          <w:lang w:val="de-DE"/>
        </w:rPr>
        <w:t>user_account</w:t>
      </w:r>
      <w:proofErr w:type="spellEnd"/>
      <w:r w:rsidRPr="000B2BDC">
        <w:rPr>
          <w:lang w:val="de-DE"/>
        </w:rPr>
        <w:t xml:space="preserve">` </w:t>
      </w:r>
      <w:proofErr w:type="spellStart"/>
      <w:proofErr w:type="gramStart"/>
      <w:r w:rsidRPr="000B2BDC">
        <w:rPr>
          <w:lang w:val="de-DE"/>
        </w:rPr>
        <w:t>varchar</w:t>
      </w:r>
      <w:proofErr w:type="spellEnd"/>
      <w:r w:rsidRPr="000B2BDC">
        <w:rPr>
          <w:lang w:val="de-DE"/>
        </w:rPr>
        <w:t>(</w:t>
      </w:r>
      <w:proofErr w:type="gramEnd"/>
      <w:r w:rsidRPr="000B2BDC">
        <w:rPr>
          <w:lang w:val="de-DE"/>
        </w:rPr>
        <w:t xml:space="preserve">50) DEFAULT NULL,   </w:t>
      </w:r>
    </w:p>
    <w:p w14:paraId="728BA305" w14:textId="77777777" w:rsidR="005826DB" w:rsidRPr="000B2BDC" w:rsidRDefault="00427B87" w:rsidP="00211202">
      <w:pPr>
        <w:pStyle w:val="CodeIndent"/>
        <w:rPr>
          <w:lang w:val="de-DE"/>
        </w:rPr>
      </w:pPr>
      <w:r w:rsidRPr="000B2BDC">
        <w:rPr>
          <w:lang w:val="de-DE"/>
        </w:rPr>
        <w:t>PRIMARY KEY (`</w:t>
      </w:r>
      <w:proofErr w:type="spellStart"/>
      <w:r w:rsidRPr="000B2BDC">
        <w:rPr>
          <w:lang w:val="de-DE"/>
        </w:rPr>
        <w:t>user_id</w:t>
      </w:r>
      <w:proofErr w:type="spellEnd"/>
      <w:r w:rsidRPr="000B2BDC">
        <w:rPr>
          <w:lang w:val="de-DE"/>
        </w:rPr>
        <w:t>`));</w:t>
      </w:r>
    </w:p>
    <w:p w14:paraId="728BA306" w14:textId="77777777" w:rsidR="005826DB" w:rsidRDefault="00427B87" w:rsidP="002E1177">
      <w:pPr>
        <w:spacing w:before="240" w:after="240"/>
      </w:pPr>
      <w:r>
        <w:t xml:space="preserve">Populate the “users” table with test records. </w:t>
      </w:r>
      <w:r w:rsidRPr="00310968">
        <w:rPr>
          <w:b/>
          <w:bCs/>
          <w:iCs/>
        </w:rPr>
        <w:t>Note:</w:t>
      </w:r>
      <w:r>
        <w:t xml:space="preserve"> The </w:t>
      </w:r>
      <w:proofErr w:type="spellStart"/>
      <w:r>
        <w:t>user_id</w:t>
      </w:r>
      <w:proofErr w:type="spellEnd"/>
      <w:r>
        <w:t xml:space="preserve"> values need to correspond to IDs of Zendesk users:</w:t>
      </w:r>
    </w:p>
    <w:p w14:paraId="728BA307" w14:textId="77777777" w:rsidR="005826DB" w:rsidRPr="0099091C" w:rsidRDefault="00427B87" w:rsidP="00211202">
      <w:pPr>
        <w:pStyle w:val="CodeIndent"/>
      </w:pPr>
      <w:proofErr w:type="spellStart"/>
      <w:r w:rsidRPr="0099091C">
        <w:t>mysql</w:t>
      </w:r>
      <w:proofErr w:type="spellEnd"/>
      <w:r w:rsidRPr="0099091C">
        <w:t xml:space="preserve">&gt; INSERT INTO `users` VALUES </w:t>
      </w:r>
    </w:p>
    <w:p w14:paraId="728BA308" w14:textId="77777777" w:rsidR="005826DB" w:rsidRPr="0099091C" w:rsidRDefault="00427B87" w:rsidP="00211202">
      <w:pPr>
        <w:pStyle w:val="CodeIndent"/>
      </w:pPr>
      <w:r w:rsidRPr="0099091C">
        <w:t>(3770168798,'John Doe ','Some Details','555-555-1111</w:t>
      </w:r>
      <w:proofErr w:type="gramStart"/>
      <w:r w:rsidRPr="0099091C">
        <w:t>',NULL</w:t>
      </w:r>
      <w:proofErr w:type="gramEnd"/>
      <w:r w:rsidRPr="0099091C">
        <w:t>,'121212'),</w:t>
      </w:r>
    </w:p>
    <w:p w14:paraId="728BA309" w14:textId="77777777" w:rsidR="005826DB" w:rsidRPr="0099091C" w:rsidRDefault="00427B87" w:rsidP="00211202">
      <w:pPr>
        <w:pStyle w:val="CodeIndent"/>
      </w:pPr>
      <w:r w:rsidRPr="0099091C">
        <w:t xml:space="preserve">(4060741111,'Jane </w:t>
      </w:r>
      <w:proofErr w:type="spellStart"/>
      <w:r w:rsidRPr="0099091C">
        <w:t>Doe','No</w:t>
      </w:r>
      <w:proofErr w:type="spellEnd"/>
      <w:r w:rsidRPr="0099091C">
        <w:t xml:space="preserve"> Description','222-111-1111','12341 Main Street','12345671'),</w:t>
      </w:r>
    </w:p>
    <w:p w14:paraId="728BA30A" w14:textId="77777777" w:rsidR="005826DB" w:rsidRPr="0099091C" w:rsidRDefault="00427B87" w:rsidP="00211202">
      <w:pPr>
        <w:pStyle w:val="CodeIndent"/>
      </w:pPr>
      <w:r w:rsidRPr="0099091C">
        <w:t>(4758821111,'Tim','No Description','555-666-7777','','5656565'</w:t>
      </w:r>
      <w:proofErr w:type="gramStart"/>
      <w:r w:rsidRPr="0099091C">
        <w:t>);</w:t>
      </w:r>
      <w:proofErr w:type="gramEnd"/>
    </w:p>
    <w:p w14:paraId="728BA30B" w14:textId="2E90869B" w:rsidR="005826DB" w:rsidRDefault="00427B87" w:rsidP="004D5915">
      <w:pPr>
        <w:pStyle w:val="Heading4"/>
      </w:pPr>
      <w:r>
        <w:t>Downloading and Building Broker Application</w:t>
      </w:r>
    </w:p>
    <w:p w14:paraId="728BA30C" w14:textId="20EF2BC1" w:rsidR="005826DB" w:rsidRDefault="00427B87" w:rsidP="00211202">
      <w:r>
        <w:t xml:space="preserve">Set up </w:t>
      </w:r>
      <w:r w:rsidR="0011267A">
        <w:t>Secure Shell (</w:t>
      </w:r>
      <w:r>
        <w:t>SSH</w:t>
      </w:r>
      <w:r w:rsidR="0011267A">
        <w:t>)</w:t>
      </w:r>
      <w:r>
        <w:t xml:space="preserve"> keys to access the git repository according to these instructions:</w:t>
      </w:r>
    </w:p>
    <w:p w14:paraId="728BA30D" w14:textId="6001A6B2" w:rsidR="005826DB" w:rsidRDefault="001E0F2F" w:rsidP="002E1177">
      <w:pPr>
        <w:pStyle w:val="BulletListSingleLast"/>
      </w:pPr>
      <w:hyperlink r:id="rId38" w:history="1">
        <w:r w:rsidR="00427B87">
          <w:rPr>
            <w:rStyle w:val="Hyperlink"/>
          </w:rPr>
          <w:t>Adding a new SSH key to your GitHub account</w:t>
        </w:r>
      </w:hyperlink>
    </w:p>
    <w:p w14:paraId="728BA30E" w14:textId="77777777" w:rsidR="005826DB" w:rsidRDefault="00427B87" w:rsidP="0055259B">
      <w:pPr>
        <w:spacing w:after="240"/>
      </w:pPr>
      <w:r>
        <w:t>Create a folder for cloning the broker source code and navigate to that folder:</w:t>
      </w:r>
    </w:p>
    <w:p w14:paraId="728BA30F" w14:textId="77777777" w:rsidR="005826DB" w:rsidRPr="0099091C" w:rsidRDefault="00427B87" w:rsidP="0055259B">
      <w:pPr>
        <w:pStyle w:val="CodeIndent"/>
      </w:pPr>
      <w:proofErr w:type="spellStart"/>
      <w:r w:rsidRPr="0099091C">
        <w:t>mkdir</w:t>
      </w:r>
      <w:proofErr w:type="spellEnd"/>
      <w:r w:rsidRPr="0099091C">
        <w:t xml:space="preserve"> ~/code &amp;&amp; cd ~/code</w:t>
      </w:r>
    </w:p>
    <w:p w14:paraId="728BA310" w14:textId="224F4671" w:rsidR="005826DB" w:rsidRDefault="00427B87" w:rsidP="0055259B">
      <w:pPr>
        <w:spacing w:before="240"/>
      </w:pPr>
      <w:r>
        <w:t xml:space="preserve">Clone the broker git repository from </w:t>
      </w:r>
      <w:proofErr w:type="spellStart"/>
      <w:r>
        <w:t>esb.git</w:t>
      </w:r>
      <w:proofErr w:type="spellEnd"/>
      <w:r w:rsidR="00310968">
        <w:t>.</w:t>
      </w:r>
    </w:p>
    <w:p w14:paraId="728BA311" w14:textId="77777777" w:rsidR="005826DB" w:rsidRDefault="00427B87" w:rsidP="002E1177">
      <w:pPr>
        <w:spacing w:after="240"/>
      </w:pPr>
      <w:r>
        <w:t>Navigate to the broker code folder:</w:t>
      </w:r>
    </w:p>
    <w:p w14:paraId="728BA312" w14:textId="77777777" w:rsidR="005826DB" w:rsidRPr="0099091C" w:rsidRDefault="00427B87" w:rsidP="00211202">
      <w:pPr>
        <w:pStyle w:val="CodeIndent"/>
      </w:pPr>
      <w:r w:rsidRPr="0099091C">
        <w:t>cd camel-rest-proxy-blueprint/</w:t>
      </w:r>
    </w:p>
    <w:p w14:paraId="728BA313" w14:textId="66BFB30E" w:rsidR="005826DB" w:rsidRDefault="00427B87" w:rsidP="00211202">
      <w:r>
        <w:t xml:space="preserve">Modify the applications blueprint file for your environment. The blueprint is configured to process messages intended for Zendesk. You will need to modify the blueprint to specify your </w:t>
      </w:r>
      <w:r>
        <w:lastRenderedPageBreak/>
        <w:t>Zendesk hostname and any proxy settings if you are accessing Zendesk from the ESB through a</w:t>
      </w:r>
      <w:r w:rsidR="00FD056F">
        <w:t xml:space="preserve"> </w:t>
      </w:r>
      <w:r>
        <w:t>proxy.</w:t>
      </w:r>
    </w:p>
    <w:p w14:paraId="728BA314" w14:textId="77777777" w:rsidR="005826DB" w:rsidRDefault="00427B87" w:rsidP="002E1177">
      <w:pPr>
        <w:spacing w:after="240"/>
      </w:pPr>
      <w:r>
        <w:t>Build the broker application with Maven:</w:t>
      </w:r>
    </w:p>
    <w:p w14:paraId="728BA315" w14:textId="77777777" w:rsidR="005826DB" w:rsidRPr="0099091C" w:rsidRDefault="00427B87" w:rsidP="00211202">
      <w:pPr>
        <w:pStyle w:val="CodeIndent"/>
      </w:pPr>
      <w:proofErr w:type="spellStart"/>
      <w:r w:rsidRPr="0099091C">
        <w:t>mvn</w:t>
      </w:r>
      <w:proofErr w:type="spellEnd"/>
      <w:r w:rsidRPr="0099091C">
        <w:t xml:space="preserve"> clean install</w:t>
      </w:r>
    </w:p>
    <w:p w14:paraId="728BA316" w14:textId="77777777" w:rsidR="005826DB" w:rsidRDefault="00427B87" w:rsidP="004D5915">
      <w:pPr>
        <w:pStyle w:val="Heading4"/>
      </w:pPr>
      <w:r>
        <w:t xml:space="preserve">Downloading and Installing Apache </w:t>
      </w:r>
      <w:proofErr w:type="spellStart"/>
      <w:r>
        <w:t>ServiceMix</w:t>
      </w:r>
      <w:proofErr w:type="spellEnd"/>
    </w:p>
    <w:p w14:paraId="728BA317" w14:textId="3A64F3E6" w:rsidR="005826DB" w:rsidRDefault="00427B87" w:rsidP="00211202">
      <w:r>
        <w:t xml:space="preserve">Apache </w:t>
      </w:r>
      <w:proofErr w:type="spellStart"/>
      <w:r>
        <w:t>ServiceMix</w:t>
      </w:r>
      <w:proofErr w:type="spellEnd"/>
      <w:r>
        <w:t xml:space="preserve"> 6.1.2 is available under the Apache License v2 and can be downloaded from </w:t>
      </w:r>
      <w:hyperlink r:id="rId39" w:history="1">
        <w:r>
          <w:rPr>
            <w:rStyle w:val="Hyperlink"/>
          </w:rPr>
          <w:t>http://servicemix.apache.org/downloads/servicemix-6.1.2.html</w:t>
        </w:r>
      </w:hyperlink>
      <w:r>
        <w:t>.</w:t>
      </w:r>
    </w:p>
    <w:p w14:paraId="728BA318" w14:textId="77777777" w:rsidR="005826DB" w:rsidRDefault="00427B87" w:rsidP="002E1177">
      <w:pPr>
        <w:spacing w:after="240"/>
      </w:pPr>
      <w:r>
        <w:t>Create and navigate to a folder where the downloaded zip file will be placed:</w:t>
      </w:r>
    </w:p>
    <w:p w14:paraId="728BA319" w14:textId="77777777" w:rsidR="005826DB" w:rsidRPr="0099091C" w:rsidRDefault="00427B87" w:rsidP="00211202">
      <w:pPr>
        <w:pStyle w:val="CodeIndent"/>
      </w:pPr>
      <w:proofErr w:type="spellStart"/>
      <w:r w:rsidRPr="0099091C">
        <w:t>mkdir</w:t>
      </w:r>
      <w:proofErr w:type="spellEnd"/>
      <w:r w:rsidRPr="0099091C">
        <w:t xml:space="preserve"> ~/dev-tools &amp;&amp; cd ~/dev-tools</w:t>
      </w:r>
    </w:p>
    <w:p w14:paraId="728BA31A" w14:textId="77777777" w:rsidR="005826DB" w:rsidRDefault="00427B87" w:rsidP="002E1177">
      <w:pPr>
        <w:spacing w:before="240" w:after="240"/>
      </w:pPr>
      <w:r>
        <w:t xml:space="preserve">Download and </w:t>
      </w:r>
      <w:proofErr w:type="spellStart"/>
      <w:r>
        <w:t>uncompress</w:t>
      </w:r>
      <w:proofErr w:type="spellEnd"/>
      <w:r>
        <w:t xml:space="preserve"> the zip file. For example:</w:t>
      </w:r>
    </w:p>
    <w:p w14:paraId="728BA31B" w14:textId="4DED9459" w:rsidR="005826DB" w:rsidRPr="0099091C" w:rsidRDefault="00427B87" w:rsidP="00211202">
      <w:pPr>
        <w:pStyle w:val="CodeIndent"/>
      </w:pPr>
      <w:proofErr w:type="spellStart"/>
      <w:r w:rsidRPr="0099091C">
        <w:t>wget</w:t>
      </w:r>
      <w:proofErr w:type="spellEnd"/>
      <w:r w:rsidRPr="0099091C">
        <w:t xml:space="preserve"> </w:t>
      </w:r>
      <w:hyperlink r:id="rId40" w:history="1">
        <w:r w:rsidRPr="0099091C">
          <w:t>http://mirror.cc.columbia.edu/pub/software/apache/servicemix/servicemix-6/6.1.2/apache-servicemix-6.1.2.zip</w:t>
        </w:r>
      </w:hyperlink>
    </w:p>
    <w:p w14:paraId="728BA31C" w14:textId="77777777" w:rsidR="005826DB" w:rsidRDefault="00427B87" w:rsidP="00211202">
      <w:pPr>
        <w:pStyle w:val="CodeIndent"/>
      </w:pPr>
      <w:r w:rsidRPr="0099091C">
        <w:t>unzip apache-servicemix-6.1.2.zip</w:t>
      </w:r>
    </w:p>
    <w:p w14:paraId="728BA31D" w14:textId="77777777" w:rsidR="005826DB" w:rsidRDefault="00427B87" w:rsidP="004D5915">
      <w:pPr>
        <w:pStyle w:val="Heading4"/>
      </w:pPr>
      <w:r>
        <w:t xml:space="preserve">Running and Configuring </w:t>
      </w:r>
      <w:proofErr w:type="spellStart"/>
      <w:r>
        <w:t>ServiceMix</w:t>
      </w:r>
      <w:proofErr w:type="spellEnd"/>
    </w:p>
    <w:p w14:paraId="728BA31E" w14:textId="77777777" w:rsidR="005826DB" w:rsidRDefault="00427B87" w:rsidP="002E1177">
      <w:pPr>
        <w:spacing w:after="240"/>
      </w:pPr>
      <w:r>
        <w:t xml:space="preserve">In a command shell, navigate to the </w:t>
      </w:r>
      <w:proofErr w:type="spellStart"/>
      <w:r>
        <w:t>ServiceMix</w:t>
      </w:r>
      <w:proofErr w:type="spellEnd"/>
      <w:r>
        <w:t xml:space="preserve"> bin directory (e.g., ~/dev-tools/apache-servicemix-6.1.2):</w:t>
      </w:r>
    </w:p>
    <w:p w14:paraId="728BA31F" w14:textId="77777777" w:rsidR="005826DB" w:rsidRPr="0099091C" w:rsidRDefault="00427B87" w:rsidP="00211202">
      <w:pPr>
        <w:pStyle w:val="CodeIndent"/>
      </w:pPr>
      <w:r w:rsidRPr="0099091C">
        <w:t>cd ~/dev-tools/apache-servicemix-6.1.2/bin</w:t>
      </w:r>
    </w:p>
    <w:p w14:paraId="728BA320" w14:textId="77777777" w:rsidR="005826DB" w:rsidRDefault="00427B87" w:rsidP="002E1177">
      <w:pPr>
        <w:spacing w:before="240" w:after="240"/>
      </w:pPr>
      <w:r>
        <w:t xml:space="preserve">Start </w:t>
      </w:r>
      <w:proofErr w:type="spellStart"/>
      <w:r>
        <w:t>ServiceMix</w:t>
      </w:r>
      <w:proofErr w:type="spellEnd"/>
      <w:r>
        <w:t>:</w:t>
      </w:r>
    </w:p>
    <w:p w14:paraId="728BA321" w14:textId="77777777" w:rsidR="005826DB" w:rsidRDefault="00427B87" w:rsidP="00211202">
      <w:pPr>
        <w:pStyle w:val="CodeIndent"/>
      </w:pPr>
      <w:proofErr w:type="gramStart"/>
      <w:r>
        <w:t>./</w:t>
      </w:r>
      <w:proofErr w:type="spellStart"/>
      <w:proofErr w:type="gramEnd"/>
      <w:r>
        <w:t>servicemix</w:t>
      </w:r>
      <w:proofErr w:type="spellEnd"/>
    </w:p>
    <w:p w14:paraId="728BA322" w14:textId="77777777" w:rsidR="005826DB" w:rsidRDefault="00427B87" w:rsidP="002E1177">
      <w:pPr>
        <w:spacing w:before="240" w:after="240"/>
      </w:pPr>
      <w:r>
        <w:t>Install the following features:</w:t>
      </w:r>
    </w:p>
    <w:p w14:paraId="728BA323"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feature:install</w:t>
      </w:r>
      <w:proofErr w:type="spellEnd"/>
      <w:proofErr w:type="gramEnd"/>
      <w:r w:rsidRPr="0099091C">
        <w:t xml:space="preserve"> </w:t>
      </w:r>
      <w:proofErr w:type="spellStart"/>
      <w:r w:rsidRPr="0099091C">
        <w:t>jdbc</w:t>
      </w:r>
      <w:proofErr w:type="spellEnd"/>
    </w:p>
    <w:p w14:paraId="728BA324"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feature:install</w:t>
      </w:r>
      <w:proofErr w:type="spellEnd"/>
      <w:proofErr w:type="gramEnd"/>
      <w:r w:rsidRPr="0099091C">
        <w:t xml:space="preserve"> pax-</w:t>
      </w:r>
      <w:proofErr w:type="spellStart"/>
      <w:r w:rsidRPr="0099091C">
        <w:t>jdbc</w:t>
      </w:r>
      <w:proofErr w:type="spellEnd"/>
      <w:r w:rsidRPr="0099091C">
        <w:t>-</w:t>
      </w:r>
      <w:proofErr w:type="spellStart"/>
      <w:r w:rsidRPr="0099091C">
        <w:t>mysql</w:t>
      </w:r>
      <w:proofErr w:type="spellEnd"/>
    </w:p>
    <w:p w14:paraId="728BA325"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feature:install</w:t>
      </w:r>
      <w:proofErr w:type="spellEnd"/>
      <w:proofErr w:type="gramEnd"/>
      <w:r w:rsidRPr="0099091C">
        <w:t xml:space="preserve"> camel-</w:t>
      </w:r>
      <w:proofErr w:type="spellStart"/>
      <w:r w:rsidRPr="0099091C">
        <w:t>jsonpath</w:t>
      </w:r>
      <w:proofErr w:type="spellEnd"/>
    </w:p>
    <w:p w14:paraId="728BA326" w14:textId="77777777" w:rsidR="005826DB" w:rsidRPr="0099091C" w:rsidRDefault="00427B87" w:rsidP="0055259B">
      <w:pPr>
        <w:pStyle w:val="CodeIndent"/>
      </w:pPr>
      <w:proofErr w:type="spellStart"/>
      <w:r w:rsidRPr="0099091C">
        <w:t>karaf@root</w:t>
      </w:r>
      <w:proofErr w:type="spellEnd"/>
      <w:r w:rsidRPr="0099091C">
        <w:t>&gt;</w:t>
      </w:r>
      <w:proofErr w:type="spellStart"/>
      <w:proofErr w:type="gramStart"/>
      <w:r w:rsidRPr="0099091C">
        <w:t>feature:install</w:t>
      </w:r>
      <w:proofErr w:type="spellEnd"/>
      <w:proofErr w:type="gramEnd"/>
      <w:r w:rsidRPr="0099091C">
        <w:t xml:space="preserve"> camel-jetty</w:t>
      </w:r>
    </w:p>
    <w:p w14:paraId="728BA327" w14:textId="77777777" w:rsidR="005826DB" w:rsidRPr="000B2BDC" w:rsidRDefault="00427B87" w:rsidP="0055259B">
      <w:pPr>
        <w:pStyle w:val="CodeIndent"/>
        <w:rPr>
          <w:lang w:val="es-ES"/>
        </w:rPr>
      </w:pPr>
      <w:proofErr w:type="spellStart"/>
      <w:r w:rsidRPr="000B2BDC">
        <w:rPr>
          <w:lang w:val="es-ES"/>
        </w:rPr>
        <w:t>karaf@root</w:t>
      </w:r>
      <w:proofErr w:type="spellEnd"/>
      <w:r w:rsidRPr="000B2BDC">
        <w:rPr>
          <w:lang w:val="es-ES"/>
        </w:rPr>
        <w:t>&gt;</w:t>
      </w:r>
      <w:proofErr w:type="spellStart"/>
      <w:proofErr w:type="gramStart"/>
      <w:r w:rsidRPr="000B2BDC">
        <w:rPr>
          <w:lang w:val="es-ES"/>
        </w:rPr>
        <w:t>feature:install</w:t>
      </w:r>
      <w:proofErr w:type="spellEnd"/>
      <w:proofErr w:type="gramEnd"/>
      <w:r w:rsidRPr="000B2BDC">
        <w:rPr>
          <w:lang w:val="es-ES"/>
        </w:rPr>
        <w:t xml:space="preserve"> </w:t>
      </w:r>
      <w:proofErr w:type="spellStart"/>
      <w:r w:rsidRPr="000B2BDC">
        <w:rPr>
          <w:lang w:val="es-ES"/>
        </w:rPr>
        <w:t>camel-jdbc</w:t>
      </w:r>
      <w:proofErr w:type="spellEnd"/>
    </w:p>
    <w:p w14:paraId="728BA328" w14:textId="77777777" w:rsidR="005826DB" w:rsidRPr="000B2BDC" w:rsidRDefault="00427B87" w:rsidP="0055259B">
      <w:pPr>
        <w:pStyle w:val="CodeIndent"/>
        <w:rPr>
          <w:lang w:val="es-ES"/>
        </w:rPr>
      </w:pPr>
      <w:proofErr w:type="spellStart"/>
      <w:r w:rsidRPr="000B2BDC">
        <w:rPr>
          <w:lang w:val="es-ES"/>
        </w:rPr>
        <w:t>karaf@root</w:t>
      </w:r>
      <w:proofErr w:type="spellEnd"/>
      <w:r w:rsidRPr="000B2BDC">
        <w:rPr>
          <w:lang w:val="es-ES"/>
        </w:rPr>
        <w:t>&gt;</w:t>
      </w:r>
      <w:proofErr w:type="spellStart"/>
      <w:proofErr w:type="gramStart"/>
      <w:r w:rsidRPr="000B2BDC">
        <w:rPr>
          <w:lang w:val="es-ES"/>
        </w:rPr>
        <w:t>feature:install</w:t>
      </w:r>
      <w:proofErr w:type="spellEnd"/>
      <w:proofErr w:type="gramEnd"/>
      <w:r w:rsidRPr="000B2BDC">
        <w:rPr>
          <w:lang w:val="es-ES"/>
        </w:rPr>
        <w:t xml:space="preserve"> camel-http4</w:t>
      </w:r>
    </w:p>
    <w:p w14:paraId="728BA329" w14:textId="77777777" w:rsidR="005826DB" w:rsidRDefault="00427B87" w:rsidP="002E1177">
      <w:pPr>
        <w:spacing w:before="240" w:after="240"/>
      </w:pPr>
      <w:r>
        <w:t>You may need to download the pax-</w:t>
      </w:r>
      <w:proofErr w:type="spellStart"/>
      <w:r>
        <w:t>jdbc</w:t>
      </w:r>
      <w:proofErr w:type="spellEnd"/>
      <w:r>
        <w:t xml:space="preserve"> artifact from the Maven repository if the pax-</w:t>
      </w:r>
      <w:proofErr w:type="spellStart"/>
      <w:r>
        <w:t>jdbc</w:t>
      </w:r>
      <w:proofErr w:type="spellEnd"/>
      <w:r>
        <w:t>-</w:t>
      </w:r>
      <w:proofErr w:type="spellStart"/>
      <w:r>
        <w:t>mysql</w:t>
      </w:r>
      <w:proofErr w:type="spellEnd"/>
      <w:r>
        <w:t xml:space="preserve"> install does not work:</w:t>
      </w:r>
    </w:p>
    <w:p w14:paraId="728BA32A"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feature:repo</w:t>
      </w:r>
      <w:proofErr w:type="gramEnd"/>
      <w:r w:rsidRPr="0099091C">
        <w:t>-add</w:t>
      </w:r>
      <w:proofErr w:type="spellEnd"/>
      <w:r w:rsidRPr="0099091C">
        <w:t xml:space="preserve"> pax-</w:t>
      </w:r>
      <w:proofErr w:type="spellStart"/>
      <w:r w:rsidRPr="0099091C">
        <w:t>jdbc</w:t>
      </w:r>
      <w:proofErr w:type="spellEnd"/>
      <w:r w:rsidRPr="0099091C">
        <w:t xml:space="preserve"> 0.6.0</w:t>
      </w:r>
    </w:p>
    <w:p w14:paraId="728BA32B" w14:textId="6532D7E4" w:rsidR="005826DB" w:rsidRDefault="00427B87" w:rsidP="002E1177">
      <w:pPr>
        <w:spacing w:before="240"/>
      </w:pPr>
      <w:r>
        <w:t xml:space="preserve">Create the </w:t>
      </w:r>
      <w:r w:rsidR="00AB59BC" w:rsidRPr="00AB59BC">
        <w:t xml:space="preserve">Java Database Connectivity </w:t>
      </w:r>
      <w:r w:rsidR="00AB59BC">
        <w:t>(</w:t>
      </w:r>
      <w:r>
        <w:t>JDBC</w:t>
      </w:r>
      <w:r w:rsidR="00AB59BC">
        <w:t>)</w:t>
      </w:r>
      <w:r>
        <w:t xml:space="preserve"> connection to the MySQL database:</w:t>
      </w:r>
    </w:p>
    <w:p w14:paraId="728BA32C" w14:textId="77777777" w:rsidR="005826DB" w:rsidRDefault="00427B87" w:rsidP="002E1177">
      <w:pPr>
        <w:spacing w:after="240"/>
      </w:pPr>
      <w:r w:rsidRPr="00310968">
        <w:rPr>
          <w:b/>
          <w:bCs/>
          <w:iCs/>
        </w:rPr>
        <w:t>Note</w:t>
      </w:r>
      <w:r>
        <w:rPr>
          <w:b/>
          <w:bCs/>
        </w:rPr>
        <w:t>:</w:t>
      </w:r>
      <w:r>
        <w:t xml:space="preserve"> Depending on your version of </w:t>
      </w:r>
      <w:proofErr w:type="spellStart"/>
      <w:r>
        <w:t>jdbc</w:t>
      </w:r>
      <w:proofErr w:type="spellEnd"/>
      <w:r>
        <w:t>, you will need either the command “</w:t>
      </w:r>
      <w:proofErr w:type="spellStart"/>
      <w:r>
        <w:t>jdbc:ds-create</w:t>
      </w:r>
      <w:proofErr w:type="spellEnd"/>
      <w:r>
        <w:t>” or “</w:t>
      </w:r>
      <w:proofErr w:type="spellStart"/>
      <w:proofErr w:type="gramStart"/>
      <w:r>
        <w:t>jdbc:create</w:t>
      </w:r>
      <w:proofErr w:type="spellEnd"/>
      <w:proofErr w:type="gramEnd"/>
      <w:r>
        <w:t>”. Type &lt;tab&gt; to print a list of available commands and find the one you need:</w:t>
      </w:r>
    </w:p>
    <w:p w14:paraId="728BA32D" w14:textId="77777777" w:rsidR="005826DB" w:rsidRPr="0099091C" w:rsidRDefault="00427B87" w:rsidP="00211202">
      <w:pPr>
        <w:pStyle w:val="CodeIndent"/>
      </w:pPr>
      <w:proofErr w:type="spellStart"/>
      <w:r w:rsidRPr="0099091C">
        <w:lastRenderedPageBreak/>
        <w:t>karaf@root</w:t>
      </w:r>
      <w:proofErr w:type="spellEnd"/>
      <w:r w:rsidRPr="0099091C">
        <w:t>&gt;</w:t>
      </w:r>
      <w:proofErr w:type="spellStart"/>
      <w:r w:rsidRPr="0099091C">
        <w:t>jdbc:ds-create</w:t>
      </w:r>
      <w:proofErr w:type="spellEnd"/>
      <w:r w:rsidRPr="0099091C">
        <w:t xml:space="preserve"> -</w:t>
      </w:r>
      <w:proofErr w:type="spellStart"/>
      <w:proofErr w:type="gramStart"/>
      <w:r w:rsidRPr="0099091C">
        <w:t>dn</w:t>
      </w:r>
      <w:proofErr w:type="spellEnd"/>
      <w:r w:rsidRPr="0099091C">
        <w:t xml:space="preserve">  </w:t>
      </w:r>
      <w:proofErr w:type="spellStart"/>
      <w:r w:rsidRPr="0099091C">
        <w:t>mysql</w:t>
      </w:r>
      <w:proofErr w:type="spellEnd"/>
      <w:proofErr w:type="gramEnd"/>
      <w:r w:rsidRPr="0099091C">
        <w:t xml:space="preserve"> -</w:t>
      </w:r>
      <w:proofErr w:type="spellStart"/>
      <w:r w:rsidRPr="0099091C">
        <w:t>url</w:t>
      </w:r>
      <w:proofErr w:type="spellEnd"/>
      <w:r w:rsidRPr="0099091C">
        <w:t xml:space="preserve"> jdbc:mysql://localhost:3306/demo?user=broker&amp;password=somepassword </w:t>
      </w:r>
      <w:proofErr w:type="spellStart"/>
      <w:r w:rsidRPr="0099091C">
        <w:t>mySqlDataSource</w:t>
      </w:r>
      <w:proofErr w:type="spellEnd"/>
    </w:p>
    <w:p w14:paraId="728BA32E"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jdbc:create</w:t>
      </w:r>
      <w:proofErr w:type="spellEnd"/>
      <w:proofErr w:type="gramEnd"/>
      <w:r w:rsidRPr="0099091C">
        <w:t xml:space="preserve"> -d  </w:t>
      </w:r>
      <w:proofErr w:type="spellStart"/>
      <w:r w:rsidRPr="0099091C">
        <w:t>mysql</w:t>
      </w:r>
      <w:proofErr w:type="spellEnd"/>
      <w:r w:rsidRPr="0099091C">
        <w:t xml:space="preserve"> -t MySQL -</w:t>
      </w:r>
      <w:proofErr w:type="spellStart"/>
      <w:r w:rsidRPr="0099091C">
        <w:t>url</w:t>
      </w:r>
      <w:proofErr w:type="spellEnd"/>
      <w:r w:rsidRPr="0099091C">
        <w:t xml:space="preserve"> </w:t>
      </w:r>
      <w:proofErr w:type="spellStart"/>
      <w:r w:rsidRPr="0099091C">
        <w:t>jdbc:mysql</w:t>
      </w:r>
      <w:proofErr w:type="spellEnd"/>
      <w:r w:rsidRPr="0099091C">
        <w:t xml:space="preserve">://localhost:3306/broker -u broker -p </w:t>
      </w:r>
      <w:proofErr w:type="spellStart"/>
      <w:r w:rsidRPr="0099091C">
        <w:t>somepassword</w:t>
      </w:r>
      <w:proofErr w:type="spellEnd"/>
      <w:r w:rsidRPr="0099091C">
        <w:t xml:space="preserve"> </w:t>
      </w:r>
      <w:proofErr w:type="spellStart"/>
      <w:r w:rsidRPr="0099091C">
        <w:t>mySqlDataSource</w:t>
      </w:r>
      <w:proofErr w:type="spellEnd"/>
    </w:p>
    <w:p w14:paraId="728BA32F" w14:textId="77777777" w:rsidR="005826DB" w:rsidRDefault="00427B87" w:rsidP="002E1177">
      <w:pPr>
        <w:spacing w:before="240" w:after="240"/>
      </w:pPr>
      <w:r>
        <w:t>Check that the JDBC connection was created:</w:t>
      </w:r>
    </w:p>
    <w:p w14:paraId="728BA330"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jdbc:datasources</w:t>
      </w:r>
      <w:proofErr w:type="spellEnd"/>
      <w:proofErr w:type="gramEnd"/>
    </w:p>
    <w:p w14:paraId="728BA331" w14:textId="77777777" w:rsidR="005826DB" w:rsidRDefault="00427B87" w:rsidP="002E1177">
      <w:pPr>
        <w:spacing w:before="240" w:after="240"/>
      </w:pPr>
      <w:r>
        <w:t>Another way to check the database connection is to issue a query:</w:t>
      </w:r>
    </w:p>
    <w:p w14:paraId="728BA332"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jdbc:query</w:t>
      </w:r>
      <w:proofErr w:type="spellEnd"/>
      <w:proofErr w:type="gramEnd"/>
      <w:r w:rsidRPr="0099091C">
        <w:t xml:space="preserve"> </w:t>
      </w:r>
      <w:proofErr w:type="spellStart"/>
      <w:r w:rsidRPr="0099091C">
        <w:t>jdbc</w:t>
      </w:r>
      <w:proofErr w:type="spellEnd"/>
      <w:r w:rsidRPr="0099091C">
        <w:t>/</w:t>
      </w:r>
      <w:proofErr w:type="spellStart"/>
      <w:r w:rsidRPr="0099091C">
        <w:t>mySqlDataSource</w:t>
      </w:r>
      <w:proofErr w:type="spellEnd"/>
      <w:r w:rsidRPr="0099091C">
        <w:t xml:space="preserve"> "select * from users"</w:t>
      </w:r>
    </w:p>
    <w:p w14:paraId="728BA333" w14:textId="77777777" w:rsidR="005826DB" w:rsidRDefault="00427B87" w:rsidP="002E1177">
      <w:pPr>
        <w:spacing w:before="240" w:after="240"/>
      </w:pPr>
      <w:r>
        <w:t>Install the broker application. The application will be installed as an OSGI bundle:</w:t>
      </w:r>
    </w:p>
    <w:p w14:paraId="728BA334"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bundle:install</w:t>
      </w:r>
      <w:proofErr w:type="spellEnd"/>
      <w:proofErr w:type="gramEnd"/>
      <w:r w:rsidRPr="0099091C">
        <w:t xml:space="preserve"> -s </w:t>
      </w:r>
      <w:proofErr w:type="spellStart"/>
      <w:r w:rsidRPr="0099091C">
        <w:t>mvn:org.apache.camel</w:t>
      </w:r>
      <w:proofErr w:type="spellEnd"/>
      <w:r w:rsidRPr="0099091C">
        <w:t>/camel-rest-proxy-blueprint/2.16.3</w:t>
      </w:r>
    </w:p>
    <w:p w14:paraId="728BA335" w14:textId="77777777" w:rsidR="005826DB" w:rsidRDefault="00427B87" w:rsidP="002E1177">
      <w:pPr>
        <w:spacing w:before="240" w:after="240"/>
      </w:pPr>
      <w:r>
        <w:t>Check that the broker was installed. The bundle should be the last bundle in the list and its status should be ACTIVE:</w:t>
      </w:r>
    </w:p>
    <w:p w14:paraId="728BA336"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bundle:list</w:t>
      </w:r>
      <w:proofErr w:type="spellEnd"/>
      <w:proofErr w:type="gramEnd"/>
    </w:p>
    <w:p w14:paraId="728BA337" w14:textId="77777777" w:rsidR="005826DB" w:rsidRDefault="00427B87" w:rsidP="004D5915">
      <w:pPr>
        <w:pStyle w:val="Heading4"/>
      </w:pPr>
      <w:r>
        <w:t xml:space="preserve">Install and Start </w:t>
      </w:r>
      <w:proofErr w:type="spellStart"/>
      <w:r>
        <w:t>ServiceMix</w:t>
      </w:r>
      <w:proofErr w:type="spellEnd"/>
      <w:r>
        <w:t xml:space="preserve"> as a Service</w:t>
      </w:r>
    </w:p>
    <w:p w14:paraId="728BA338" w14:textId="77777777" w:rsidR="005826DB" w:rsidRDefault="00427B87" w:rsidP="002E1177">
      <w:pPr>
        <w:spacing w:after="240"/>
      </w:pPr>
      <w:r>
        <w:t xml:space="preserve">Start the </w:t>
      </w:r>
      <w:proofErr w:type="spellStart"/>
      <w:r>
        <w:t>ServiceMix</w:t>
      </w:r>
      <w:proofErr w:type="spellEnd"/>
      <w:r>
        <w:t xml:space="preserve"> if is not already started. Issue the following commands:</w:t>
      </w:r>
    </w:p>
    <w:p w14:paraId="728BA339"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feature:install</w:t>
      </w:r>
      <w:proofErr w:type="spellEnd"/>
      <w:proofErr w:type="gramEnd"/>
      <w:r w:rsidRPr="0099091C">
        <w:t xml:space="preserve"> wrapper</w:t>
      </w:r>
    </w:p>
    <w:p w14:paraId="728BA33A" w14:textId="77777777" w:rsidR="005826DB" w:rsidRPr="000B2BDC" w:rsidRDefault="00427B87" w:rsidP="00211202">
      <w:pPr>
        <w:pStyle w:val="CodeIndent"/>
        <w:rPr>
          <w:lang w:val="da-DK"/>
        </w:rPr>
      </w:pPr>
      <w:proofErr w:type="spellStart"/>
      <w:r w:rsidRPr="000B2BDC">
        <w:rPr>
          <w:lang w:val="da-DK"/>
        </w:rPr>
        <w:t>karaf@root</w:t>
      </w:r>
      <w:proofErr w:type="spellEnd"/>
      <w:r w:rsidRPr="000B2BDC">
        <w:rPr>
          <w:lang w:val="da-DK"/>
        </w:rPr>
        <w:t>&gt;</w:t>
      </w:r>
      <w:proofErr w:type="spellStart"/>
      <w:r w:rsidRPr="000B2BDC">
        <w:rPr>
          <w:lang w:val="da-DK"/>
        </w:rPr>
        <w:t>wrapper:install</w:t>
      </w:r>
      <w:proofErr w:type="spellEnd"/>
      <w:r w:rsidRPr="000B2BDC">
        <w:rPr>
          <w:lang w:val="da-DK"/>
        </w:rPr>
        <w:t xml:space="preserve"> -s AUTO_START -n KARAF -d </w:t>
      </w:r>
      <w:proofErr w:type="spellStart"/>
      <w:r w:rsidRPr="000B2BDC">
        <w:rPr>
          <w:lang w:val="da-DK"/>
        </w:rPr>
        <w:t>Karaf</w:t>
      </w:r>
      <w:proofErr w:type="spellEnd"/>
      <w:r w:rsidRPr="000B2BDC">
        <w:rPr>
          <w:lang w:val="da-DK"/>
        </w:rPr>
        <w:t xml:space="preserve"> -D “</w:t>
      </w:r>
      <w:proofErr w:type="spellStart"/>
      <w:r w:rsidRPr="000B2BDC">
        <w:rPr>
          <w:lang w:val="da-DK"/>
        </w:rPr>
        <w:t>Karaf</w:t>
      </w:r>
      <w:proofErr w:type="spellEnd"/>
      <w:r w:rsidRPr="000B2BDC">
        <w:rPr>
          <w:lang w:val="da-DK"/>
        </w:rPr>
        <w:t xml:space="preserve"> Service”</w:t>
      </w:r>
    </w:p>
    <w:p w14:paraId="728BA33B" w14:textId="77777777" w:rsidR="005826DB" w:rsidRDefault="00427B87" w:rsidP="002E1177">
      <w:pPr>
        <w:spacing w:before="240" w:after="240"/>
      </w:pPr>
      <w:r>
        <w:t xml:space="preserve">A message </w:t>
      </w:r>
      <w:proofErr w:type="gramStart"/>
      <w:r>
        <w:t>similar to</w:t>
      </w:r>
      <w:proofErr w:type="gramEnd"/>
      <w:r>
        <w:t xml:space="preserve"> the following will be displayed:</w:t>
      </w:r>
    </w:p>
    <w:p w14:paraId="728BA33C" w14:textId="77777777" w:rsidR="005826DB" w:rsidRDefault="00427B87" w:rsidP="002E1177">
      <w:pPr>
        <w:pStyle w:val="Quotation"/>
        <w:spacing w:after="240"/>
      </w:pPr>
      <w:r>
        <w:t>Setup complete. You may wish to tweak the JVM properties in the wrapper configuration file before installing and starting the service:</w:t>
      </w:r>
    </w:p>
    <w:p w14:paraId="728BA33D" w14:textId="77777777" w:rsidR="005826DB" w:rsidRPr="0099091C" w:rsidRDefault="00427B87" w:rsidP="00211202">
      <w:pPr>
        <w:pStyle w:val="CodeIndent"/>
      </w:pPr>
      <w:r w:rsidRPr="0099091C">
        <w:t xml:space="preserve"> ~/dev-tools/apache-servicemix-6.1.2/</w:t>
      </w:r>
      <w:proofErr w:type="spellStart"/>
      <w:r w:rsidRPr="0099091C">
        <w:t>etc</w:t>
      </w:r>
      <w:proofErr w:type="spellEnd"/>
      <w:r w:rsidRPr="0099091C">
        <w:t>/KARAF-</w:t>
      </w:r>
      <w:proofErr w:type="spellStart"/>
      <w:r w:rsidRPr="0099091C">
        <w:t>wrapper.conf</w:t>
      </w:r>
      <w:proofErr w:type="spellEnd"/>
    </w:p>
    <w:p w14:paraId="728BA33F" w14:textId="77777777" w:rsidR="005826DB" w:rsidRDefault="00427B87" w:rsidP="002E1177">
      <w:pPr>
        <w:spacing w:before="240" w:after="240"/>
      </w:pPr>
      <w:proofErr w:type="spellStart"/>
      <w:r>
        <w:t>Redhat</w:t>
      </w:r>
      <w:proofErr w:type="spellEnd"/>
      <w:r>
        <w:t>/Fedora/Centos Systems (</w:t>
      </w:r>
      <w:proofErr w:type="spellStart"/>
      <w:r>
        <w:t>SystemV</w:t>
      </w:r>
      <w:proofErr w:type="spellEnd"/>
      <w:r>
        <w:t>):</w:t>
      </w:r>
    </w:p>
    <w:p w14:paraId="728BA340" w14:textId="77777777" w:rsidR="005826DB" w:rsidRDefault="00427B87" w:rsidP="00211202">
      <w:pPr>
        <w:pStyle w:val="NormalWeb"/>
      </w:pPr>
      <w:r>
        <w:tab/>
        <w:t>To install the service:</w:t>
      </w:r>
    </w:p>
    <w:p w14:paraId="728BA341" w14:textId="37059CC2" w:rsidR="005826DB" w:rsidRPr="0099091C" w:rsidRDefault="00427B87" w:rsidP="00211202">
      <w:pPr>
        <w:pStyle w:val="CodeIndent"/>
      </w:pPr>
      <w:r>
        <w:tab/>
      </w:r>
      <w:r w:rsidRPr="0099091C">
        <w:t>$ ln -s ~//dev-tools/apache-servicemix-6.1.0/bin/KARAF-service /</w:t>
      </w:r>
      <w:proofErr w:type="spellStart"/>
      <w:r w:rsidRPr="0099091C">
        <w:t>etc</w:t>
      </w:r>
      <w:proofErr w:type="spellEnd"/>
      <w:r w:rsidRPr="0099091C">
        <w:t>/</w:t>
      </w:r>
      <w:proofErr w:type="spellStart"/>
      <w:proofErr w:type="gramStart"/>
      <w:r w:rsidRPr="0099091C">
        <w:t>init.d</w:t>
      </w:r>
      <w:proofErr w:type="spellEnd"/>
      <w:proofErr w:type="gramEnd"/>
      <w:r w:rsidRPr="0099091C">
        <w:t>/</w:t>
      </w:r>
    </w:p>
    <w:p w14:paraId="728BA342" w14:textId="6D5B94DE" w:rsidR="005826DB" w:rsidRPr="0099091C" w:rsidRDefault="00156701" w:rsidP="00211202">
      <w:pPr>
        <w:pStyle w:val="CodeIndent"/>
      </w:pPr>
      <w:r>
        <w:tab/>
      </w:r>
      <w:r w:rsidR="00427B87" w:rsidRPr="0099091C">
        <w:t xml:space="preserve">$ </w:t>
      </w:r>
      <w:proofErr w:type="spellStart"/>
      <w:r w:rsidR="00427B87" w:rsidRPr="0099091C">
        <w:t>chkconfig</w:t>
      </w:r>
      <w:proofErr w:type="spellEnd"/>
      <w:r w:rsidR="00427B87" w:rsidRPr="0099091C">
        <w:t xml:space="preserve"> KARAF-service --add</w:t>
      </w:r>
    </w:p>
    <w:p w14:paraId="728BA344" w14:textId="77777777" w:rsidR="005826DB" w:rsidRDefault="00427B87" w:rsidP="00211202">
      <w:pPr>
        <w:pStyle w:val="NormalWeb"/>
      </w:pPr>
      <w:r>
        <w:tab/>
        <w:t>To start the service when the machine is rebooted:</w:t>
      </w:r>
    </w:p>
    <w:p w14:paraId="728BA345" w14:textId="6D6AF30B" w:rsidR="005826DB" w:rsidRDefault="00427B87" w:rsidP="00211202">
      <w:pPr>
        <w:pStyle w:val="CodeIndent"/>
      </w:pPr>
      <w:r>
        <w:tab/>
      </w:r>
      <w:r w:rsidRPr="0099091C">
        <w:t xml:space="preserve">$ </w:t>
      </w:r>
      <w:proofErr w:type="spellStart"/>
      <w:r w:rsidRPr="0099091C">
        <w:t>chkconfig</w:t>
      </w:r>
      <w:proofErr w:type="spellEnd"/>
      <w:r w:rsidRPr="0099091C">
        <w:t xml:space="preserve"> KARAF-service on</w:t>
      </w:r>
    </w:p>
    <w:p w14:paraId="728BA347" w14:textId="77777777" w:rsidR="005826DB" w:rsidRDefault="00427B87" w:rsidP="00211202">
      <w:pPr>
        <w:pStyle w:val="NormalWeb"/>
      </w:pPr>
      <w:r>
        <w:lastRenderedPageBreak/>
        <w:tab/>
        <w:t>To disable starting the service when the machine is rebooted:</w:t>
      </w:r>
    </w:p>
    <w:p w14:paraId="728BA348" w14:textId="3AFAEA80" w:rsidR="005826DB" w:rsidRDefault="00427B87" w:rsidP="00211202">
      <w:pPr>
        <w:pStyle w:val="CodeIndent"/>
      </w:pPr>
      <w:r>
        <w:tab/>
      </w:r>
      <w:r w:rsidRPr="0099091C">
        <w:t xml:space="preserve">$ </w:t>
      </w:r>
      <w:proofErr w:type="spellStart"/>
      <w:r w:rsidRPr="0099091C">
        <w:t>chkconfig</w:t>
      </w:r>
      <w:proofErr w:type="spellEnd"/>
      <w:r w:rsidRPr="0099091C">
        <w:t xml:space="preserve"> KARAF-service off</w:t>
      </w:r>
    </w:p>
    <w:p w14:paraId="728BA34A" w14:textId="77777777" w:rsidR="005826DB" w:rsidRDefault="00427B87" w:rsidP="00211202">
      <w:pPr>
        <w:pStyle w:val="NormalWeb"/>
      </w:pPr>
      <w:r>
        <w:tab/>
        <w:t>To start the service:</w:t>
      </w:r>
    </w:p>
    <w:p w14:paraId="728BA34B" w14:textId="470313EE" w:rsidR="005826DB" w:rsidRDefault="00427B87" w:rsidP="00211202">
      <w:pPr>
        <w:pStyle w:val="CodeIndent"/>
      </w:pPr>
      <w:r>
        <w:tab/>
      </w:r>
      <w:r w:rsidRPr="0099091C">
        <w:t>$ service KARAF-service start</w:t>
      </w:r>
    </w:p>
    <w:p w14:paraId="728BA34D" w14:textId="77777777" w:rsidR="005826DB" w:rsidRDefault="00427B87" w:rsidP="00211202">
      <w:pPr>
        <w:pStyle w:val="NormalWeb"/>
      </w:pPr>
      <w:r>
        <w:tab/>
        <w:t>To stop the service:</w:t>
      </w:r>
    </w:p>
    <w:p w14:paraId="728BA34E" w14:textId="77777777" w:rsidR="005826DB" w:rsidRPr="0099091C" w:rsidRDefault="00427B87" w:rsidP="00211202">
      <w:pPr>
        <w:pStyle w:val="CodeIndent"/>
      </w:pPr>
      <w:r>
        <w:tab/>
      </w:r>
      <w:r w:rsidRPr="0099091C">
        <w:t>$ service KARAF-service stop</w:t>
      </w:r>
    </w:p>
    <w:p w14:paraId="728BA350" w14:textId="261019A0" w:rsidR="005826DB" w:rsidRDefault="00427B87" w:rsidP="00211202">
      <w:pPr>
        <w:pStyle w:val="NormalWeb"/>
        <w:rPr>
          <w:sz w:val="22"/>
        </w:rPr>
      </w:pPr>
      <w:r>
        <w:t xml:space="preserve">To uninstall the </w:t>
      </w:r>
      <w:r w:rsidR="00B4156E">
        <w:t>service:</w:t>
      </w:r>
    </w:p>
    <w:p w14:paraId="728BA351" w14:textId="77777777" w:rsidR="005826DB" w:rsidRPr="002C12DD" w:rsidRDefault="00427B87" w:rsidP="00211202">
      <w:pPr>
        <w:pStyle w:val="CodeIndent"/>
      </w:pPr>
      <w:r>
        <w:tab/>
      </w:r>
      <w:r w:rsidRPr="002C12DD">
        <w:t xml:space="preserve">$ </w:t>
      </w:r>
      <w:proofErr w:type="spellStart"/>
      <w:r w:rsidRPr="002C12DD">
        <w:t>chkconfig</w:t>
      </w:r>
      <w:proofErr w:type="spellEnd"/>
      <w:r w:rsidRPr="002C12DD">
        <w:t xml:space="preserve"> KARAF-service --del</w:t>
      </w:r>
    </w:p>
    <w:p w14:paraId="728BA352" w14:textId="5C206CB9" w:rsidR="005826DB" w:rsidRPr="002C12DD" w:rsidRDefault="00427B87" w:rsidP="00211202">
      <w:pPr>
        <w:pStyle w:val="CodeIndent"/>
      </w:pPr>
      <w:r w:rsidRPr="002C12DD">
        <w:tab/>
        <w:t>$ rm /</w:t>
      </w:r>
      <w:proofErr w:type="spellStart"/>
      <w:r w:rsidRPr="002C12DD">
        <w:t>etc</w:t>
      </w:r>
      <w:proofErr w:type="spellEnd"/>
      <w:r w:rsidRPr="002C12DD">
        <w:t>/</w:t>
      </w:r>
      <w:proofErr w:type="spellStart"/>
      <w:proofErr w:type="gramStart"/>
      <w:r w:rsidRPr="002C12DD">
        <w:t>init.d</w:t>
      </w:r>
      <w:proofErr w:type="spellEnd"/>
      <w:proofErr w:type="gramEnd"/>
      <w:r w:rsidRPr="002C12DD">
        <w:t>/KARAF-service</w:t>
      </w:r>
    </w:p>
    <w:p w14:paraId="728BA355" w14:textId="77777777" w:rsidR="005826DB" w:rsidRDefault="00427B87" w:rsidP="002E1177">
      <w:pPr>
        <w:spacing w:before="240" w:after="240"/>
      </w:pPr>
      <w:r>
        <w:t xml:space="preserve">For </w:t>
      </w:r>
      <w:proofErr w:type="spellStart"/>
      <w:r>
        <w:t>systemd</w:t>
      </w:r>
      <w:proofErr w:type="spellEnd"/>
      <w:r>
        <w:t xml:space="preserve"> compliant Linux:</w:t>
      </w:r>
    </w:p>
    <w:p w14:paraId="728BA356" w14:textId="77777777" w:rsidR="005826DB" w:rsidRDefault="00427B87" w:rsidP="00310968">
      <w:pPr>
        <w:pStyle w:val="Quotation"/>
        <w:spacing w:before="0" w:after="240"/>
        <w:ind w:left="0" w:right="0"/>
      </w:pPr>
      <w:r>
        <w:t>To install the service (and enable at system boot):</w:t>
      </w:r>
    </w:p>
    <w:p w14:paraId="728BA357"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enable~/dev-tools/apache-servicemix-6.1.2/bin/</w:t>
      </w:r>
      <w:proofErr w:type="spellStart"/>
      <w:r w:rsidRPr="0099091C">
        <w:t>KARAF.service</w:t>
      </w:r>
      <w:proofErr w:type="spellEnd"/>
    </w:p>
    <w:p w14:paraId="728BA358" w14:textId="77777777" w:rsidR="005826DB" w:rsidRDefault="00427B87" w:rsidP="004B0872">
      <w:pPr>
        <w:pStyle w:val="Quotation"/>
        <w:spacing w:after="240"/>
      </w:pPr>
      <w:r>
        <w:t>To start the service:</w:t>
      </w:r>
    </w:p>
    <w:p w14:paraId="728BA359"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start KARAF</w:t>
      </w:r>
    </w:p>
    <w:p w14:paraId="728BA35A" w14:textId="77777777" w:rsidR="005826DB" w:rsidRDefault="00427B87" w:rsidP="00310968">
      <w:pPr>
        <w:pStyle w:val="Quotation"/>
        <w:spacing w:after="240"/>
      </w:pPr>
      <w:r>
        <w:t>To stop the service:</w:t>
      </w:r>
    </w:p>
    <w:p w14:paraId="728BA35B"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stop KARAF</w:t>
      </w:r>
    </w:p>
    <w:p w14:paraId="728BA35C" w14:textId="77777777" w:rsidR="005826DB" w:rsidRDefault="00427B87" w:rsidP="00310968">
      <w:pPr>
        <w:pStyle w:val="Quotation"/>
        <w:spacing w:after="240"/>
      </w:pPr>
      <w:r>
        <w:t>To check the current service status:</w:t>
      </w:r>
    </w:p>
    <w:p w14:paraId="728BA35D"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status KARAF</w:t>
      </w:r>
    </w:p>
    <w:p w14:paraId="728BA35E" w14:textId="77777777" w:rsidR="005826DB" w:rsidRDefault="00427B87" w:rsidP="0055259B">
      <w:pPr>
        <w:pStyle w:val="Quotation"/>
        <w:spacing w:after="240"/>
      </w:pPr>
      <w:r>
        <w:t>To see service activity journal:</w:t>
      </w:r>
    </w:p>
    <w:p w14:paraId="728BA35F" w14:textId="77777777" w:rsidR="005826DB" w:rsidRDefault="00427B87" w:rsidP="0055259B">
      <w:pPr>
        <w:pStyle w:val="CodeIndent"/>
      </w:pPr>
      <w:r>
        <w:tab/>
      </w:r>
      <w:r w:rsidRPr="0099091C">
        <w:t xml:space="preserve">$ </w:t>
      </w:r>
      <w:proofErr w:type="spellStart"/>
      <w:r w:rsidRPr="0099091C">
        <w:t>journalctl</w:t>
      </w:r>
      <w:proofErr w:type="spellEnd"/>
      <w:r w:rsidRPr="0099091C">
        <w:t xml:space="preserve"> -u KARAF</w:t>
      </w:r>
    </w:p>
    <w:p w14:paraId="728BA360" w14:textId="77777777" w:rsidR="005826DB" w:rsidRDefault="00427B87" w:rsidP="0055259B">
      <w:pPr>
        <w:pStyle w:val="Quotation"/>
        <w:spacing w:after="240"/>
      </w:pPr>
      <w:r>
        <w:t>To uninstall the service (and disable at system boot):</w:t>
      </w:r>
    </w:p>
    <w:p w14:paraId="728BA361"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disable KARAF</w:t>
      </w:r>
    </w:p>
    <w:p w14:paraId="728BA362" w14:textId="77777777" w:rsidR="005826DB" w:rsidRDefault="00427B87" w:rsidP="002E1177">
      <w:pPr>
        <w:spacing w:before="240" w:after="240"/>
      </w:pPr>
      <w:r>
        <w:t xml:space="preserve">Exit the </w:t>
      </w:r>
      <w:proofErr w:type="spellStart"/>
      <w:r>
        <w:t>ServiceMix</w:t>
      </w:r>
      <w:proofErr w:type="spellEnd"/>
      <w:r>
        <w:t>/</w:t>
      </w:r>
      <w:proofErr w:type="spellStart"/>
      <w:r>
        <w:t>Karaf</w:t>
      </w:r>
      <w:proofErr w:type="spellEnd"/>
      <w:r>
        <w:t xml:space="preserve"> shell, by shutting down </w:t>
      </w:r>
      <w:proofErr w:type="spellStart"/>
      <w:r>
        <w:t>ServiceMix</w:t>
      </w:r>
      <w:proofErr w:type="spellEnd"/>
      <w:r>
        <w:t>:</w:t>
      </w:r>
    </w:p>
    <w:p w14:paraId="728BA363" w14:textId="77777777" w:rsidR="005826DB" w:rsidRPr="0099091C" w:rsidRDefault="00427B87" w:rsidP="00211202">
      <w:pPr>
        <w:pStyle w:val="CodeIndent"/>
      </w:pPr>
      <w:proofErr w:type="spellStart"/>
      <w:r w:rsidRPr="0099091C">
        <w:t>karaf@root</w:t>
      </w:r>
      <w:proofErr w:type="spellEnd"/>
      <w:r w:rsidRPr="0099091C">
        <w:t>&gt;shutdown</w:t>
      </w:r>
    </w:p>
    <w:p w14:paraId="728BA364" w14:textId="77777777" w:rsidR="005826DB" w:rsidRDefault="00427B87" w:rsidP="002E1177">
      <w:pPr>
        <w:spacing w:before="240" w:after="240"/>
      </w:pPr>
      <w:bookmarkStart w:id="420" w:name="_Hlk495311057"/>
      <w:r>
        <w:t xml:space="preserve">Install the </w:t>
      </w:r>
      <w:proofErr w:type="spellStart"/>
      <w:r>
        <w:t>ServiceMix</w:t>
      </w:r>
      <w:proofErr w:type="spellEnd"/>
      <w:r>
        <w:t xml:space="preserve"> service:</w:t>
      </w:r>
    </w:p>
    <w:bookmarkEnd w:id="420"/>
    <w:p w14:paraId="728BA365" w14:textId="77777777" w:rsidR="005826DB" w:rsidRPr="0099091C" w:rsidRDefault="00427B87" w:rsidP="00211202">
      <w:pPr>
        <w:pStyle w:val="CodeIndent"/>
      </w:pPr>
      <w:proofErr w:type="spellStart"/>
      <w:r w:rsidRPr="0099091C">
        <w:t>sudo</w:t>
      </w:r>
      <w:proofErr w:type="spellEnd"/>
      <w:r w:rsidRPr="0099091C">
        <w:t xml:space="preserve"> ln -s ~/dev-tools/apache-servicemix-6.1.2/bin/KARAF-service /</w:t>
      </w:r>
      <w:proofErr w:type="spellStart"/>
      <w:r w:rsidRPr="0099091C">
        <w:t>etc</w:t>
      </w:r>
      <w:proofErr w:type="spellEnd"/>
      <w:r w:rsidRPr="0099091C">
        <w:t>/</w:t>
      </w:r>
      <w:proofErr w:type="spellStart"/>
      <w:proofErr w:type="gramStart"/>
      <w:r w:rsidRPr="0099091C">
        <w:t>init.d</w:t>
      </w:r>
      <w:proofErr w:type="spellEnd"/>
      <w:proofErr w:type="gramEnd"/>
      <w:r w:rsidRPr="0099091C">
        <w:t>/</w:t>
      </w:r>
    </w:p>
    <w:p w14:paraId="728BA366" w14:textId="77777777" w:rsidR="005826DB" w:rsidRDefault="00427B87" w:rsidP="002E1177">
      <w:pPr>
        <w:spacing w:before="240" w:after="240"/>
      </w:pPr>
      <w:r>
        <w:lastRenderedPageBreak/>
        <w:t>Set the service to start when the machine is rebooted:</w:t>
      </w:r>
    </w:p>
    <w:p w14:paraId="728BA367" w14:textId="77777777" w:rsidR="005826DB" w:rsidRPr="0099091C" w:rsidRDefault="00427B87" w:rsidP="00211202">
      <w:pPr>
        <w:pStyle w:val="CodeIndent"/>
      </w:pPr>
      <w:proofErr w:type="spellStart"/>
      <w:r w:rsidRPr="0099091C">
        <w:t>sudo</w:t>
      </w:r>
      <w:proofErr w:type="spellEnd"/>
      <w:r w:rsidRPr="0099091C">
        <w:t xml:space="preserve"> update-</w:t>
      </w:r>
      <w:proofErr w:type="spellStart"/>
      <w:proofErr w:type="gramStart"/>
      <w:r w:rsidRPr="0099091C">
        <w:t>rc.d</w:t>
      </w:r>
      <w:proofErr w:type="spellEnd"/>
      <w:proofErr w:type="gramEnd"/>
      <w:r w:rsidRPr="0099091C">
        <w:t xml:space="preserve"> KARAF-service defaults</w:t>
      </w:r>
    </w:p>
    <w:p w14:paraId="728BA368" w14:textId="77777777" w:rsidR="005826DB" w:rsidRDefault="00427B87" w:rsidP="002E1177">
      <w:pPr>
        <w:spacing w:before="240" w:after="240"/>
      </w:pPr>
      <w:r>
        <w:t xml:space="preserve">Start the </w:t>
      </w:r>
      <w:proofErr w:type="spellStart"/>
      <w:r>
        <w:t>ServiceMix</w:t>
      </w:r>
      <w:proofErr w:type="spellEnd"/>
      <w:r>
        <w:t xml:space="preserve"> service:</w:t>
      </w:r>
    </w:p>
    <w:p w14:paraId="728BA369" w14:textId="77777777" w:rsidR="005826DB" w:rsidRPr="0099091C" w:rsidRDefault="00427B87" w:rsidP="00211202">
      <w:pPr>
        <w:pStyle w:val="CodeIndent"/>
      </w:pPr>
      <w:proofErr w:type="spellStart"/>
      <w:r w:rsidRPr="0099091C">
        <w:t>sudo</w:t>
      </w:r>
      <w:proofErr w:type="spellEnd"/>
      <w:r w:rsidRPr="0099091C">
        <w:t xml:space="preserve"> /</w:t>
      </w:r>
      <w:proofErr w:type="spellStart"/>
      <w:r w:rsidRPr="0099091C">
        <w:t>etc</w:t>
      </w:r>
      <w:proofErr w:type="spellEnd"/>
      <w:r w:rsidRPr="0099091C">
        <w:t>/</w:t>
      </w:r>
      <w:proofErr w:type="spellStart"/>
      <w:proofErr w:type="gramStart"/>
      <w:r w:rsidRPr="0099091C">
        <w:t>init.d</w:t>
      </w:r>
      <w:proofErr w:type="spellEnd"/>
      <w:proofErr w:type="gramEnd"/>
      <w:r w:rsidRPr="0099091C">
        <w:t>/KARAF-service start</w:t>
      </w:r>
    </w:p>
    <w:p w14:paraId="728BA36A" w14:textId="77777777" w:rsidR="005826DB" w:rsidRDefault="00427B87" w:rsidP="002E1177">
      <w:pPr>
        <w:spacing w:before="240" w:after="240"/>
      </w:pPr>
      <w:r>
        <w:t xml:space="preserve">To log back into </w:t>
      </w:r>
      <w:proofErr w:type="spellStart"/>
      <w:r>
        <w:t>ServiceMix</w:t>
      </w:r>
      <w:proofErr w:type="spellEnd"/>
      <w:r>
        <w:t xml:space="preserve"> once the service is started, issue the following commands:</w:t>
      </w:r>
    </w:p>
    <w:p w14:paraId="728BA36B" w14:textId="77777777" w:rsidR="005826DB" w:rsidRPr="0099091C" w:rsidRDefault="00427B87" w:rsidP="00211202">
      <w:pPr>
        <w:pStyle w:val="CodeIndent"/>
      </w:pPr>
      <w:r w:rsidRPr="0099091C">
        <w:t>cd ~/dev-tools/apache-servicemix-6.1.2/bin</w:t>
      </w:r>
    </w:p>
    <w:p w14:paraId="728BA36C" w14:textId="77777777" w:rsidR="005826DB" w:rsidRPr="0099091C" w:rsidRDefault="00427B87" w:rsidP="00211202">
      <w:pPr>
        <w:pStyle w:val="CodeIndent"/>
      </w:pPr>
      <w:proofErr w:type="gramStart"/>
      <w:r w:rsidRPr="0099091C">
        <w:t>./</w:t>
      </w:r>
      <w:proofErr w:type="gramEnd"/>
      <w:r w:rsidRPr="0099091C">
        <w:t>client</w:t>
      </w:r>
    </w:p>
    <w:p w14:paraId="728BA36D" w14:textId="77777777" w:rsidR="005826DB" w:rsidRDefault="00427B87" w:rsidP="002E1177">
      <w:pPr>
        <w:spacing w:before="240"/>
      </w:pPr>
      <w:r>
        <w:t xml:space="preserve">To exit the </w:t>
      </w:r>
      <w:proofErr w:type="spellStart"/>
      <w:r>
        <w:t>ServiceMix</w:t>
      </w:r>
      <w:proofErr w:type="spellEnd"/>
      <w:r>
        <w:t xml:space="preserve"> shell without shutting down the service, type ^D (i.e., Ctrl-D). </w:t>
      </w:r>
      <w:r w:rsidRPr="00310968">
        <w:rPr>
          <w:b/>
          <w:bCs/>
          <w:iCs/>
        </w:rPr>
        <w:t>Note</w:t>
      </w:r>
      <w:r>
        <w:rPr>
          <w:b/>
          <w:bCs/>
        </w:rPr>
        <w:t>:</w:t>
      </w:r>
      <w:r w:rsidRPr="00310968">
        <w:rPr>
          <w:bCs/>
        </w:rPr>
        <w:t xml:space="preserve"> </w:t>
      </w:r>
      <w:r>
        <w:t xml:space="preserve">If you type shutdown in </w:t>
      </w:r>
      <w:proofErr w:type="spellStart"/>
      <w:r>
        <w:t>ServiceMix</w:t>
      </w:r>
      <w:proofErr w:type="spellEnd"/>
      <w:r>
        <w:t xml:space="preserve"> shell, the entire service will be shut down.</w:t>
      </w:r>
    </w:p>
    <w:p w14:paraId="728BA36E" w14:textId="77777777" w:rsidR="005826DB" w:rsidRDefault="59539BC9" w:rsidP="004D5915">
      <w:pPr>
        <w:pStyle w:val="Heading3"/>
      </w:pPr>
      <w:bookmarkStart w:id="421" w:name="_Toc510098782"/>
      <w:bookmarkStart w:id="422" w:name="_Toc510147793"/>
      <w:bookmarkStart w:id="423" w:name="_Toc512262096"/>
      <w:bookmarkStart w:id="424" w:name="_Toc512336799"/>
      <w:bookmarkStart w:id="425" w:name="_Toc77847493"/>
      <w:r>
        <w:t>Editing blueprint.xml Application File</w:t>
      </w:r>
      <w:bookmarkEnd w:id="421"/>
      <w:bookmarkEnd w:id="422"/>
      <w:bookmarkEnd w:id="423"/>
      <w:bookmarkEnd w:id="424"/>
      <w:bookmarkEnd w:id="425"/>
    </w:p>
    <w:p w14:paraId="728BA36F" w14:textId="7B4F2B31" w:rsidR="005826DB" w:rsidRDefault="00427B87" w:rsidP="00211202">
      <w:r>
        <w:t>The blueprint.xml file is provided with placeho</w:t>
      </w:r>
      <w:r w:rsidR="00310968">
        <w:t>l</w:t>
      </w:r>
      <w:r>
        <w:t xml:space="preserve">ders </w:t>
      </w:r>
      <w:r w:rsidR="00310968">
        <w:t xml:space="preserve">that must </w:t>
      </w:r>
      <w:r>
        <w:t>be edited for your specific environment.</w:t>
      </w:r>
    </w:p>
    <w:p w14:paraId="728BA370" w14:textId="2807DF93" w:rsidR="005826DB" w:rsidRDefault="00427B87" w:rsidP="004D5915">
      <w:pPr>
        <w:pStyle w:val="Heading4"/>
      </w:pPr>
      <w:r>
        <w:t xml:space="preserve">Update Zendesk </w:t>
      </w:r>
      <w:r w:rsidR="00156701">
        <w:t>H</w:t>
      </w:r>
      <w:r>
        <w:t>ostname</w:t>
      </w:r>
    </w:p>
    <w:p w14:paraId="728BA371" w14:textId="322C617D" w:rsidR="005826DB" w:rsidRDefault="00427B87" w:rsidP="00211202">
      <w:r>
        <w:t>The blueprint.xml file has placeho</w:t>
      </w:r>
      <w:r w:rsidR="00535054">
        <w:t>l</w:t>
      </w:r>
      <w:r>
        <w:t>ders for the Zendesk host</w:t>
      </w:r>
      <w:r w:rsidR="00535054">
        <w:t>n</w:t>
      </w:r>
      <w:r>
        <w:t>ame. You will need to provide your Zendesk hostname wherever you see the placeho</w:t>
      </w:r>
      <w:r w:rsidR="00535054">
        <w:t>l</w:t>
      </w:r>
      <w:r>
        <w:t>der “&lt;insert CRM hostname&gt;”</w:t>
      </w:r>
      <w:r w:rsidR="004A5169">
        <w:t>.</w:t>
      </w:r>
    </w:p>
    <w:p w14:paraId="728BA372" w14:textId="3834CF12" w:rsidR="005826DB" w:rsidRDefault="00427B87" w:rsidP="004D5915">
      <w:pPr>
        <w:pStyle w:val="Heading4"/>
      </w:pPr>
      <w:r>
        <w:t>Enable</w:t>
      </w:r>
      <w:r w:rsidR="00F42818">
        <w:t>/</w:t>
      </w:r>
      <w:r>
        <w:t xml:space="preserve">Disable </w:t>
      </w:r>
      <w:r w:rsidR="00156701">
        <w:t>P</w:t>
      </w:r>
      <w:r>
        <w:t>roxy</w:t>
      </w:r>
    </w:p>
    <w:p w14:paraId="728BA373" w14:textId="2738EF5D" w:rsidR="005826DB" w:rsidRDefault="00427B87" w:rsidP="002E1177">
      <w:pPr>
        <w:spacing w:after="240"/>
      </w:pPr>
      <w:r>
        <w:t xml:space="preserve">If there is a proxy between the ESB and Zendesk, you may need </w:t>
      </w:r>
      <w:r w:rsidR="004A5169">
        <w:t xml:space="preserve">to </w:t>
      </w:r>
      <w:r>
        <w:t xml:space="preserve">add the following parameters to </w:t>
      </w:r>
      <w:r w:rsidR="004A5169">
        <w:t xml:space="preserve">the </w:t>
      </w:r>
      <w:r>
        <w:t>set of parameters specified for each instance of the Zendesk endpoint. For example, you may need to replace</w:t>
      </w:r>
      <w:r w:rsidR="004A5169">
        <w:t>:</w:t>
      </w:r>
    </w:p>
    <w:p w14:paraId="728BA374" w14:textId="77777777" w:rsidR="005826DB" w:rsidRPr="0099091C" w:rsidRDefault="00427B87" w:rsidP="00211202">
      <w:pPr>
        <w:pStyle w:val="CodeIndent"/>
      </w:pPr>
      <w:r w:rsidRPr="0099091C">
        <w:t>/</w:t>
      </w:r>
      <w:proofErr w:type="spellStart"/>
      <w:r w:rsidRPr="0099091C">
        <w:t>api?bridgeEndpoint</w:t>
      </w:r>
      <w:proofErr w:type="spellEnd"/>
      <w:r w:rsidRPr="0099091C">
        <w:t>=</w:t>
      </w:r>
      <w:proofErr w:type="spellStart"/>
      <w:r w:rsidRPr="0099091C">
        <w:t>true&amp;</w:t>
      </w:r>
      <w:proofErr w:type="gramStart"/>
      <w:r w:rsidRPr="0099091C">
        <w:t>amp;throwExceptionOnFailure</w:t>
      </w:r>
      <w:proofErr w:type="spellEnd"/>
      <w:proofErr w:type="gramEnd"/>
      <w:r w:rsidRPr="0099091C">
        <w:t>=false</w:t>
      </w:r>
    </w:p>
    <w:p w14:paraId="728BA375" w14:textId="77777777" w:rsidR="005826DB" w:rsidRDefault="00427B87" w:rsidP="00211202">
      <w:pPr>
        <w:pStyle w:val="CodeIndent"/>
      </w:pPr>
      <w:r>
        <w:t>with:</w:t>
      </w:r>
    </w:p>
    <w:p w14:paraId="728BA376" w14:textId="77777777" w:rsidR="005826DB" w:rsidRPr="0099091C" w:rsidRDefault="00427B87" w:rsidP="00211202">
      <w:pPr>
        <w:pStyle w:val="CodeIndent"/>
      </w:pPr>
      <w:r w:rsidRPr="0099091C">
        <w:t>/</w:t>
      </w:r>
      <w:proofErr w:type="spellStart"/>
      <w:r w:rsidRPr="0099091C">
        <w:t>api?bridgeEndpoint</w:t>
      </w:r>
      <w:proofErr w:type="spellEnd"/>
      <w:r w:rsidRPr="0099091C">
        <w:t>=</w:t>
      </w:r>
      <w:proofErr w:type="spellStart"/>
      <w:r w:rsidRPr="0099091C">
        <w:t>true&amp;</w:t>
      </w:r>
      <w:proofErr w:type="gramStart"/>
      <w:r w:rsidRPr="0099091C">
        <w:t>amp;proxyAuthHost</w:t>
      </w:r>
      <w:proofErr w:type="spellEnd"/>
      <w:proofErr w:type="gramEnd"/>
      <w:r w:rsidRPr="0099091C">
        <w:t xml:space="preserve">=&lt;replace with proxy </w:t>
      </w:r>
      <w:proofErr w:type="spellStart"/>
      <w:r w:rsidRPr="0099091C">
        <w:t>ip</w:t>
      </w:r>
      <w:proofErr w:type="spellEnd"/>
      <w:r w:rsidRPr="0099091C">
        <w:t>&gt;&amp;</w:t>
      </w:r>
      <w:proofErr w:type="spellStart"/>
      <w:r w:rsidRPr="0099091C">
        <w:t>amp;proxyAuthPort</w:t>
      </w:r>
      <w:proofErr w:type="spellEnd"/>
      <w:r w:rsidRPr="0099091C">
        <w:t>=&lt;replace with proxy port&gt;&amp;</w:t>
      </w:r>
      <w:proofErr w:type="spellStart"/>
      <w:r w:rsidRPr="0099091C">
        <w:t>amp;proxyAuthScheme</w:t>
      </w:r>
      <w:proofErr w:type="spellEnd"/>
      <w:r w:rsidRPr="0099091C">
        <w:t xml:space="preserve">=http4&amp;amp; </w:t>
      </w:r>
      <w:proofErr w:type="spellStart"/>
      <w:r w:rsidRPr="0099091C">
        <w:t>throwExceptionOnFailure</w:t>
      </w:r>
      <w:proofErr w:type="spellEnd"/>
      <w:r w:rsidRPr="0099091C">
        <w:t>=false</w:t>
      </w:r>
    </w:p>
    <w:p w14:paraId="728BA377" w14:textId="77777777" w:rsidR="005826DB" w:rsidRDefault="00427B87" w:rsidP="002E1177">
      <w:pPr>
        <w:spacing w:before="240"/>
      </w:pPr>
      <w:r>
        <w:t>substituting your proxy host and port settings for the placeholders.</w:t>
      </w:r>
    </w:p>
    <w:p w14:paraId="728BA378" w14:textId="4E43804D" w:rsidR="005826DB" w:rsidRDefault="00427B87" w:rsidP="002E1177">
      <w:pPr>
        <w:spacing w:after="240"/>
      </w:pPr>
      <w:r>
        <w:t xml:space="preserve">After editing the blueprint file, rebuild the application using </w:t>
      </w:r>
      <w:r w:rsidR="004A5169">
        <w:t>M</w:t>
      </w:r>
      <w:r>
        <w:t>aven:</w:t>
      </w:r>
    </w:p>
    <w:p w14:paraId="728BA379" w14:textId="77777777" w:rsidR="005826DB" w:rsidRPr="0099091C" w:rsidRDefault="00427B87" w:rsidP="00211202">
      <w:pPr>
        <w:pStyle w:val="CodeIndent"/>
      </w:pPr>
      <w:r w:rsidRPr="0099091C">
        <w:t>cd ~/code/camel-rest-proxy-blue-print/</w:t>
      </w:r>
    </w:p>
    <w:p w14:paraId="728BA37A" w14:textId="77777777" w:rsidR="005826DB" w:rsidRPr="0099091C" w:rsidRDefault="00427B87" w:rsidP="00211202">
      <w:pPr>
        <w:pStyle w:val="CodeIndent"/>
      </w:pPr>
      <w:proofErr w:type="spellStart"/>
      <w:r w:rsidRPr="0099091C">
        <w:t>mvn</w:t>
      </w:r>
      <w:proofErr w:type="spellEnd"/>
      <w:r w:rsidRPr="0099091C">
        <w:t xml:space="preserve"> clean install</w:t>
      </w:r>
    </w:p>
    <w:p w14:paraId="728BA37B" w14:textId="77777777" w:rsidR="005826DB" w:rsidRPr="0099091C" w:rsidRDefault="00427B87" w:rsidP="00211202">
      <w:pPr>
        <w:pStyle w:val="CodeIndent"/>
      </w:pPr>
      <w:r w:rsidRPr="0099091C">
        <w:t>cd ~/dev-tools/apache-servicemix-6.1.2/bin</w:t>
      </w:r>
    </w:p>
    <w:p w14:paraId="728BA37C" w14:textId="77777777" w:rsidR="005826DB" w:rsidRPr="0099091C" w:rsidRDefault="00427B87" w:rsidP="00211202">
      <w:pPr>
        <w:pStyle w:val="CodeIndent"/>
      </w:pPr>
      <w:proofErr w:type="gramStart"/>
      <w:r w:rsidRPr="0099091C">
        <w:t>./</w:t>
      </w:r>
      <w:proofErr w:type="gramEnd"/>
      <w:r w:rsidRPr="0099091C">
        <w:t>client</w:t>
      </w:r>
    </w:p>
    <w:p w14:paraId="728BA37D"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bundle:install</w:t>
      </w:r>
      <w:proofErr w:type="spellEnd"/>
      <w:proofErr w:type="gramEnd"/>
      <w:r w:rsidRPr="0099091C">
        <w:t xml:space="preserve"> -s </w:t>
      </w:r>
      <w:proofErr w:type="spellStart"/>
      <w:r w:rsidRPr="0099091C">
        <w:t>mvn:org.apache.camel</w:t>
      </w:r>
      <w:proofErr w:type="spellEnd"/>
      <w:r w:rsidRPr="0099091C">
        <w:t>/camel-rest-proxy-blueprint/2.16.3</w:t>
      </w:r>
    </w:p>
    <w:p w14:paraId="728BA37E" w14:textId="77777777" w:rsidR="005826DB" w:rsidRDefault="00427B87" w:rsidP="002E1177">
      <w:pPr>
        <w:spacing w:before="240"/>
      </w:pPr>
      <w:r>
        <w:t>Make sure the bundle is successfully installed with no errors and active.</w:t>
      </w:r>
    </w:p>
    <w:p w14:paraId="728BA37F" w14:textId="77777777" w:rsidR="005826DB" w:rsidRDefault="59539BC9" w:rsidP="004D5915">
      <w:pPr>
        <w:pStyle w:val="Heading3"/>
      </w:pPr>
      <w:bookmarkStart w:id="426" w:name="_Toc488131980"/>
      <w:bookmarkStart w:id="427" w:name="_Toc510098783"/>
      <w:bookmarkStart w:id="428" w:name="_Toc510147794"/>
      <w:bookmarkStart w:id="429" w:name="_Toc512262097"/>
      <w:bookmarkStart w:id="430" w:name="_Toc512336800"/>
      <w:bookmarkStart w:id="431" w:name="_Toc77847494"/>
      <w:r>
        <w:lastRenderedPageBreak/>
        <w:t>Testing the Broker Application</w:t>
      </w:r>
      <w:bookmarkEnd w:id="426"/>
      <w:bookmarkEnd w:id="427"/>
      <w:bookmarkEnd w:id="428"/>
      <w:bookmarkEnd w:id="429"/>
      <w:bookmarkEnd w:id="430"/>
      <w:bookmarkEnd w:id="431"/>
    </w:p>
    <w:p w14:paraId="728BA380" w14:textId="203379B4" w:rsidR="005826DB" w:rsidRDefault="00427B87" w:rsidP="00211202">
      <w:bookmarkStart w:id="432" w:name="_Hlk509400265"/>
      <w:r>
        <w:t xml:space="preserve">At this point, </w:t>
      </w:r>
      <w:proofErr w:type="gramStart"/>
      <w:r>
        <w:t>all of</w:t>
      </w:r>
      <w:proofErr w:type="gramEnd"/>
      <w:r>
        <w:t xml:space="preserve"> the code for the Broker application is contained in the OSGI Blueprint file (i.e., blueprint.xml)</w:t>
      </w:r>
      <w:r w:rsidR="005E0DF6">
        <w:t>, which</w:t>
      </w:r>
      <w:r>
        <w:t xml:space="preserve"> can be viewed in</w:t>
      </w:r>
      <w:r w:rsidR="0055259B">
        <w:t xml:space="preserve"> the GitHub repository</w:t>
      </w:r>
      <w:r w:rsidR="0055259B">
        <w:rPr>
          <w:rStyle w:val="Hyperlink"/>
        </w:rPr>
        <w:t xml:space="preserve"> </w:t>
      </w:r>
      <w:hyperlink r:id="rId41" w:history="1">
        <w:r w:rsidR="0055259B" w:rsidRPr="0055259B">
          <w:rPr>
            <w:rStyle w:val="Hyperlink"/>
          </w:rPr>
          <w:t>https://github.com/FCC</w:t>
        </w:r>
      </w:hyperlink>
      <w:r w:rsidR="00744742">
        <w:rPr>
          <w:rStyle w:val="Hyperlink"/>
        </w:rPr>
        <w:t>.</w:t>
      </w:r>
      <w:bookmarkEnd w:id="432"/>
    </w:p>
    <w:p w14:paraId="728BA381" w14:textId="77777777" w:rsidR="005826DB" w:rsidRDefault="00427B87" w:rsidP="002E1177">
      <w:pPr>
        <w:spacing w:after="240"/>
      </w:pPr>
      <w:r>
        <w:t xml:space="preserve">If the Broker application is running in </w:t>
      </w:r>
      <w:proofErr w:type="spellStart"/>
      <w:r>
        <w:t>ServiceMix</w:t>
      </w:r>
      <w:proofErr w:type="spellEnd"/>
      <w:r>
        <w:t xml:space="preserve"> running, you can check the application by using curl at the command line. For example:</w:t>
      </w:r>
    </w:p>
    <w:p w14:paraId="728BA383" w14:textId="74118261" w:rsidR="005826DB" w:rsidRDefault="00427B87" w:rsidP="00211202">
      <w:pPr>
        <w:pStyle w:val="CodeIndent"/>
      </w:pPr>
      <w:r w:rsidRPr="0099091C">
        <w:t xml:space="preserve">$ curl -u </w:t>
      </w:r>
      <w:proofErr w:type="spellStart"/>
      <w:r w:rsidRPr="0099091C">
        <w:t>username@hostname</w:t>
      </w:r>
      <w:proofErr w:type="spellEnd"/>
      <w:r w:rsidRPr="0099091C">
        <w:t>/</w:t>
      </w:r>
      <w:proofErr w:type="gramStart"/>
      <w:r w:rsidRPr="0099091C">
        <w:t>token:hLLUnPzJtpvMZ</w:t>
      </w:r>
      <w:proofErr w:type="gramEnd"/>
      <w:r w:rsidRPr="0099091C">
        <w:t xml:space="preserve">5WnntN3wCneKHkl20kP0Hhn5NrD </w:t>
      </w:r>
      <w:r w:rsidRPr="00535054">
        <w:t>http://localhost:9090/api/v2/users/me.json  --insecure</w:t>
      </w:r>
    </w:p>
    <w:p w14:paraId="728BA384" w14:textId="164836C3" w:rsidR="005826DB" w:rsidRDefault="00427B87" w:rsidP="00211202">
      <w:r w:rsidRPr="00535054">
        <w:t>where</w:t>
      </w:r>
      <w:r>
        <w:t xml:space="preserve"> username is a Zendesk user account </w:t>
      </w:r>
      <w:r w:rsidR="00535054">
        <w:t>and</w:t>
      </w:r>
      <w:r>
        <w:t xml:space="preserve"> hostname is your Zendesk host name.</w:t>
      </w:r>
    </w:p>
    <w:p w14:paraId="728BA385" w14:textId="77777777" w:rsidR="005826DB" w:rsidRDefault="00427B87" w:rsidP="002E1177">
      <w:pPr>
        <w:spacing w:after="240"/>
      </w:pPr>
      <w:r>
        <w:t xml:space="preserve">You can check the status and statistics of the main Broker route in the </w:t>
      </w:r>
      <w:proofErr w:type="spellStart"/>
      <w:r>
        <w:t>ServiceMix</w:t>
      </w:r>
      <w:proofErr w:type="spellEnd"/>
      <w:r>
        <w:t>/</w:t>
      </w:r>
      <w:proofErr w:type="spellStart"/>
      <w:r>
        <w:t>Karaf</w:t>
      </w:r>
      <w:proofErr w:type="spellEnd"/>
      <w:r>
        <w:t xml:space="preserve"> shell:</w:t>
      </w:r>
    </w:p>
    <w:p w14:paraId="728BA386" w14:textId="77777777" w:rsidR="005826DB" w:rsidRPr="0099091C" w:rsidRDefault="00427B87" w:rsidP="00211202">
      <w:pPr>
        <w:pStyle w:val="CodeIndent"/>
      </w:pPr>
      <w:proofErr w:type="spellStart"/>
      <w:r w:rsidRPr="0099091C">
        <w:t>karaf@root</w:t>
      </w:r>
      <w:proofErr w:type="spellEnd"/>
      <w:r w:rsidRPr="0099091C">
        <w:t>&gt;</w:t>
      </w:r>
      <w:proofErr w:type="spellStart"/>
      <w:proofErr w:type="gramStart"/>
      <w:r w:rsidRPr="0099091C">
        <w:t>camel:route</w:t>
      </w:r>
      <w:proofErr w:type="gramEnd"/>
      <w:r w:rsidRPr="0099091C">
        <w:t>-info</w:t>
      </w:r>
      <w:proofErr w:type="spellEnd"/>
      <w:r w:rsidRPr="0099091C">
        <w:t xml:space="preserve"> rest-http-</w:t>
      </w:r>
      <w:proofErr w:type="spellStart"/>
      <w:r w:rsidRPr="0099091C">
        <w:t>zendesk</w:t>
      </w:r>
      <w:proofErr w:type="spellEnd"/>
      <w:r w:rsidRPr="0099091C">
        <w:t>-</w:t>
      </w:r>
      <w:proofErr w:type="spellStart"/>
      <w:r w:rsidRPr="0099091C">
        <w:t>mysql</w:t>
      </w:r>
      <w:proofErr w:type="spellEnd"/>
      <w:r w:rsidRPr="0099091C">
        <w:t>-demo</w:t>
      </w:r>
    </w:p>
    <w:p w14:paraId="728BA387" w14:textId="77777777" w:rsidR="005826DB" w:rsidRDefault="00427B87" w:rsidP="002E1177">
      <w:pPr>
        <w:spacing w:before="240" w:after="240"/>
      </w:pPr>
      <w:r>
        <w:t xml:space="preserve">Here is example output from the </w:t>
      </w:r>
      <w:proofErr w:type="spellStart"/>
      <w:proofErr w:type="gramStart"/>
      <w:r>
        <w:t>camel:route</w:t>
      </w:r>
      <w:proofErr w:type="gramEnd"/>
      <w:r>
        <w:t>-info</w:t>
      </w:r>
      <w:proofErr w:type="spellEnd"/>
      <w:r>
        <w:t xml:space="preserve"> command:</w:t>
      </w:r>
    </w:p>
    <w:p w14:paraId="728BA389" w14:textId="1A43C986" w:rsidR="005826DB" w:rsidRPr="00604EB8" w:rsidRDefault="00427B87" w:rsidP="00211202">
      <w:pPr>
        <w:pStyle w:val="CodeIndent"/>
      </w:pPr>
      <w:r w:rsidRPr="0099091C">
        <w:t>Camel Route rest-http-</w:t>
      </w:r>
      <w:proofErr w:type="spellStart"/>
      <w:r w:rsidRPr="0099091C">
        <w:t>zendesk</w:t>
      </w:r>
      <w:proofErr w:type="spellEnd"/>
      <w:r w:rsidRPr="0099091C">
        <w:t>-</w:t>
      </w:r>
      <w:proofErr w:type="spellStart"/>
      <w:r w:rsidRPr="0099091C">
        <w:t>mysql</w:t>
      </w:r>
      <w:proofErr w:type="spellEnd"/>
      <w:r w:rsidRPr="0099091C">
        <w:t>-demo</w:t>
      </w:r>
      <w:r w:rsidRPr="0099091C">
        <w:br/>
        <w:t>Camel Context: camel-1</w:t>
      </w:r>
      <w:r w:rsidRPr="0099091C">
        <w:br/>
        <w:t>State: Started</w:t>
      </w:r>
      <w:r w:rsidRPr="0099091C">
        <w:br/>
        <w:t>State: Started</w:t>
      </w:r>
      <w:r w:rsidRPr="0099091C">
        <w:br/>
      </w:r>
      <w:r w:rsidRPr="0099091C">
        <w:br/>
        <w:t>Statistics</w:t>
      </w:r>
      <w:r w:rsidRPr="0099091C">
        <w:br/>
        <w:t>Exchanges Total: 2</w:t>
      </w:r>
      <w:r w:rsidRPr="0099091C">
        <w:br/>
        <w:t>Exchanges Completed: 2</w:t>
      </w:r>
      <w:r w:rsidRPr="0099091C">
        <w:br/>
        <w:t>Exchanges Failed: 0</w:t>
      </w:r>
      <w:r w:rsidRPr="0099091C">
        <w:br/>
        <w:t>Exchanges Inflight: 0</w:t>
      </w:r>
      <w:r w:rsidRPr="0099091C">
        <w:br/>
        <w:t xml:space="preserve">Min Processing Time: 240 </w:t>
      </w:r>
      <w:proofErr w:type="spellStart"/>
      <w:r w:rsidRPr="0099091C">
        <w:t>ms</w:t>
      </w:r>
      <w:proofErr w:type="spellEnd"/>
      <w:r w:rsidRPr="0099091C">
        <w:br/>
        <w:t xml:space="preserve">Max Processing Time: 494 </w:t>
      </w:r>
      <w:proofErr w:type="spellStart"/>
      <w:r w:rsidRPr="0099091C">
        <w:t>ms</w:t>
      </w:r>
      <w:proofErr w:type="spellEnd"/>
      <w:r w:rsidRPr="0099091C">
        <w:br/>
        <w:t xml:space="preserve">Mean Processing Time: 367 </w:t>
      </w:r>
      <w:proofErr w:type="spellStart"/>
      <w:r w:rsidRPr="0099091C">
        <w:t>ms</w:t>
      </w:r>
      <w:proofErr w:type="spellEnd"/>
      <w:r w:rsidRPr="0099091C">
        <w:br/>
        <w:t xml:space="preserve">Total Processing Time: 734 </w:t>
      </w:r>
      <w:proofErr w:type="spellStart"/>
      <w:r w:rsidRPr="0099091C">
        <w:t>ms</w:t>
      </w:r>
      <w:proofErr w:type="spellEnd"/>
      <w:r w:rsidRPr="0099091C">
        <w:br/>
        <w:t xml:space="preserve">Last Processing Time: 240 </w:t>
      </w:r>
      <w:proofErr w:type="spellStart"/>
      <w:r w:rsidRPr="0099091C">
        <w:t>ms</w:t>
      </w:r>
      <w:proofErr w:type="spellEnd"/>
      <w:r w:rsidRPr="0099091C">
        <w:br/>
        <w:t xml:space="preserve"> Delta Processing Time: -254 </w:t>
      </w:r>
      <w:proofErr w:type="spellStart"/>
      <w:r w:rsidRPr="0099091C">
        <w:t>ms</w:t>
      </w:r>
      <w:proofErr w:type="spellEnd"/>
      <w:r w:rsidRPr="0099091C">
        <w:br/>
        <w:t>Start Statistics Date: 2016-07-19 14:43:44</w:t>
      </w:r>
      <w:r w:rsidRPr="0099091C">
        <w:br/>
        <w:t>Reset Statistics Date: 2016-07-19 14:43:44</w:t>
      </w:r>
      <w:r w:rsidRPr="0099091C">
        <w:br/>
        <w:t>First Exchange Date: 2016-07-19 15:12:15</w:t>
      </w:r>
      <w:r w:rsidRPr="0099091C">
        <w:br/>
        <w:t>Last Exchange Date: 2016-07-19 15:12:3</w:t>
      </w:r>
    </w:p>
    <w:p w14:paraId="17804AF8" w14:textId="47C01C1C" w:rsidR="00EF01AF" w:rsidRDefault="00EF01AF" w:rsidP="00EF01AF">
      <w:pPr>
        <w:pStyle w:val="Heading2"/>
      </w:pPr>
      <w:bookmarkStart w:id="433" w:name="_Toc525632194"/>
      <w:bookmarkStart w:id="434" w:name="_Toc530402030"/>
      <w:bookmarkStart w:id="435" w:name="_Toc530402091"/>
      <w:bookmarkStart w:id="436" w:name="_Toc72497300"/>
      <w:bookmarkStart w:id="437" w:name="_Toc72497301"/>
      <w:bookmarkStart w:id="438" w:name="_Toc72497302"/>
      <w:bookmarkStart w:id="439" w:name="_Toc72497303"/>
      <w:bookmarkStart w:id="440" w:name="_Toc72497304"/>
      <w:bookmarkStart w:id="441" w:name="_Toc72497305"/>
      <w:bookmarkStart w:id="442" w:name="_Toc72497306"/>
      <w:bookmarkStart w:id="443" w:name="_Toc72497307"/>
      <w:bookmarkStart w:id="444" w:name="_Toc72497308"/>
      <w:bookmarkStart w:id="445" w:name="_Toc72497309"/>
      <w:bookmarkStart w:id="446" w:name="_Toc72497310"/>
      <w:bookmarkStart w:id="447" w:name="_Toc72497311"/>
      <w:bookmarkStart w:id="448" w:name="_Toc72497312"/>
      <w:bookmarkStart w:id="449" w:name="_Toc72497313"/>
      <w:bookmarkStart w:id="450" w:name="_Toc525632197"/>
      <w:bookmarkStart w:id="451" w:name="_Toc530402033"/>
      <w:bookmarkStart w:id="452" w:name="_Toc530402094"/>
      <w:bookmarkStart w:id="453" w:name="_Toc72497314"/>
      <w:bookmarkStart w:id="454" w:name="_Toc72497315"/>
      <w:bookmarkStart w:id="455" w:name="_Toc72497316"/>
      <w:bookmarkStart w:id="456" w:name="_Toc72497317"/>
      <w:bookmarkStart w:id="457" w:name="_Toc72497318"/>
      <w:bookmarkStart w:id="458" w:name="_Toc72497319"/>
      <w:bookmarkStart w:id="459" w:name="_Toc72497320"/>
      <w:bookmarkStart w:id="460" w:name="_Toc72497321"/>
      <w:bookmarkStart w:id="461" w:name="_Toc525632199"/>
      <w:bookmarkStart w:id="462" w:name="_Toc530402035"/>
      <w:bookmarkStart w:id="463" w:name="_Toc530402096"/>
      <w:bookmarkStart w:id="464" w:name="_Toc72497322"/>
      <w:bookmarkStart w:id="465" w:name="_Toc72497323"/>
      <w:bookmarkStart w:id="466" w:name="_Toc525632201"/>
      <w:bookmarkStart w:id="467" w:name="_Toc530402037"/>
      <w:bookmarkStart w:id="468" w:name="_Toc530402098"/>
      <w:bookmarkStart w:id="469" w:name="_Toc72497324"/>
      <w:bookmarkStart w:id="470" w:name="_Toc72497325"/>
      <w:bookmarkStart w:id="471" w:name="_Toc72497326"/>
      <w:bookmarkStart w:id="472" w:name="_Toc72497327"/>
      <w:bookmarkStart w:id="473" w:name="_Toc72497328"/>
      <w:bookmarkStart w:id="474" w:name="_Toc72497329"/>
      <w:bookmarkStart w:id="475" w:name="_Toc72497330"/>
      <w:bookmarkStart w:id="476" w:name="_Toc72497331"/>
      <w:bookmarkStart w:id="477" w:name="_Toc72497332"/>
      <w:bookmarkStart w:id="478" w:name="_Toc72497333"/>
      <w:bookmarkStart w:id="479" w:name="_Toc72497334"/>
      <w:bookmarkStart w:id="480" w:name="_Toc72497335"/>
      <w:bookmarkStart w:id="481" w:name="_Toc72497336"/>
      <w:bookmarkStart w:id="482" w:name="_Toc72497337"/>
      <w:bookmarkStart w:id="483" w:name="_Toc72497338"/>
      <w:bookmarkStart w:id="484" w:name="_Toc72497339"/>
      <w:bookmarkStart w:id="485" w:name="_Toc72497340"/>
      <w:bookmarkStart w:id="486" w:name="_Toc72497341"/>
      <w:bookmarkStart w:id="487" w:name="_Toc72497342"/>
      <w:bookmarkStart w:id="488" w:name="_Toc72497343"/>
      <w:bookmarkStart w:id="489" w:name="_Toc72497344"/>
      <w:bookmarkStart w:id="490" w:name="_Toc72497345"/>
      <w:bookmarkStart w:id="491" w:name="_Toc72497346"/>
      <w:bookmarkStart w:id="492" w:name="_Toc72497347"/>
      <w:bookmarkStart w:id="493" w:name="_Toc72497348"/>
      <w:bookmarkStart w:id="494" w:name="_Toc72497349"/>
      <w:bookmarkStart w:id="495" w:name="_Toc72497350"/>
      <w:bookmarkStart w:id="496" w:name="_Toc72497351"/>
      <w:bookmarkStart w:id="497" w:name="_Toc72497352"/>
      <w:bookmarkStart w:id="498" w:name="_Toc72497353"/>
      <w:bookmarkStart w:id="499" w:name="_Toc525632203"/>
      <w:bookmarkStart w:id="500" w:name="_Toc530402039"/>
      <w:bookmarkStart w:id="501" w:name="_Toc530402100"/>
      <w:bookmarkStart w:id="502" w:name="_Toc72497354"/>
      <w:bookmarkStart w:id="503" w:name="_Toc72497355"/>
      <w:bookmarkStart w:id="504" w:name="_Toc72497356"/>
      <w:bookmarkStart w:id="505" w:name="_Toc72497357"/>
      <w:bookmarkStart w:id="506" w:name="_Toc72497358"/>
      <w:bookmarkStart w:id="507" w:name="_Toc72497359"/>
      <w:bookmarkStart w:id="508" w:name="_Toc72497360"/>
      <w:bookmarkStart w:id="509" w:name="_Toc525632205"/>
      <w:bookmarkStart w:id="510" w:name="_Toc530402041"/>
      <w:bookmarkStart w:id="511" w:name="_Toc530402102"/>
      <w:bookmarkStart w:id="512" w:name="_Toc39763771"/>
      <w:bookmarkStart w:id="513" w:name="_Toc39763772"/>
      <w:bookmarkStart w:id="514" w:name="_Toc39763773"/>
      <w:bookmarkStart w:id="515" w:name="_Toc39763774"/>
      <w:bookmarkStart w:id="516" w:name="_Toc39763775"/>
      <w:bookmarkStart w:id="517" w:name="_Toc39763776"/>
      <w:bookmarkStart w:id="518" w:name="_Toc39763777"/>
      <w:bookmarkStart w:id="519" w:name="_Toc39763778"/>
      <w:bookmarkStart w:id="520" w:name="_Toc39763779"/>
      <w:bookmarkStart w:id="521" w:name="_Toc39763780"/>
      <w:bookmarkStart w:id="522" w:name="_Toc39763781"/>
      <w:bookmarkStart w:id="523" w:name="_Toc39763782"/>
      <w:bookmarkStart w:id="524" w:name="_Toc39763783"/>
      <w:bookmarkStart w:id="525" w:name="_Toc39763784"/>
      <w:bookmarkStart w:id="526" w:name="_Toc39763785"/>
      <w:bookmarkStart w:id="527" w:name="_Toc39763786"/>
      <w:bookmarkStart w:id="528" w:name="_Toc39763787"/>
      <w:bookmarkStart w:id="529" w:name="_Toc39763788"/>
      <w:bookmarkStart w:id="530" w:name="_Toc39763789"/>
      <w:bookmarkStart w:id="531" w:name="_Toc39763790"/>
      <w:bookmarkStart w:id="532" w:name="_Toc39763791"/>
      <w:bookmarkStart w:id="533" w:name="_Toc39763792"/>
      <w:bookmarkStart w:id="534" w:name="_Toc39763793"/>
      <w:bookmarkStart w:id="535" w:name="_Toc39763794"/>
      <w:bookmarkStart w:id="536" w:name="_Toc39763795"/>
      <w:bookmarkStart w:id="537" w:name="_Toc39763796"/>
      <w:bookmarkStart w:id="538" w:name="_Toc39763797"/>
      <w:bookmarkStart w:id="539" w:name="_Toc39763798"/>
      <w:bookmarkStart w:id="540" w:name="_Toc39763799"/>
      <w:bookmarkStart w:id="541" w:name="_Toc39763800"/>
      <w:bookmarkStart w:id="542" w:name="_Toc39763801"/>
      <w:bookmarkStart w:id="543" w:name="_Toc39763802"/>
      <w:bookmarkStart w:id="544" w:name="_Toc39763803"/>
      <w:bookmarkStart w:id="545" w:name="_Toc39763804"/>
      <w:bookmarkStart w:id="546" w:name="_Toc39763805"/>
      <w:bookmarkStart w:id="547" w:name="_Toc39763806"/>
      <w:bookmarkStart w:id="548" w:name="_Toc39763807"/>
      <w:bookmarkStart w:id="549" w:name="_Toc39763808"/>
      <w:bookmarkStart w:id="550" w:name="_Toc39763809"/>
      <w:bookmarkStart w:id="551" w:name="_Toc39763810"/>
      <w:bookmarkStart w:id="552" w:name="_Toc39763811"/>
      <w:bookmarkStart w:id="553" w:name="_Toc39763812"/>
      <w:bookmarkStart w:id="554" w:name="_Toc39763813"/>
      <w:bookmarkStart w:id="555" w:name="_Toc39763814"/>
      <w:bookmarkStart w:id="556" w:name="_Toc39763815"/>
      <w:bookmarkStart w:id="557" w:name="_Toc526596489"/>
      <w:bookmarkStart w:id="558" w:name="_Toc77847495"/>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t xml:space="preserve">SIP Proxy Server </w:t>
      </w:r>
      <w:r w:rsidR="00F54C1A">
        <w:t>–</w:t>
      </w:r>
      <w:r>
        <w:t xml:space="preserve"> </w:t>
      </w:r>
      <w:proofErr w:type="spellStart"/>
      <w:r>
        <w:t>Kamailio</w:t>
      </w:r>
      <w:bookmarkEnd w:id="557"/>
      <w:bookmarkEnd w:id="558"/>
      <w:proofErr w:type="spellEnd"/>
    </w:p>
    <w:p w14:paraId="2FC8C291" w14:textId="77777777" w:rsidR="00EF01AF" w:rsidRDefault="00EF01AF" w:rsidP="00EF01AF">
      <w:pPr>
        <w:pStyle w:val="Heading3"/>
      </w:pPr>
      <w:bookmarkStart w:id="559" w:name="_Toc526596490"/>
      <w:bookmarkStart w:id="560" w:name="_Toc77847496"/>
      <w:r>
        <w:t>Introduction</w:t>
      </w:r>
      <w:bookmarkEnd w:id="559"/>
      <w:bookmarkEnd w:id="560"/>
    </w:p>
    <w:p w14:paraId="43DD108A" w14:textId="3471561B" w:rsidR="00EF01AF" w:rsidRDefault="00EF01AF" w:rsidP="00211202">
      <w:proofErr w:type="spellStart"/>
      <w:r>
        <w:t>Kamailio</w:t>
      </w:r>
      <w:proofErr w:type="spellEnd"/>
      <w:r>
        <w:t xml:space="preserve"> is a free</w:t>
      </w:r>
      <w:r w:rsidR="00F54C1A">
        <w:t>,</w:t>
      </w:r>
      <w:r w:rsidRPr="00A92927">
        <w:t xml:space="preserve"> </w:t>
      </w:r>
      <w:r w:rsidR="00722C88">
        <w:t>o</w:t>
      </w:r>
      <w:r w:rsidR="00722C88" w:rsidRPr="00A92927">
        <w:t>pen-source</w:t>
      </w:r>
      <w:r w:rsidRPr="00A92927">
        <w:t xml:space="preserve"> </w:t>
      </w:r>
      <w:r>
        <w:t>software framework</w:t>
      </w:r>
      <w:r w:rsidRPr="00A92927">
        <w:t xml:space="preserve"> </w:t>
      </w:r>
      <w:r>
        <w:t>licensed</w:t>
      </w:r>
      <w:r w:rsidRPr="00A92927">
        <w:t xml:space="preserve"> under GPL</w:t>
      </w:r>
      <w:r>
        <w:t xml:space="preserve"> that functions as a </w:t>
      </w:r>
      <w:r w:rsidRPr="00A92927">
        <w:t xml:space="preserve">SIP </w:t>
      </w:r>
      <w:r>
        <w:t xml:space="preserve">Proxy </w:t>
      </w:r>
      <w:r w:rsidRPr="00A92927">
        <w:t>Server</w:t>
      </w:r>
      <w:r>
        <w:t xml:space="preserve"> </w:t>
      </w:r>
      <w:r w:rsidRPr="00A92927">
        <w:t xml:space="preserve">able to handle thousands of call setups per second. </w:t>
      </w:r>
      <w:proofErr w:type="spellStart"/>
      <w:r w:rsidRPr="00A92927">
        <w:t>Kamailio</w:t>
      </w:r>
      <w:proofErr w:type="spellEnd"/>
      <w:r w:rsidRPr="00A92927">
        <w:t xml:space="preserve"> </w:t>
      </w:r>
      <w:r>
        <w:t xml:space="preserve">has been adopted and integrated into ACE Direct </w:t>
      </w:r>
      <w:r w:rsidRPr="00A92927">
        <w:t xml:space="preserve">to build </w:t>
      </w:r>
      <w:r>
        <w:t xml:space="preserve">a </w:t>
      </w:r>
      <w:r w:rsidRPr="00A92927">
        <w:t>large</w:t>
      </w:r>
      <w:r w:rsidR="00F54C1A">
        <w:t>-</w:t>
      </w:r>
      <w:r>
        <w:t>scale</w:t>
      </w:r>
      <w:r w:rsidR="00F54C1A">
        <w:t>,</w:t>
      </w:r>
      <w:r>
        <w:t xml:space="preserve"> full-duplex streaming video and voice call center </w:t>
      </w:r>
      <w:r w:rsidRPr="00A92927">
        <w:t>for real</w:t>
      </w:r>
      <w:r w:rsidR="00F54C1A">
        <w:t>-</w:t>
      </w:r>
      <w:r w:rsidRPr="00A92927">
        <w:t>time communications</w:t>
      </w:r>
      <w:r>
        <w:t xml:space="preserve">. It is featured with capabilities to support </w:t>
      </w:r>
      <w:r w:rsidRPr="00A92927">
        <w:t>WebRTC</w:t>
      </w:r>
      <w:r w:rsidR="00F54C1A">
        <w:t>-</w:t>
      </w:r>
      <w:r>
        <w:t xml:space="preserve">based </w:t>
      </w:r>
      <w:r w:rsidR="00361FF4" w:rsidRPr="00361FF4">
        <w:t xml:space="preserve">Voice Over Internet Protocol </w:t>
      </w:r>
      <w:r w:rsidR="00361FF4">
        <w:t>(</w:t>
      </w:r>
      <w:r>
        <w:t>VoIP</w:t>
      </w:r>
      <w:r w:rsidR="00361FF4">
        <w:t>)</w:t>
      </w:r>
      <w:r>
        <w:t xml:space="preserve"> (video and voice) calls</w:t>
      </w:r>
      <w:r w:rsidR="00C21C6C">
        <w:t>;</w:t>
      </w:r>
      <w:r w:rsidRPr="00A92927">
        <w:t xml:space="preserve"> presence</w:t>
      </w:r>
      <w:r w:rsidR="00C21C6C">
        <w:t>;</w:t>
      </w:r>
      <w:r w:rsidRPr="00A92927">
        <w:t xml:space="preserve"> </w:t>
      </w:r>
      <w:r>
        <w:t xml:space="preserve">Real-Time Text (RTT), i.e., </w:t>
      </w:r>
      <w:r w:rsidRPr="00A92927">
        <w:t xml:space="preserve">Instant </w:t>
      </w:r>
      <w:r w:rsidR="00F54C1A">
        <w:t>M</w:t>
      </w:r>
      <w:r w:rsidRPr="00A92927">
        <w:t>essaging</w:t>
      </w:r>
      <w:r w:rsidR="00C21C6C">
        <w:t>;</w:t>
      </w:r>
      <w:r w:rsidRPr="00A92927">
        <w:t xml:space="preserve"> </w:t>
      </w:r>
      <w:r>
        <w:t>and videomail</w:t>
      </w:r>
      <w:r w:rsidRPr="00A92927">
        <w:t>. Moreover, it can be easily used for scaling up SIP-to-</w:t>
      </w:r>
      <w:r w:rsidR="00361FF4" w:rsidRPr="00361FF4">
        <w:lastRenderedPageBreak/>
        <w:t xml:space="preserve">Public Switch Telephone Network </w:t>
      </w:r>
      <w:r w:rsidR="00361FF4">
        <w:t>(</w:t>
      </w:r>
      <w:r w:rsidRPr="00A92927">
        <w:t>PSTN</w:t>
      </w:r>
      <w:r w:rsidR="00361FF4">
        <w:t>)</w:t>
      </w:r>
      <w:r w:rsidRPr="00A92927">
        <w:t xml:space="preserve"> gateways, PBX systems</w:t>
      </w:r>
      <w:r w:rsidR="00F54C1A">
        <w:t xml:space="preserve"> (such as </w:t>
      </w:r>
      <w:r w:rsidRPr="00A92927">
        <w:t>Asterisk</w:t>
      </w:r>
      <w:r w:rsidR="00F54C1A">
        <w:t>)</w:t>
      </w:r>
      <w:r>
        <w:t>,</w:t>
      </w:r>
      <w:r w:rsidRPr="00A92927">
        <w:t xml:space="preserve"> </w:t>
      </w:r>
      <w:r>
        <w:t>and media servers.</w:t>
      </w:r>
    </w:p>
    <w:p w14:paraId="12D04C23" w14:textId="3FF5D302" w:rsidR="00EF01AF" w:rsidRDefault="00EF01AF" w:rsidP="00EF01AF">
      <w:pPr>
        <w:pStyle w:val="Heading3"/>
      </w:pPr>
      <w:bookmarkStart w:id="561" w:name="_Toc526596491"/>
      <w:bookmarkStart w:id="562" w:name="_Toc77847497"/>
      <w:r>
        <w:t>Installation</w:t>
      </w:r>
      <w:bookmarkEnd w:id="561"/>
      <w:r>
        <w:t xml:space="preserve"> and Configuration</w:t>
      </w:r>
      <w:bookmarkEnd w:id="562"/>
    </w:p>
    <w:p w14:paraId="5C059190" w14:textId="225981F0" w:rsidR="00EF01AF" w:rsidRDefault="00EF01AF" w:rsidP="00211202">
      <w:proofErr w:type="spellStart"/>
      <w:r>
        <w:t>Kamailio</w:t>
      </w:r>
      <w:proofErr w:type="spellEnd"/>
      <w:r>
        <w:t xml:space="preserve"> </w:t>
      </w:r>
      <w:r w:rsidR="00FC3012">
        <w:t xml:space="preserve">can </w:t>
      </w:r>
      <w:r>
        <w:t>be installed on a CentOS</w:t>
      </w:r>
      <w:r w:rsidR="00531071">
        <w:t xml:space="preserve"> </w:t>
      </w:r>
      <w:r w:rsidR="003151C5">
        <w:t>7</w:t>
      </w:r>
      <w:r w:rsidR="2FFA9D4D">
        <w:t>+</w:t>
      </w:r>
      <w:r w:rsidR="2C0B209F">
        <w:t xml:space="preserve"> or an Amazon Lin</w:t>
      </w:r>
      <w:r w:rsidR="0BC06A3D">
        <w:t>u</w:t>
      </w:r>
      <w:r w:rsidR="2C0B209F">
        <w:t>x 2</w:t>
      </w:r>
      <w:r w:rsidR="00531071">
        <w:t xml:space="preserve"> s</w:t>
      </w:r>
      <w:r>
        <w:t xml:space="preserve">erver. </w:t>
      </w:r>
    </w:p>
    <w:p w14:paraId="5CAE19A7" w14:textId="3454CC7F" w:rsidR="00EF01AF" w:rsidRDefault="00EF01AF" w:rsidP="00211202">
      <w:r>
        <w:t xml:space="preserve">The </w:t>
      </w:r>
      <w:r w:rsidR="00790CBF">
        <w:t xml:space="preserve">main </w:t>
      </w:r>
      <w:r w:rsidR="004C622E">
        <w:t>install script</w:t>
      </w:r>
      <w:r w:rsidR="00C43E92">
        <w:t xml:space="preserve"> (</w:t>
      </w:r>
      <w:r w:rsidR="00C43E92" w:rsidRPr="00E912D5">
        <w:t>AD_kamailio-install.sh</w:t>
      </w:r>
      <w:r w:rsidR="00C43E92">
        <w:t>)</w:t>
      </w:r>
      <w:r w:rsidR="004C622E">
        <w:t xml:space="preserve"> will install and configure </w:t>
      </w:r>
      <w:proofErr w:type="spellStart"/>
      <w:r w:rsidR="004D4E43">
        <w:t>Kamailio</w:t>
      </w:r>
      <w:proofErr w:type="spellEnd"/>
      <w:r w:rsidR="004D4E43">
        <w:t xml:space="preserve"> </w:t>
      </w:r>
      <w:r w:rsidR="004C622E">
        <w:t xml:space="preserve">for ACE Direct. This script, which is available at </w:t>
      </w:r>
      <w:hyperlink r:id="rId42" w:history="1">
        <w:r w:rsidR="00E0583B" w:rsidRPr="00C133F3">
          <w:rPr>
            <w:rStyle w:val="Hyperlink"/>
          </w:rPr>
          <w:t>https://github.com/</w:t>
        </w:r>
        <w:r w:rsidR="0042553E" w:rsidRPr="00C133F3">
          <w:rPr>
            <w:rStyle w:val="Hyperlink"/>
          </w:rPr>
          <w:t>FCC</w:t>
        </w:r>
      </w:hyperlink>
      <w:r w:rsidR="00C21C6C">
        <w:t xml:space="preserve">, </w:t>
      </w:r>
      <w:r w:rsidR="004C622E">
        <w:t xml:space="preserve">can be used to quickly </w:t>
      </w:r>
      <w:r w:rsidR="006E05CE">
        <w:t>i</w:t>
      </w:r>
      <w:r>
        <w:t xml:space="preserve">nstall and </w:t>
      </w:r>
      <w:r w:rsidR="00E27D77">
        <w:t>configure</w:t>
      </w:r>
      <w:r w:rsidR="00C02FD8">
        <w:t xml:space="preserve"> the</w:t>
      </w:r>
      <w:r w:rsidR="0024488F">
        <w:t xml:space="preserve"> SIP</w:t>
      </w:r>
      <w:r w:rsidR="00C02FD8">
        <w:t xml:space="preserve"> Proxy Server</w:t>
      </w:r>
      <w:r w:rsidR="0024488F">
        <w:t xml:space="preserve"> and the supporting RTP Proxy Server</w:t>
      </w:r>
      <w:r w:rsidR="004E4D3E">
        <w:t xml:space="preserve"> (</w:t>
      </w:r>
      <w:proofErr w:type="spellStart"/>
      <w:r w:rsidR="004E4D3E">
        <w:t>rtpengine</w:t>
      </w:r>
      <w:proofErr w:type="spellEnd"/>
      <w:r w:rsidR="004E4D3E">
        <w:t>)</w:t>
      </w:r>
      <w:r w:rsidR="00F61EBA">
        <w:t>. This</w:t>
      </w:r>
      <w:r w:rsidR="00371EBD">
        <w:t xml:space="preserve"> installation</w:t>
      </w:r>
      <w:r w:rsidR="00E27D77">
        <w:t xml:space="preserve"> </w:t>
      </w:r>
      <w:r>
        <w:t xml:space="preserve">process will be facilitated by </w:t>
      </w:r>
      <w:r w:rsidR="005B36DD">
        <w:t>running the main script in conjunction with the supporting scripts</w:t>
      </w:r>
      <w:r w:rsidR="005E22ED">
        <w:t xml:space="preserve">, </w:t>
      </w:r>
      <w:r w:rsidR="00582E8C">
        <w:t>SQL</w:t>
      </w:r>
      <w:r w:rsidR="00926145">
        <w:t>,</w:t>
      </w:r>
      <w:r w:rsidR="005E22ED">
        <w:t xml:space="preserve"> and</w:t>
      </w:r>
      <w:r w:rsidR="00926145">
        <w:t xml:space="preserve"> </w:t>
      </w:r>
      <w:proofErr w:type="spellStart"/>
      <w:r w:rsidR="00F56953">
        <w:t>oth</w:t>
      </w:r>
      <w:proofErr w:type="spellEnd"/>
      <w:r w:rsidR="00F56953">
        <w:t xml:space="preserve"> </w:t>
      </w:r>
      <w:r w:rsidR="00926145">
        <w:t xml:space="preserve">configuration files in this same </w:t>
      </w:r>
      <w:r w:rsidR="00F56953">
        <w:t>folder</w:t>
      </w:r>
      <w:r w:rsidR="00926145">
        <w:t>.</w:t>
      </w:r>
    </w:p>
    <w:p w14:paraId="7A956FE0" w14:textId="2F87975B" w:rsidR="00EF01AF" w:rsidRDefault="00EF01AF" w:rsidP="002E1177">
      <w:pPr>
        <w:spacing w:after="240"/>
      </w:pPr>
      <w:r>
        <w:t>Generally</w:t>
      </w:r>
      <w:r w:rsidR="000F6D4C">
        <w:t>,</w:t>
      </w:r>
      <w:r>
        <w:t xml:space="preserve"> the process will be straightforward to start and streamlined by running the main shell script at the directory where it is located, as shown, using “default” configuration values when prompted during the execution:</w:t>
      </w:r>
    </w:p>
    <w:p w14:paraId="51F1DE82" w14:textId="234F1CC5" w:rsidR="00EF01AF" w:rsidRPr="002B5226" w:rsidRDefault="00EF01AF" w:rsidP="00211202">
      <w:pPr>
        <w:pStyle w:val="CodeIndent"/>
      </w:pPr>
      <w:r w:rsidRPr="002B5226">
        <w:t xml:space="preserve">$ </w:t>
      </w:r>
      <w:proofErr w:type="spellStart"/>
      <w:r w:rsidRPr="002B5226">
        <w:t>sudo</w:t>
      </w:r>
      <w:proofErr w:type="spellEnd"/>
      <w:r w:rsidRPr="002B5226">
        <w:t xml:space="preserve"> ./AD_kamailio-install.sh</w:t>
      </w:r>
    </w:p>
    <w:p w14:paraId="2D0F894F" w14:textId="6327F7D1" w:rsidR="00B45DFF" w:rsidRPr="002B5226" w:rsidRDefault="00A530EC" w:rsidP="002E1177">
      <w:pPr>
        <w:spacing w:before="240"/>
        <w:rPr>
          <w:rFonts w:ascii="Courier New" w:hAnsi="Courier New" w:cs="Courier New"/>
          <w:sz w:val="22"/>
          <w:szCs w:val="22"/>
        </w:rPr>
      </w:pPr>
      <w:r>
        <w:t>The</w:t>
      </w:r>
      <w:r w:rsidR="002838F5">
        <w:t xml:space="preserve"> user</w:t>
      </w:r>
      <w:r>
        <w:t xml:space="preserve"> </w:t>
      </w:r>
      <w:r w:rsidR="00981FC9">
        <w:t xml:space="preserve">will </w:t>
      </w:r>
      <w:r w:rsidR="003429E8">
        <w:t>nee</w:t>
      </w:r>
      <w:r w:rsidR="00F526EE">
        <w:t>d to provide the</w:t>
      </w:r>
      <w:r w:rsidR="00981FC9">
        <w:t xml:space="preserve"> IP </w:t>
      </w:r>
      <w:r w:rsidR="00F526EE">
        <w:t xml:space="preserve">address </w:t>
      </w:r>
      <w:r w:rsidR="007D684F">
        <w:t>of the Asterisk Serve</w:t>
      </w:r>
      <w:r w:rsidR="004A58FD">
        <w:t xml:space="preserve">r. </w:t>
      </w:r>
      <w:r w:rsidR="00011F16">
        <w:t xml:space="preserve">The script will prompt for </w:t>
      </w:r>
      <w:r w:rsidR="00C86FAE">
        <w:t xml:space="preserve">the </w:t>
      </w:r>
      <w:r w:rsidR="00011F16">
        <w:t xml:space="preserve">other required fields and provide </w:t>
      </w:r>
      <w:r w:rsidR="006D5DC2">
        <w:t>default values.</w:t>
      </w:r>
    </w:p>
    <w:p w14:paraId="46F1FE10" w14:textId="6ECEF128" w:rsidR="00EF01AF" w:rsidRDefault="00EF01AF" w:rsidP="00211202">
      <w:r>
        <w:t xml:space="preserve">Default values have been used for the ongoing </w:t>
      </w:r>
      <w:r w:rsidR="00241F1D">
        <w:t xml:space="preserve">ACE Direct </w:t>
      </w:r>
      <w:r>
        <w:t>lab</w:t>
      </w:r>
      <w:r w:rsidR="000F6D4C">
        <w:t>-</w:t>
      </w:r>
      <w:r>
        <w:t>based integration</w:t>
      </w:r>
      <w:r w:rsidR="00917734">
        <w:t xml:space="preserve"> and testing</w:t>
      </w:r>
      <w:r w:rsidR="003938D2">
        <w:t xml:space="preserve">. For </w:t>
      </w:r>
      <w:r w:rsidR="00433481">
        <w:t xml:space="preserve">a </w:t>
      </w:r>
      <w:r>
        <w:t xml:space="preserve">new </w:t>
      </w:r>
      <w:r w:rsidR="00433481">
        <w:t xml:space="preserve">ACE Direct </w:t>
      </w:r>
      <w:r>
        <w:t xml:space="preserve">installation and configuration on different deployment environments, </w:t>
      </w:r>
      <w:r w:rsidR="00995F5B">
        <w:t>new</w:t>
      </w:r>
      <w:r>
        <w:t xml:space="preserve"> values should be used by the installers for their specific deployment.</w:t>
      </w:r>
    </w:p>
    <w:p w14:paraId="0EEB9321" w14:textId="7DA42EA8" w:rsidR="008C1D16" w:rsidRDefault="31F88F1B" w:rsidP="00FB4CF1">
      <w:pPr>
        <w:pStyle w:val="Heading2"/>
      </w:pPr>
      <w:bookmarkStart w:id="563" w:name="_Toc77847498"/>
      <w:proofErr w:type="spellStart"/>
      <w:r>
        <w:t>Kurento</w:t>
      </w:r>
      <w:proofErr w:type="spellEnd"/>
      <w:r>
        <w:t xml:space="preserve"> Media Server</w:t>
      </w:r>
      <w:bookmarkEnd w:id="563"/>
    </w:p>
    <w:p w14:paraId="1E9EF106" w14:textId="7C3243CD" w:rsidR="00FB4CF1" w:rsidRDefault="31F88F1B" w:rsidP="00FB4CF1">
      <w:pPr>
        <w:pStyle w:val="Heading3"/>
      </w:pPr>
      <w:bookmarkStart w:id="564" w:name="_Toc77847499"/>
      <w:r>
        <w:t>Introduction</w:t>
      </w:r>
      <w:bookmarkEnd w:id="564"/>
    </w:p>
    <w:p w14:paraId="2F601778" w14:textId="2EBE5110" w:rsidR="00FB4CF1" w:rsidRDefault="00D53029" w:rsidP="00211202">
      <w:proofErr w:type="spellStart"/>
      <w:r>
        <w:t>Kurento</w:t>
      </w:r>
      <w:proofErr w:type="spellEnd"/>
      <w:r>
        <w:t xml:space="preserve"> is a WebRTC media server</w:t>
      </w:r>
      <w:r w:rsidR="00BA7F3B">
        <w:t xml:space="preserve"> </w:t>
      </w:r>
      <w:r w:rsidR="00DA3B57">
        <w:t>offering</w:t>
      </w:r>
      <w:r w:rsidR="00A97DB5">
        <w:t xml:space="preserve"> a </w:t>
      </w:r>
      <w:r w:rsidR="00BA7F3B">
        <w:t xml:space="preserve">set of client APIs </w:t>
      </w:r>
      <w:r w:rsidR="00DA3B57">
        <w:t xml:space="preserve">to </w:t>
      </w:r>
      <w:r w:rsidR="00BA7F3B">
        <w:t>provide advance</w:t>
      </w:r>
      <w:r w:rsidR="00EC66B7">
        <w:t>d</w:t>
      </w:r>
      <w:r w:rsidR="00BA7F3B">
        <w:t xml:space="preserve"> media processing capabilities. </w:t>
      </w:r>
      <w:proofErr w:type="spellStart"/>
      <w:r w:rsidR="00732FF4">
        <w:t>Kurento</w:t>
      </w:r>
      <w:proofErr w:type="spellEnd"/>
      <w:r w:rsidR="00732FF4">
        <w:t xml:space="preserve"> has been adopted into ACE Direct </w:t>
      </w:r>
      <w:r w:rsidR="0035320B">
        <w:t>to</w:t>
      </w:r>
      <w:r w:rsidR="00663C1B">
        <w:t xml:space="preserve"> provide transcoding, </w:t>
      </w:r>
      <w:r w:rsidR="00B9566E">
        <w:t xml:space="preserve">multi-party </w:t>
      </w:r>
      <w:r w:rsidR="00663C1B">
        <w:t xml:space="preserve">communications, </w:t>
      </w:r>
      <w:r w:rsidR="00B9566E">
        <w:t xml:space="preserve">call </w:t>
      </w:r>
      <w:r w:rsidR="00663C1B">
        <w:t xml:space="preserve">recording, </w:t>
      </w:r>
      <w:r w:rsidR="00B9566E">
        <w:t xml:space="preserve">call </w:t>
      </w:r>
      <w:r w:rsidR="00663C1B">
        <w:t>monitoring, and bandwidth controls.</w:t>
      </w:r>
    </w:p>
    <w:p w14:paraId="04BDCFE9" w14:textId="28AE2F9D" w:rsidR="00696634" w:rsidRDefault="003771DA" w:rsidP="0035335C">
      <w:pPr>
        <w:pStyle w:val="Heading3"/>
      </w:pPr>
      <w:bookmarkStart w:id="565" w:name="_Toc77847500"/>
      <w:proofErr w:type="spellStart"/>
      <w:r>
        <w:t>Kurento</w:t>
      </w:r>
      <w:proofErr w:type="spellEnd"/>
      <w:r>
        <w:t xml:space="preserve"> Media Server </w:t>
      </w:r>
      <w:r w:rsidR="4B67CF00">
        <w:t>Installation</w:t>
      </w:r>
      <w:r w:rsidR="6CB2F2A3">
        <w:t xml:space="preserve"> and Configuration</w:t>
      </w:r>
      <w:bookmarkEnd w:id="565"/>
    </w:p>
    <w:p w14:paraId="3E6C2E8D" w14:textId="5EB3B114" w:rsidR="00875557" w:rsidRDefault="00206DB5" w:rsidP="002E1177">
      <w:pPr>
        <w:spacing w:after="240"/>
      </w:pPr>
      <w:r>
        <w:t xml:space="preserve">The </w:t>
      </w:r>
      <w:proofErr w:type="spellStart"/>
      <w:r>
        <w:t>Kurento</w:t>
      </w:r>
      <w:proofErr w:type="spellEnd"/>
      <w:r>
        <w:t xml:space="preserve"> media server requires an Ubuntu Linux 18.04 LTS </w:t>
      </w:r>
      <w:r w:rsidR="004423D8">
        <w:t xml:space="preserve">(or newer) </w:t>
      </w:r>
      <w:r>
        <w:t>host.</w:t>
      </w:r>
      <w:r w:rsidR="00592FC6">
        <w:t xml:space="preserve"> </w:t>
      </w:r>
      <w:r w:rsidR="0023659E">
        <w:t>Follow these steps to perform the initial installation.</w:t>
      </w:r>
    </w:p>
    <w:p w14:paraId="5C83E4BA" w14:textId="16297F36" w:rsidR="00F84566" w:rsidRPr="002E1177" w:rsidRDefault="00F84566" w:rsidP="00211202">
      <w:pPr>
        <w:pStyle w:val="CodeIndent"/>
        <w:rPr>
          <w:shd w:val="clear" w:color="auto" w:fill="F4F5F7"/>
        </w:rPr>
      </w:pPr>
      <w:r w:rsidRPr="002E1177">
        <w:rPr>
          <w:shd w:val="clear" w:color="auto" w:fill="F4F5F7"/>
        </w:rPr>
        <w:t>## Update *apt* and install *</w:t>
      </w:r>
      <w:proofErr w:type="spellStart"/>
      <w:r w:rsidRPr="002E1177">
        <w:rPr>
          <w:shd w:val="clear" w:color="auto" w:fill="F4F5F7"/>
        </w:rPr>
        <w:t>kurento</w:t>
      </w:r>
      <w:proofErr w:type="spellEnd"/>
      <w:r w:rsidRPr="002E1177">
        <w:rPr>
          <w:shd w:val="clear" w:color="auto" w:fill="F4F5F7"/>
        </w:rPr>
        <w:t>*</w:t>
      </w:r>
    </w:p>
    <w:p w14:paraId="4AEAAA55" w14:textId="77777777" w:rsidR="00F84566" w:rsidRPr="002E1177" w:rsidRDefault="00F84566" w:rsidP="00211202">
      <w:pPr>
        <w:pStyle w:val="CodeIndent"/>
        <w:rPr>
          <w:shd w:val="clear" w:color="auto" w:fill="F4F5F7"/>
        </w:rPr>
      </w:pPr>
      <w:proofErr w:type="spellStart"/>
      <w:r w:rsidRPr="002E1177">
        <w:rPr>
          <w:shd w:val="clear" w:color="auto" w:fill="F4F5F7"/>
        </w:rPr>
        <w:t>sudo</w:t>
      </w:r>
      <w:proofErr w:type="spellEnd"/>
      <w:r w:rsidRPr="002E1177">
        <w:rPr>
          <w:shd w:val="clear" w:color="auto" w:fill="F4F5F7"/>
        </w:rPr>
        <w:t xml:space="preserve"> apt-get update</w:t>
      </w:r>
    </w:p>
    <w:p w14:paraId="279554E6" w14:textId="77777777" w:rsidR="00F84566" w:rsidRPr="002E1177" w:rsidRDefault="00F84566" w:rsidP="00211202">
      <w:pPr>
        <w:pStyle w:val="CodeIndent"/>
        <w:rPr>
          <w:shd w:val="clear" w:color="auto" w:fill="F4F5F7"/>
        </w:rPr>
      </w:pPr>
    </w:p>
    <w:p w14:paraId="26E6C31D" w14:textId="77777777" w:rsidR="00F84566" w:rsidRPr="002E1177" w:rsidRDefault="00F84566" w:rsidP="00211202">
      <w:pPr>
        <w:pStyle w:val="CodeIndent"/>
        <w:rPr>
          <w:shd w:val="clear" w:color="auto" w:fill="F4F5F7"/>
        </w:rPr>
      </w:pPr>
      <w:r w:rsidRPr="002E1177">
        <w:rPr>
          <w:shd w:val="clear" w:color="auto" w:fill="F4F5F7"/>
        </w:rPr>
        <w:t xml:space="preserve">## Import the key from </w:t>
      </w:r>
      <w:proofErr w:type="spellStart"/>
      <w:r w:rsidRPr="002E1177">
        <w:rPr>
          <w:shd w:val="clear" w:color="auto" w:fill="F4F5F7"/>
        </w:rPr>
        <w:t>Kurento</w:t>
      </w:r>
      <w:proofErr w:type="spellEnd"/>
      <w:r w:rsidRPr="002E1177">
        <w:rPr>
          <w:shd w:val="clear" w:color="auto" w:fill="F4F5F7"/>
        </w:rPr>
        <w:t xml:space="preserve"> TEAM</w:t>
      </w:r>
    </w:p>
    <w:p w14:paraId="7DD7F4EA" w14:textId="77777777" w:rsidR="00F84566" w:rsidRPr="002E1177" w:rsidRDefault="00F84566" w:rsidP="00211202">
      <w:pPr>
        <w:pStyle w:val="CodeIndent"/>
        <w:rPr>
          <w:shd w:val="clear" w:color="auto" w:fill="F4F5F7"/>
        </w:rPr>
      </w:pPr>
      <w:proofErr w:type="spellStart"/>
      <w:r w:rsidRPr="002E1177">
        <w:rPr>
          <w:shd w:val="clear" w:color="auto" w:fill="F4F5F7"/>
        </w:rPr>
        <w:t>sudo</w:t>
      </w:r>
      <w:proofErr w:type="spellEnd"/>
      <w:r w:rsidRPr="002E1177">
        <w:rPr>
          <w:shd w:val="clear" w:color="auto" w:fill="F4F5F7"/>
        </w:rPr>
        <w:t xml:space="preserve"> apt-key adv --</w:t>
      </w:r>
      <w:proofErr w:type="spellStart"/>
      <w:r w:rsidRPr="002E1177">
        <w:rPr>
          <w:shd w:val="clear" w:color="auto" w:fill="F4F5F7"/>
        </w:rPr>
        <w:t>keyserver</w:t>
      </w:r>
      <w:proofErr w:type="spellEnd"/>
      <w:r w:rsidRPr="002E1177">
        <w:rPr>
          <w:shd w:val="clear" w:color="auto" w:fill="F4F5F7"/>
        </w:rPr>
        <w:t xml:space="preserve"> keyserver.ubuntu.com --</w:t>
      </w:r>
      <w:proofErr w:type="spellStart"/>
      <w:r w:rsidRPr="002E1177">
        <w:rPr>
          <w:shd w:val="clear" w:color="auto" w:fill="F4F5F7"/>
        </w:rPr>
        <w:t>recv</w:t>
      </w:r>
      <w:proofErr w:type="spellEnd"/>
      <w:r w:rsidRPr="002E1177">
        <w:rPr>
          <w:shd w:val="clear" w:color="auto" w:fill="F4F5F7"/>
        </w:rPr>
        <w:t>-keys 5AFA7A83</w:t>
      </w:r>
    </w:p>
    <w:p w14:paraId="60DBBCDA" w14:textId="77777777" w:rsidR="00F84566" w:rsidRPr="002E1177" w:rsidRDefault="00F84566" w:rsidP="00211202">
      <w:pPr>
        <w:pStyle w:val="CodeIndent"/>
        <w:rPr>
          <w:shd w:val="clear" w:color="auto" w:fill="F4F5F7"/>
        </w:rPr>
      </w:pPr>
    </w:p>
    <w:p w14:paraId="68E8DD2C" w14:textId="77777777" w:rsidR="00F84566" w:rsidRPr="002E1177" w:rsidRDefault="00F84566" w:rsidP="00211202">
      <w:pPr>
        <w:pStyle w:val="CodeIndent"/>
        <w:rPr>
          <w:shd w:val="clear" w:color="auto" w:fill="F4F5F7"/>
        </w:rPr>
      </w:pPr>
      <w:r w:rsidRPr="002E1177">
        <w:rPr>
          <w:shd w:val="clear" w:color="auto" w:fill="F4F5F7"/>
        </w:rPr>
        <w:t>## Set DISTRO to "bionic" for Ubuntu 18.04, "</w:t>
      </w:r>
      <w:proofErr w:type="spellStart"/>
      <w:r w:rsidRPr="002E1177">
        <w:rPr>
          <w:shd w:val="clear" w:color="auto" w:fill="F4F5F7"/>
        </w:rPr>
        <w:t>xenial</w:t>
      </w:r>
      <w:proofErr w:type="spellEnd"/>
      <w:r w:rsidRPr="002E1177">
        <w:rPr>
          <w:shd w:val="clear" w:color="auto" w:fill="F4F5F7"/>
        </w:rPr>
        <w:t>" for Ubuntu 16.04</w:t>
      </w:r>
    </w:p>
    <w:p w14:paraId="4879C2FE" w14:textId="77777777" w:rsidR="00F84566" w:rsidRPr="002E1177" w:rsidRDefault="00F84566" w:rsidP="00211202">
      <w:pPr>
        <w:pStyle w:val="CodeIndent"/>
        <w:rPr>
          <w:shd w:val="clear" w:color="auto" w:fill="F4F5F7"/>
        </w:rPr>
      </w:pPr>
      <w:r w:rsidRPr="002E1177">
        <w:rPr>
          <w:shd w:val="clear" w:color="auto" w:fill="F4F5F7"/>
        </w:rPr>
        <w:t>DISTRO="bionic"</w:t>
      </w:r>
    </w:p>
    <w:p w14:paraId="023A543B" w14:textId="77777777" w:rsidR="00F84566" w:rsidRPr="002E1177" w:rsidRDefault="00F84566" w:rsidP="00211202">
      <w:pPr>
        <w:pStyle w:val="CodeIndent"/>
        <w:rPr>
          <w:shd w:val="clear" w:color="auto" w:fill="F4F5F7"/>
        </w:rPr>
      </w:pPr>
    </w:p>
    <w:p w14:paraId="12BE19A1" w14:textId="77777777" w:rsidR="00F84566" w:rsidRPr="002E1177" w:rsidRDefault="00F84566" w:rsidP="00211202">
      <w:pPr>
        <w:pStyle w:val="CodeIndent"/>
        <w:rPr>
          <w:shd w:val="clear" w:color="auto" w:fill="F4F5F7"/>
        </w:rPr>
      </w:pPr>
      <w:r w:rsidRPr="002E1177">
        <w:rPr>
          <w:shd w:val="clear" w:color="auto" w:fill="F4F5F7"/>
        </w:rPr>
        <w:t>## Adding repo to source</w:t>
      </w:r>
    </w:p>
    <w:p w14:paraId="21E9DFD4" w14:textId="77777777" w:rsidR="00F84566" w:rsidRPr="002E1177" w:rsidRDefault="00F84566" w:rsidP="00211202">
      <w:pPr>
        <w:pStyle w:val="CodeIndent"/>
        <w:rPr>
          <w:shd w:val="clear" w:color="auto" w:fill="F4F5F7"/>
        </w:rPr>
      </w:pPr>
      <w:proofErr w:type="spellStart"/>
      <w:r w:rsidRPr="002E1177">
        <w:rPr>
          <w:shd w:val="clear" w:color="auto" w:fill="F4F5F7"/>
        </w:rPr>
        <w:lastRenderedPageBreak/>
        <w:t>sudo</w:t>
      </w:r>
      <w:proofErr w:type="spellEnd"/>
      <w:r w:rsidRPr="002E1177">
        <w:rPr>
          <w:shd w:val="clear" w:color="auto" w:fill="F4F5F7"/>
        </w:rPr>
        <w:t xml:space="preserve"> tee "/</w:t>
      </w:r>
      <w:proofErr w:type="spellStart"/>
      <w:r w:rsidRPr="002E1177">
        <w:rPr>
          <w:shd w:val="clear" w:color="auto" w:fill="F4F5F7"/>
        </w:rPr>
        <w:t>etc</w:t>
      </w:r>
      <w:proofErr w:type="spellEnd"/>
      <w:r w:rsidRPr="002E1177">
        <w:rPr>
          <w:shd w:val="clear" w:color="auto" w:fill="F4F5F7"/>
        </w:rPr>
        <w:t>/apt/</w:t>
      </w:r>
      <w:proofErr w:type="spellStart"/>
      <w:r w:rsidRPr="002E1177">
        <w:rPr>
          <w:shd w:val="clear" w:color="auto" w:fill="F4F5F7"/>
        </w:rPr>
        <w:t>sources.list.d</w:t>
      </w:r>
      <w:proofErr w:type="spellEnd"/>
      <w:r w:rsidRPr="002E1177">
        <w:rPr>
          <w:shd w:val="clear" w:color="auto" w:fill="F4F5F7"/>
        </w:rPr>
        <w:t>/</w:t>
      </w:r>
      <w:proofErr w:type="spellStart"/>
      <w:r w:rsidRPr="002E1177">
        <w:rPr>
          <w:shd w:val="clear" w:color="auto" w:fill="F4F5F7"/>
        </w:rPr>
        <w:t>kurento.list</w:t>
      </w:r>
      <w:proofErr w:type="spellEnd"/>
      <w:r w:rsidRPr="002E1177">
        <w:rPr>
          <w:shd w:val="clear" w:color="auto" w:fill="F4F5F7"/>
        </w:rPr>
        <w:t>" &gt;/dev/null &lt;&lt; EOF</w:t>
      </w:r>
    </w:p>
    <w:p w14:paraId="243C842F" w14:textId="77777777" w:rsidR="00F84566" w:rsidRPr="002E1177" w:rsidRDefault="00F84566" w:rsidP="00211202">
      <w:pPr>
        <w:pStyle w:val="CodeIndent"/>
        <w:rPr>
          <w:shd w:val="clear" w:color="auto" w:fill="F4F5F7"/>
        </w:rPr>
      </w:pPr>
      <w:r w:rsidRPr="002E1177">
        <w:rPr>
          <w:shd w:val="clear" w:color="auto" w:fill="F4F5F7"/>
        </w:rPr>
        <w:t xml:space="preserve"># </w:t>
      </w:r>
      <w:proofErr w:type="spellStart"/>
      <w:r w:rsidRPr="002E1177">
        <w:rPr>
          <w:shd w:val="clear" w:color="auto" w:fill="F4F5F7"/>
        </w:rPr>
        <w:t>Kurento</w:t>
      </w:r>
      <w:proofErr w:type="spellEnd"/>
      <w:r w:rsidRPr="002E1177">
        <w:rPr>
          <w:shd w:val="clear" w:color="auto" w:fill="F4F5F7"/>
        </w:rPr>
        <w:t xml:space="preserve"> Media Server - Release packages</w:t>
      </w:r>
    </w:p>
    <w:p w14:paraId="40A7D372" w14:textId="77777777" w:rsidR="00F84566" w:rsidRPr="002E1177" w:rsidRDefault="00F84566" w:rsidP="00211202">
      <w:pPr>
        <w:pStyle w:val="CodeIndent"/>
        <w:rPr>
          <w:shd w:val="clear" w:color="auto" w:fill="F4F5F7"/>
        </w:rPr>
      </w:pPr>
      <w:r w:rsidRPr="002E1177">
        <w:rPr>
          <w:shd w:val="clear" w:color="auto" w:fill="F4F5F7"/>
        </w:rPr>
        <w:t>deb [arch=amd64] http://ubuntu.openvidu.io/6.11.0 $DISTRO kms6</w:t>
      </w:r>
    </w:p>
    <w:p w14:paraId="01678420" w14:textId="77777777" w:rsidR="00F84566" w:rsidRPr="002E1177" w:rsidRDefault="00F84566" w:rsidP="00211202">
      <w:pPr>
        <w:pStyle w:val="CodeIndent"/>
        <w:rPr>
          <w:shd w:val="clear" w:color="auto" w:fill="F4F5F7"/>
        </w:rPr>
      </w:pPr>
      <w:r w:rsidRPr="002E1177">
        <w:rPr>
          <w:shd w:val="clear" w:color="auto" w:fill="F4F5F7"/>
        </w:rPr>
        <w:t>EOF</w:t>
      </w:r>
    </w:p>
    <w:p w14:paraId="7B446C94" w14:textId="77777777" w:rsidR="00F84566" w:rsidRPr="002E1177" w:rsidRDefault="00F84566" w:rsidP="00211202">
      <w:pPr>
        <w:pStyle w:val="CodeIndent"/>
        <w:rPr>
          <w:shd w:val="clear" w:color="auto" w:fill="F4F5F7"/>
        </w:rPr>
      </w:pPr>
      <w:r w:rsidRPr="002E1177">
        <w:rPr>
          <w:shd w:val="clear" w:color="auto" w:fill="F4F5F7"/>
        </w:rPr>
        <w:t>unset DISTRO</w:t>
      </w:r>
    </w:p>
    <w:p w14:paraId="0B066960" w14:textId="77777777" w:rsidR="00F84566" w:rsidRPr="002E1177" w:rsidRDefault="00F84566" w:rsidP="00211202">
      <w:pPr>
        <w:pStyle w:val="CodeIndent"/>
        <w:rPr>
          <w:shd w:val="clear" w:color="auto" w:fill="F4F5F7"/>
        </w:rPr>
      </w:pPr>
    </w:p>
    <w:p w14:paraId="10052D6B" w14:textId="77777777" w:rsidR="00F84566" w:rsidRPr="002E1177" w:rsidRDefault="00F84566" w:rsidP="00211202">
      <w:pPr>
        <w:pStyle w:val="CodeIndent"/>
        <w:rPr>
          <w:shd w:val="clear" w:color="auto" w:fill="F4F5F7"/>
        </w:rPr>
      </w:pPr>
      <w:r w:rsidRPr="002E1177">
        <w:rPr>
          <w:shd w:val="clear" w:color="auto" w:fill="F4F5F7"/>
        </w:rPr>
        <w:t xml:space="preserve">## Install </w:t>
      </w:r>
      <w:proofErr w:type="spellStart"/>
      <w:r w:rsidRPr="002E1177">
        <w:rPr>
          <w:shd w:val="clear" w:color="auto" w:fill="F4F5F7"/>
        </w:rPr>
        <w:t>kurento</w:t>
      </w:r>
      <w:proofErr w:type="spellEnd"/>
      <w:r w:rsidRPr="002E1177">
        <w:rPr>
          <w:shd w:val="clear" w:color="auto" w:fill="F4F5F7"/>
        </w:rPr>
        <w:t>-media-server</w:t>
      </w:r>
    </w:p>
    <w:p w14:paraId="31AC156C" w14:textId="77777777" w:rsidR="00F84566" w:rsidRPr="002E1177" w:rsidRDefault="00F84566" w:rsidP="00211202">
      <w:pPr>
        <w:pStyle w:val="CodeIndent"/>
        <w:rPr>
          <w:sz w:val="32"/>
          <w:szCs w:val="32"/>
        </w:rPr>
      </w:pPr>
      <w:proofErr w:type="spellStart"/>
      <w:r w:rsidRPr="002E1177">
        <w:rPr>
          <w:shd w:val="clear" w:color="auto" w:fill="F4F5F7"/>
        </w:rPr>
        <w:t>sudo</w:t>
      </w:r>
      <w:proofErr w:type="spellEnd"/>
      <w:r w:rsidRPr="002E1177">
        <w:rPr>
          <w:shd w:val="clear" w:color="auto" w:fill="F4F5F7"/>
        </w:rPr>
        <w:t xml:space="preserve"> apt-get update &amp;&amp; </w:t>
      </w:r>
      <w:proofErr w:type="spellStart"/>
      <w:r w:rsidRPr="002E1177">
        <w:rPr>
          <w:shd w:val="clear" w:color="auto" w:fill="F4F5F7"/>
        </w:rPr>
        <w:t>sudo</w:t>
      </w:r>
      <w:proofErr w:type="spellEnd"/>
      <w:r w:rsidRPr="002E1177">
        <w:rPr>
          <w:shd w:val="clear" w:color="auto" w:fill="F4F5F7"/>
        </w:rPr>
        <w:t xml:space="preserve"> apt-get install --yes </w:t>
      </w:r>
      <w:proofErr w:type="spellStart"/>
      <w:r w:rsidRPr="002E1177">
        <w:rPr>
          <w:shd w:val="clear" w:color="auto" w:fill="F4F5F7"/>
        </w:rPr>
        <w:t>kurento</w:t>
      </w:r>
      <w:proofErr w:type="spellEnd"/>
      <w:r w:rsidRPr="002E1177">
        <w:rPr>
          <w:shd w:val="clear" w:color="auto" w:fill="F4F5F7"/>
        </w:rPr>
        <w:t>-media-server</w:t>
      </w:r>
    </w:p>
    <w:p w14:paraId="13C641E3" w14:textId="334E3FF1" w:rsidR="00F84566" w:rsidRDefault="009847FD" w:rsidP="002E1177">
      <w:pPr>
        <w:spacing w:before="240" w:after="240"/>
      </w:pPr>
      <w:r>
        <w:t xml:space="preserve">The </w:t>
      </w:r>
      <w:proofErr w:type="spellStart"/>
      <w:r>
        <w:t>Kurento</w:t>
      </w:r>
      <w:proofErr w:type="spellEnd"/>
      <w:r>
        <w:t xml:space="preserve"> media server uses a </w:t>
      </w:r>
      <w:r w:rsidR="0067138C">
        <w:t>combination certificate</w:t>
      </w:r>
      <w:r w:rsidR="00FB0AD6">
        <w:t xml:space="preserve"> that combines the private key</w:t>
      </w:r>
      <w:r w:rsidR="0028415B">
        <w:t>, certificate</w:t>
      </w:r>
      <w:r w:rsidR="00C21C6C">
        <w:t>,</w:t>
      </w:r>
      <w:r w:rsidR="0028415B">
        <w:t xml:space="preserve"> and intermediate CA:</w:t>
      </w:r>
    </w:p>
    <w:p w14:paraId="6133B1F1" w14:textId="77777777" w:rsidR="0028415B" w:rsidRPr="00F22B8A" w:rsidRDefault="0028415B" w:rsidP="00211202">
      <w:pPr>
        <w:pStyle w:val="CodeIndent"/>
      </w:pPr>
      <w:r w:rsidRPr="00F22B8A">
        <w:rPr>
          <w:shd w:val="clear" w:color="auto" w:fill="F4F5F7"/>
        </w:rPr>
        <w:t xml:space="preserve">cat </w:t>
      </w:r>
      <w:proofErr w:type="spellStart"/>
      <w:r w:rsidRPr="00F22B8A">
        <w:rPr>
          <w:shd w:val="clear" w:color="auto" w:fill="F4F5F7"/>
        </w:rPr>
        <w:t>key.pem</w:t>
      </w:r>
      <w:proofErr w:type="spellEnd"/>
      <w:r w:rsidRPr="00F22B8A">
        <w:rPr>
          <w:shd w:val="clear" w:color="auto" w:fill="F4F5F7"/>
        </w:rPr>
        <w:t xml:space="preserve"> </w:t>
      </w:r>
      <w:proofErr w:type="spellStart"/>
      <w:r w:rsidRPr="00F22B8A">
        <w:rPr>
          <w:shd w:val="clear" w:color="auto" w:fill="F4F5F7"/>
        </w:rPr>
        <w:t>fullchain.pem</w:t>
      </w:r>
      <w:proofErr w:type="spellEnd"/>
      <w:r w:rsidRPr="00F22B8A">
        <w:rPr>
          <w:shd w:val="clear" w:color="auto" w:fill="F4F5F7"/>
        </w:rPr>
        <w:t xml:space="preserve"> &gt; </w:t>
      </w:r>
      <w:proofErr w:type="spellStart"/>
      <w:r w:rsidRPr="00F22B8A">
        <w:rPr>
          <w:shd w:val="clear" w:color="auto" w:fill="F4F5F7"/>
        </w:rPr>
        <w:t>server.pem</w:t>
      </w:r>
      <w:proofErr w:type="spellEnd"/>
    </w:p>
    <w:p w14:paraId="6D8744AB" w14:textId="77A48603" w:rsidR="00A17327" w:rsidRDefault="00516CE6" w:rsidP="002E1177">
      <w:pPr>
        <w:spacing w:before="240"/>
      </w:pPr>
      <w:r>
        <w:t xml:space="preserve">Once the </w:t>
      </w:r>
      <w:proofErr w:type="spellStart"/>
      <w:r>
        <w:t>Kurento</w:t>
      </w:r>
      <w:proofErr w:type="spellEnd"/>
      <w:r>
        <w:t xml:space="preserve"> media server is installed, </w:t>
      </w:r>
      <w:r w:rsidR="00FF0799">
        <w:t>configuration files need to be modified.</w:t>
      </w:r>
    </w:p>
    <w:p w14:paraId="36CAE6E6" w14:textId="77777777" w:rsidR="00857529" w:rsidRPr="002E1177" w:rsidRDefault="00A17327" w:rsidP="002E1177">
      <w:pPr>
        <w:pStyle w:val="BulletListMultiple"/>
        <w:rPr>
          <w:rStyle w:val="Emphasis"/>
          <w:i w:val="0"/>
          <w:iCs w:val="0"/>
          <w:color w:val="172B4D"/>
          <w:spacing w:val="-1"/>
          <w:szCs w:val="24"/>
        </w:rPr>
      </w:pPr>
      <w:r w:rsidRPr="002E1177">
        <w:rPr>
          <w:rStyle w:val="Emphasis"/>
          <w:i w:val="0"/>
          <w:iCs w:val="0"/>
          <w:color w:val="172B4D"/>
          <w:spacing w:val="-1"/>
          <w:szCs w:val="24"/>
        </w:rPr>
        <w:t>/</w:t>
      </w:r>
      <w:proofErr w:type="spellStart"/>
      <w:r w:rsidRPr="002E1177">
        <w:rPr>
          <w:rStyle w:val="Emphasis"/>
          <w:i w:val="0"/>
          <w:iCs w:val="0"/>
          <w:color w:val="172B4D"/>
          <w:spacing w:val="-1"/>
          <w:szCs w:val="24"/>
        </w:rPr>
        <w:t>etc</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kurento.conf.json</w:t>
      </w:r>
      <w:proofErr w:type="spellEnd"/>
    </w:p>
    <w:p w14:paraId="0007D8D0" w14:textId="7DB619CC" w:rsidR="006F5B44" w:rsidRPr="002E1177" w:rsidRDefault="00A17327" w:rsidP="002E1177">
      <w:pPr>
        <w:pStyle w:val="BulletListMultiple"/>
        <w:numPr>
          <w:ilvl w:val="1"/>
          <w:numId w:val="5"/>
        </w:numPr>
      </w:pPr>
      <w:r w:rsidRPr="002E1177">
        <w:t xml:space="preserve">The main configuration file to provide settings of </w:t>
      </w:r>
      <w:proofErr w:type="spellStart"/>
      <w:r w:rsidRPr="002E1177">
        <w:t>Kurento</w:t>
      </w:r>
      <w:proofErr w:type="spellEnd"/>
      <w:r w:rsidRPr="002E1177">
        <w:t xml:space="preserve"> Media Server</w:t>
      </w:r>
    </w:p>
    <w:p w14:paraId="1FCBDD56" w14:textId="575DC5B4" w:rsidR="006F5B44" w:rsidRPr="002E1177" w:rsidRDefault="00A17327" w:rsidP="002E1177">
      <w:pPr>
        <w:pStyle w:val="BulletListMultiple"/>
        <w:numPr>
          <w:ilvl w:val="1"/>
          <w:numId w:val="5"/>
        </w:numPr>
      </w:pPr>
      <w:r w:rsidRPr="002E1177">
        <w:t>Defines the WS/WSS ports and path to combo certificates</w:t>
      </w:r>
    </w:p>
    <w:p w14:paraId="6E5209B8" w14:textId="2BA38E5E" w:rsidR="00A17327" w:rsidRPr="002E1177" w:rsidRDefault="001D5F49" w:rsidP="002E1177">
      <w:pPr>
        <w:pStyle w:val="BulletListMultiple"/>
        <w:numPr>
          <w:ilvl w:val="1"/>
          <w:numId w:val="5"/>
        </w:numPr>
      </w:pPr>
      <w:r>
        <w:t>Please refer to</w:t>
      </w:r>
      <w:r w:rsidR="007E6E02">
        <w:rPr>
          <w:rStyle w:val="apple-converted-space"/>
          <w:color w:val="172B4D"/>
          <w:spacing w:val="-1"/>
          <w:szCs w:val="24"/>
        </w:rPr>
        <w:t xml:space="preserve"> </w:t>
      </w:r>
      <w:r w:rsidR="005D1820" w:rsidRPr="002E1177">
        <w:rPr>
          <w:rStyle w:val="apple-converted-space"/>
          <w:color w:val="172B4D"/>
          <w:spacing w:val="-1"/>
          <w:szCs w:val="24"/>
        </w:rPr>
        <w:t xml:space="preserve">this </w:t>
      </w:r>
      <w:hyperlink r:id="rId43" w:anchor="configure-kurento-media-server-to-use-secure-websocket-wss" w:history="1">
        <w:r w:rsidR="005D1820" w:rsidRPr="002E1177">
          <w:rPr>
            <w:rStyle w:val="Hyperlink"/>
            <w:spacing w:val="-1"/>
            <w:szCs w:val="24"/>
          </w:rPr>
          <w:t>link</w:t>
        </w:r>
      </w:hyperlink>
      <w:r w:rsidR="007E6E02">
        <w:rPr>
          <w:rStyle w:val="apple-converted-space"/>
          <w:color w:val="172B4D"/>
          <w:spacing w:val="-1"/>
          <w:szCs w:val="24"/>
        </w:rPr>
        <w:t xml:space="preserve"> </w:t>
      </w:r>
      <w:r w:rsidR="00A17327" w:rsidRPr="002E1177">
        <w:t>for more details</w:t>
      </w:r>
    </w:p>
    <w:p w14:paraId="31549CF0" w14:textId="77777777" w:rsidR="00991581" w:rsidRPr="002E1177" w:rsidRDefault="00A17327" w:rsidP="002E1177">
      <w:pPr>
        <w:pStyle w:val="BulletListMultiple"/>
      </w:pPr>
      <w:r w:rsidRPr="002E1177">
        <w:rPr>
          <w:rStyle w:val="Emphasis"/>
          <w:i w:val="0"/>
          <w:iCs w:val="0"/>
          <w:color w:val="172B4D"/>
          <w:spacing w:val="-1"/>
          <w:szCs w:val="24"/>
        </w:rPr>
        <w:t>/</w:t>
      </w:r>
      <w:proofErr w:type="spellStart"/>
      <w:r w:rsidRPr="002E1177">
        <w:rPr>
          <w:rStyle w:val="Emphasis"/>
          <w:i w:val="0"/>
          <w:iCs w:val="0"/>
          <w:color w:val="172B4D"/>
          <w:spacing w:val="-1"/>
          <w:szCs w:val="24"/>
        </w:rPr>
        <w:t>etc</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/WebRtcEndpoint.conf.ini</w:t>
      </w:r>
    </w:p>
    <w:p w14:paraId="3E2781DD" w14:textId="66563150" w:rsidR="00932684" w:rsidRPr="002E1177" w:rsidRDefault="00A17327" w:rsidP="002E1177">
      <w:pPr>
        <w:pStyle w:val="BulletListMultiple"/>
        <w:numPr>
          <w:ilvl w:val="1"/>
          <w:numId w:val="5"/>
        </w:numPr>
      </w:pPr>
      <w:r w:rsidRPr="002E1177">
        <w:t xml:space="preserve">Specific parameters for </w:t>
      </w:r>
      <w:proofErr w:type="spellStart"/>
      <w:r w:rsidRPr="002E1177">
        <w:t>WebRtcEndpoint</w:t>
      </w:r>
      <w:proofErr w:type="spellEnd"/>
    </w:p>
    <w:p w14:paraId="11F74C0F" w14:textId="6B8E618D" w:rsidR="008171A8" w:rsidRPr="002E1177" w:rsidRDefault="001D5F49" w:rsidP="002E1177">
      <w:pPr>
        <w:pStyle w:val="BulletListMultiple"/>
        <w:numPr>
          <w:ilvl w:val="1"/>
          <w:numId w:val="5"/>
        </w:numPr>
      </w:pPr>
      <w:r>
        <w:t xml:space="preserve">Please refer to </w:t>
      </w:r>
      <w:r w:rsidR="00B60F7D" w:rsidRPr="002E1177">
        <w:t xml:space="preserve">the </w:t>
      </w:r>
      <w:r w:rsidR="00B61A83" w:rsidRPr="002E1177">
        <w:t>repo</w:t>
      </w:r>
      <w:r w:rsidR="00932684" w:rsidRPr="002E1177">
        <w:t>sitory</w:t>
      </w:r>
      <w:r w:rsidR="00B61A83" w:rsidRPr="002E1177">
        <w:t xml:space="preserve"> directory in</w:t>
      </w:r>
      <w:r w:rsidR="007E6E02">
        <w:t xml:space="preserve"> </w:t>
      </w:r>
      <w:proofErr w:type="spellStart"/>
      <w:r w:rsidR="00B61A83" w:rsidRPr="002E1177">
        <w:t>acedirect-kurento</w:t>
      </w:r>
      <w:proofErr w:type="spellEnd"/>
      <w:r w:rsidR="00B61A83" w:rsidRPr="002E1177">
        <w:t>/confs/</w:t>
      </w:r>
      <w:proofErr w:type="spellStart"/>
      <w:r w:rsidR="00B61A83" w:rsidRPr="002E1177">
        <w:t>kurento</w:t>
      </w:r>
      <w:proofErr w:type="spellEnd"/>
      <w:r w:rsidR="00B61A83" w:rsidRPr="002E1177">
        <w:t>/</w:t>
      </w:r>
      <w:r w:rsidR="00FD056F">
        <w:t xml:space="preserve"> </w:t>
      </w:r>
      <w:r w:rsidR="00B61A83" w:rsidRPr="002E1177">
        <w:t>examples</w:t>
      </w:r>
      <w:r w:rsidR="00FD056F">
        <w:t xml:space="preserve"> </w:t>
      </w:r>
    </w:p>
    <w:p w14:paraId="065CD2B5" w14:textId="77777777" w:rsidR="00806321" w:rsidRPr="002E1177" w:rsidRDefault="00A17327" w:rsidP="002E1177">
      <w:pPr>
        <w:pStyle w:val="BulletListMultiple"/>
      </w:pPr>
      <w:r w:rsidRPr="002E1177">
        <w:rPr>
          <w:rStyle w:val="Emphasis"/>
          <w:i w:val="0"/>
          <w:iCs w:val="0"/>
          <w:color w:val="172B4D"/>
          <w:spacing w:val="-1"/>
          <w:szCs w:val="24"/>
        </w:rPr>
        <w:t>/</w:t>
      </w:r>
      <w:proofErr w:type="spellStart"/>
      <w:r w:rsidRPr="002E1177">
        <w:rPr>
          <w:rStyle w:val="Emphasis"/>
          <w:i w:val="0"/>
          <w:iCs w:val="0"/>
          <w:color w:val="172B4D"/>
          <w:spacing w:val="-1"/>
          <w:szCs w:val="24"/>
        </w:rPr>
        <w:t>etc</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/MediaElement.conf.ini</w:t>
      </w:r>
    </w:p>
    <w:p w14:paraId="6022CA5A" w14:textId="309E541A" w:rsidR="00A17327" w:rsidRPr="002E1177" w:rsidRDefault="00A17327" w:rsidP="002E1177">
      <w:pPr>
        <w:pStyle w:val="BulletListMultiple"/>
        <w:numPr>
          <w:ilvl w:val="1"/>
          <w:numId w:val="5"/>
        </w:numPr>
      </w:pPr>
      <w:r w:rsidRPr="002E1177">
        <w:t xml:space="preserve">Generic parameters for all </w:t>
      </w:r>
      <w:r w:rsidR="00806321" w:rsidRPr="002E1177">
        <w:t xml:space="preserve">types </w:t>
      </w:r>
      <w:r w:rsidRPr="002E1177">
        <w:t xml:space="preserve">of </w:t>
      </w:r>
      <w:proofErr w:type="spellStart"/>
      <w:r w:rsidRPr="002E1177">
        <w:t>MediaElem</w:t>
      </w:r>
      <w:r w:rsidR="00EE32B1" w:rsidRPr="002E1177">
        <w:t>ents</w:t>
      </w:r>
      <w:proofErr w:type="spellEnd"/>
    </w:p>
    <w:p w14:paraId="2251F40B" w14:textId="6FEDE0C8" w:rsidR="00CA6E6C" w:rsidRPr="002E1177" w:rsidRDefault="001D5F49" w:rsidP="002E1177">
      <w:pPr>
        <w:pStyle w:val="BulletListMultiple"/>
        <w:numPr>
          <w:ilvl w:val="1"/>
          <w:numId w:val="5"/>
        </w:numPr>
      </w:pPr>
      <w:r>
        <w:t xml:space="preserve">Please refer to </w:t>
      </w:r>
      <w:r w:rsidR="0086636E" w:rsidRPr="002E1177">
        <w:t xml:space="preserve">the </w:t>
      </w:r>
      <w:hyperlink r:id="rId44" w:history="1">
        <w:proofErr w:type="spellStart"/>
        <w:r w:rsidR="0086636E" w:rsidRPr="002E1177">
          <w:t>Kurento</w:t>
        </w:r>
        <w:proofErr w:type="spellEnd"/>
        <w:r w:rsidR="0086636E" w:rsidRPr="002E1177">
          <w:t xml:space="preserve"> GitHub</w:t>
        </w:r>
      </w:hyperlink>
      <w:r w:rsidR="0086636E" w:rsidRPr="002E1177">
        <w:t xml:space="preserve"> page for examples</w:t>
      </w:r>
    </w:p>
    <w:p w14:paraId="3284CAFF" w14:textId="77777777" w:rsidR="0086636E" w:rsidRPr="002E1177" w:rsidRDefault="00A17327" w:rsidP="002E1177">
      <w:pPr>
        <w:pStyle w:val="BulletListMultiple"/>
      </w:pPr>
      <w:r w:rsidRPr="002E1177">
        <w:rPr>
          <w:rStyle w:val="Emphasis"/>
          <w:i w:val="0"/>
          <w:iCs w:val="0"/>
          <w:color w:val="172B4D"/>
          <w:spacing w:val="-1"/>
          <w:szCs w:val="24"/>
        </w:rPr>
        <w:t>/</w:t>
      </w:r>
      <w:proofErr w:type="spellStart"/>
      <w:r w:rsidRPr="002E1177">
        <w:rPr>
          <w:rStyle w:val="Emphasis"/>
          <w:i w:val="0"/>
          <w:iCs w:val="0"/>
          <w:color w:val="172B4D"/>
          <w:spacing w:val="-1"/>
          <w:szCs w:val="24"/>
        </w:rPr>
        <w:t>etc</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/SdpEndpoint.conf.ini</w:t>
      </w:r>
    </w:p>
    <w:p w14:paraId="31B9CE57" w14:textId="3FB6A3D2" w:rsidR="00A17327" w:rsidRPr="002E1177" w:rsidRDefault="00A17327" w:rsidP="002E1177">
      <w:pPr>
        <w:pStyle w:val="BulletListMultiple"/>
        <w:numPr>
          <w:ilvl w:val="1"/>
          <w:numId w:val="5"/>
        </w:numPr>
      </w:pPr>
      <w:r w:rsidRPr="002E1177">
        <w:t xml:space="preserve">Audio/video parameters for </w:t>
      </w:r>
      <w:proofErr w:type="spellStart"/>
      <w:r w:rsidRPr="002E1177">
        <w:t>SdpEndpoints</w:t>
      </w:r>
      <w:proofErr w:type="spellEnd"/>
      <w:r w:rsidRPr="002E1177">
        <w:t xml:space="preserve"> (i.e.</w:t>
      </w:r>
      <w:r w:rsidR="007E6E02">
        <w:t>,</w:t>
      </w:r>
      <w:r w:rsidRPr="002E1177">
        <w:t xml:space="preserve"> </w:t>
      </w:r>
      <w:proofErr w:type="spellStart"/>
      <w:r w:rsidRPr="002E1177">
        <w:t>WebRtcEndpoint</w:t>
      </w:r>
      <w:proofErr w:type="spellEnd"/>
      <w:r w:rsidRPr="002E1177">
        <w:t xml:space="preserve"> and </w:t>
      </w:r>
      <w:proofErr w:type="spellStart"/>
      <w:r w:rsidRPr="002E1177">
        <w:t>RtpEndpoint</w:t>
      </w:r>
      <w:proofErr w:type="spellEnd"/>
      <w:r w:rsidRPr="002E1177">
        <w:t>)</w:t>
      </w:r>
    </w:p>
    <w:p w14:paraId="51890F95" w14:textId="13D5569D" w:rsidR="0086636E" w:rsidRPr="002E1177" w:rsidRDefault="001D5F49" w:rsidP="002E1177">
      <w:pPr>
        <w:pStyle w:val="BulletListMultiple"/>
        <w:numPr>
          <w:ilvl w:val="1"/>
          <w:numId w:val="5"/>
        </w:numPr>
      </w:pPr>
      <w:r>
        <w:t xml:space="preserve">Please refer to </w:t>
      </w:r>
      <w:r w:rsidR="00B60683" w:rsidRPr="002E1177">
        <w:t xml:space="preserve">the </w:t>
      </w:r>
      <w:proofErr w:type="spellStart"/>
      <w:r w:rsidR="00B60683" w:rsidRPr="002E1177">
        <w:t>Kurento</w:t>
      </w:r>
      <w:proofErr w:type="spellEnd"/>
      <w:r w:rsidR="00B60683" w:rsidRPr="002E1177">
        <w:t xml:space="preserve"> GitHub page for examples</w:t>
      </w:r>
    </w:p>
    <w:p w14:paraId="49FFFE8C" w14:textId="77777777" w:rsidR="00B60683" w:rsidRPr="002E1177" w:rsidRDefault="00A17327" w:rsidP="002E1177">
      <w:pPr>
        <w:pStyle w:val="BulletListMultiple"/>
      </w:pPr>
      <w:r w:rsidRPr="002E1177">
        <w:rPr>
          <w:rStyle w:val="Emphasis"/>
          <w:i w:val="0"/>
          <w:iCs w:val="0"/>
          <w:color w:val="172B4D"/>
          <w:spacing w:val="-1"/>
          <w:szCs w:val="24"/>
        </w:rPr>
        <w:t>/</w:t>
      </w:r>
      <w:proofErr w:type="spellStart"/>
      <w:r w:rsidRPr="002E1177">
        <w:rPr>
          <w:rStyle w:val="Emphasis"/>
          <w:i w:val="0"/>
          <w:iCs w:val="0"/>
          <w:color w:val="172B4D"/>
          <w:spacing w:val="-1"/>
          <w:szCs w:val="24"/>
        </w:rPr>
        <w:t>etc</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/HttpEndpoint.conf.ini</w:t>
      </w:r>
    </w:p>
    <w:p w14:paraId="4BCBC527" w14:textId="2BFFD03B" w:rsidR="00B60683" w:rsidRPr="002E1177" w:rsidRDefault="00A17327" w:rsidP="002E1177">
      <w:pPr>
        <w:pStyle w:val="BulletListMultiple"/>
        <w:numPr>
          <w:ilvl w:val="1"/>
          <w:numId w:val="5"/>
        </w:numPr>
      </w:pPr>
      <w:r w:rsidRPr="002E1177">
        <w:t xml:space="preserve">Specific parameters for </w:t>
      </w:r>
      <w:proofErr w:type="spellStart"/>
      <w:r w:rsidRPr="002E1177">
        <w:t>HttpEndpoin</w:t>
      </w:r>
      <w:r w:rsidR="00D00E33" w:rsidRPr="002E1177">
        <w:t>t</w:t>
      </w:r>
      <w:proofErr w:type="spellEnd"/>
    </w:p>
    <w:p w14:paraId="33CA3DF2" w14:textId="7A68858C" w:rsidR="00D00E33" w:rsidRPr="002E1177" w:rsidRDefault="001D5F49" w:rsidP="002E1177">
      <w:pPr>
        <w:pStyle w:val="BulletListMultiple"/>
        <w:numPr>
          <w:ilvl w:val="1"/>
          <w:numId w:val="5"/>
        </w:numPr>
      </w:pPr>
      <w:r>
        <w:t xml:space="preserve">Please refer to </w:t>
      </w:r>
      <w:r w:rsidR="00D00E33" w:rsidRPr="002E1177">
        <w:t xml:space="preserve">the </w:t>
      </w:r>
      <w:hyperlink r:id="rId45" w:history="1">
        <w:proofErr w:type="spellStart"/>
        <w:r w:rsidR="00D00E33" w:rsidRPr="002E1177">
          <w:t>Kurento</w:t>
        </w:r>
        <w:proofErr w:type="spellEnd"/>
        <w:r w:rsidR="00D00E33" w:rsidRPr="002E1177">
          <w:t xml:space="preserve"> GitHub</w:t>
        </w:r>
      </w:hyperlink>
      <w:r w:rsidR="00D00E33" w:rsidRPr="002E1177">
        <w:t xml:space="preserve"> page for examples</w:t>
      </w:r>
    </w:p>
    <w:p w14:paraId="644B9812" w14:textId="32A83061" w:rsidR="00F75E87" w:rsidRDefault="49F910C6" w:rsidP="001D3D78">
      <w:pPr>
        <w:pStyle w:val="Heading2"/>
      </w:pPr>
      <w:bookmarkStart w:id="566" w:name="_Toc77847501"/>
      <w:proofErr w:type="spellStart"/>
      <w:r>
        <w:t>Busy</w:t>
      </w:r>
      <w:r w:rsidR="6D6A1318">
        <w:t>l</w:t>
      </w:r>
      <w:r>
        <w:t>ight</w:t>
      </w:r>
      <w:proofErr w:type="spellEnd"/>
      <w:r>
        <w:t xml:space="preserve"> Installation</w:t>
      </w:r>
      <w:bookmarkEnd w:id="566"/>
    </w:p>
    <w:p w14:paraId="280DA4C9" w14:textId="1F81EC26" w:rsidR="00D47F99" w:rsidRDefault="0BC20CE6" w:rsidP="00F22B8A">
      <w:pPr>
        <w:pStyle w:val="Heading3"/>
      </w:pPr>
      <w:bookmarkStart w:id="567" w:name="_Toc77847502"/>
      <w:r>
        <w:t>Installation</w:t>
      </w:r>
      <w:bookmarkEnd w:id="567"/>
    </w:p>
    <w:p w14:paraId="11E0E003" w14:textId="49364593" w:rsidR="00AC2E26" w:rsidRPr="00AC2E26" w:rsidRDefault="00407CF3" w:rsidP="00473CF6">
      <w:r>
        <w:t xml:space="preserve">Complete installation instructions for the </w:t>
      </w:r>
      <w:proofErr w:type="spellStart"/>
      <w:r>
        <w:t>BusyLight</w:t>
      </w:r>
      <w:proofErr w:type="spellEnd"/>
      <w:r>
        <w:t xml:space="preserve"> </w:t>
      </w:r>
      <w:r w:rsidR="00E05EA7">
        <w:t xml:space="preserve">server software </w:t>
      </w:r>
      <w:r w:rsidR="00E112AB">
        <w:t>are</w:t>
      </w:r>
      <w:r w:rsidR="00E05EA7">
        <w:t xml:space="preserve"> in the software repository in the </w:t>
      </w:r>
      <w:r w:rsidR="00AF2127">
        <w:t>ace-direct/</w:t>
      </w:r>
      <w:proofErr w:type="spellStart"/>
      <w:r w:rsidR="00AF2127">
        <w:t>obusylight</w:t>
      </w:r>
      <w:proofErr w:type="spellEnd"/>
      <w:r w:rsidR="00AF2127">
        <w:t xml:space="preserve"> folder.</w:t>
      </w:r>
    </w:p>
    <w:p w14:paraId="7A40934A" w14:textId="06ADF77D" w:rsidR="00B00F1B" w:rsidRPr="002E1177" w:rsidRDefault="661F94C6" w:rsidP="007E549A">
      <w:pPr>
        <w:pStyle w:val="Heading3"/>
      </w:pPr>
      <w:bookmarkStart w:id="568" w:name="_Toc77847503"/>
      <w:r w:rsidRPr="002E1177">
        <w:lastRenderedPageBreak/>
        <w:t xml:space="preserve">Using the </w:t>
      </w:r>
      <w:proofErr w:type="spellStart"/>
      <w:r w:rsidRPr="002E1177">
        <w:t>B</w:t>
      </w:r>
      <w:r w:rsidR="6D6A1318" w:rsidRPr="002E1177">
        <w:t>usylight</w:t>
      </w:r>
      <w:proofErr w:type="spellEnd"/>
      <w:r w:rsidRPr="002E1177">
        <w:t xml:space="preserve"> </w:t>
      </w:r>
      <w:r w:rsidR="00B13796">
        <w:t>w</w:t>
      </w:r>
      <w:r w:rsidR="00B13796" w:rsidRPr="002E1177">
        <w:t xml:space="preserve">ith </w:t>
      </w:r>
      <w:r w:rsidRPr="002E1177">
        <w:t>ACE Direct</w:t>
      </w:r>
      <w:bookmarkEnd w:id="568"/>
    </w:p>
    <w:p w14:paraId="1A5F6DAE" w14:textId="6E739DCC" w:rsidR="00B00F1B" w:rsidRPr="002E1177" w:rsidRDefault="00B00F1B" w:rsidP="002E1177">
      <w:pPr>
        <w:pStyle w:val="NumberedList"/>
        <w:numPr>
          <w:ilvl w:val="0"/>
          <w:numId w:val="48"/>
        </w:numPr>
      </w:pPr>
      <w:r w:rsidRPr="002E1177">
        <w:t>Plug the</w:t>
      </w:r>
      <w:r w:rsidR="00C21C6C">
        <w:t xml:space="preserve"> </w:t>
      </w:r>
      <w:proofErr w:type="spellStart"/>
      <w:r w:rsidR="00AB5DE9" w:rsidRPr="002E1177">
        <w:rPr>
          <w:i/>
          <w:iCs/>
        </w:rPr>
        <w:t>K</w:t>
      </w:r>
      <w:r w:rsidRPr="002E1177">
        <w:rPr>
          <w:i/>
          <w:iCs/>
        </w:rPr>
        <w:t>uando</w:t>
      </w:r>
      <w:proofErr w:type="spellEnd"/>
      <w:r w:rsidRPr="002E1177">
        <w:rPr>
          <w:i/>
          <w:iCs/>
        </w:rPr>
        <w:t xml:space="preserve"> </w:t>
      </w:r>
      <w:proofErr w:type="spellStart"/>
      <w:r w:rsidR="006A27F4" w:rsidRPr="002E1177">
        <w:rPr>
          <w:i/>
          <w:iCs/>
        </w:rPr>
        <w:t>Busy</w:t>
      </w:r>
      <w:r w:rsidR="005E5AE3" w:rsidRPr="002E1177">
        <w:rPr>
          <w:i/>
          <w:iCs/>
        </w:rPr>
        <w:t>l</w:t>
      </w:r>
      <w:r w:rsidR="006A27F4" w:rsidRPr="002E1177">
        <w:rPr>
          <w:i/>
          <w:iCs/>
        </w:rPr>
        <w:t>ight</w:t>
      </w:r>
      <w:proofErr w:type="spellEnd"/>
      <w:r w:rsidR="00C21C6C">
        <w:rPr>
          <w:i/>
          <w:iCs/>
        </w:rPr>
        <w:t xml:space="preserve"> </w:t>
      </w:r>
      <w:r w:rsidRPr="002E1177">
        <w:t>into an available USB port on your computer. The light will flash red, green, blue twice, then turn off.</w:t>
      </w:r>
    </w:p>
    <w:p w14:paraId="59FF5FFC" w14:textId="4C6E9B83" w:rsidR="00B00F1B" w:rsidRPr="002E1177" w:rsidRDefault="00B00F1B" w:rsidP="002E1177">
      <w:pPr>
        <w:pStyle w:val="NumberedList"/>
      </w:pPr>
      <w:r w:rsidRPr="002E1177">
        <w:t>Double-click the</w:t>
      </w:r>
      <w:r w:rsidR="00C21C6C">
        <w:t xml:space="preserve"> </w:t>
      </w:r>
      <w:r w:rsidRPr="002E1177">
        <w:t>lightserver.jar</w:t>
      </w:r>
      <w:r w:rsidR="00C21C6C">
        <w:t xml:space="preserve"> </w:t>
      </w:r>
      <w:r w:rsidRPr="002E1177">
        <w:t>file. If prompted, open the file as a</w:t>
      </w:r>
      <w:r w:rsidR="00C21C6C">
        <w:t xml:space="preserve"> </w:t>
      </w:r>
      <w:proofErr w:type="gramStart"/>
      <w:r w:rsidRPr="002E1177">
        <w:rPr>
          <w:i/>
          <w:iCs/>
        </w:rPr>
        <w:t>Java(</w:t>
      </w:r>
      <w:proofErr w:type="gramEnd"/>
      <w:r w:rsidRPr="002E1177">
        <w:rPr>
          <w:i/>
          <w:iCs/>
        </w:rPr>
        <w:t>TM) Platform SE binary</w:t>
      </w:r>
      <w:r w:rsidRPr="002E1177">
        <w:t>.</w:t>
      </w:r>
    </w:p>
    <w:p w14:paraId="35123418" w14:textId="16E6017C" w:rsidR="00B00F1B" w:rsidRPr="002E1177" w:rsidRDefault="00B00F1B" w:rsidP="002E1177">
      <w:pPr>
        <w:pStyle w:val="NumberedList"/>
      </w:pPr>
      <w:r w:rsidRPr="002E1177">
        <w:t>The</w:t>
      </w:r>
      <w:r w:rsidR="00C21C6C">
        <w:t xml:space="preserve"> </w:t>
      </w:r>
      <w:proofErr w:type="spellStart"/>
      <w:r w:rsidRPr="002E1177">
        <w:rPr>
          <w:i/>
          <w:iCs/>
        </w:rPr>
        <w:t>Busy</w:t>
      </w:r>
      <w:r w:rsidR="004F570F" w:rsidRPr="002E1177">
        <w:rPr>
          <w:i/>
          <w:iCs/>
        </w:rPr>
        <w:t>l</w:t>
      </w:r>
      <w:r w:rsidRPr="002E1177">
        <w:rPr>
          <w:i/>
          <w:iCs/>
        </w:rPr>
        <w:t>ight</w:t>
      </w:r>
      <w:proofErr w:type="spellEnd"/>
      <w:r w:rsidRPr="002E1177">
        <w:rPr>
          <w:i/>
          <w:iCs/>
        </w:rPr>
        <w:t xml:space="preserve"> - ACE Direct</w:t>
      </w:r>
      <w:r w:rsidR="00C21C6C">
        <w:rPr>
          <w:i/>
          <w:iCs/>
        </w:rPr>
        <w:t xml:space="preserve"> </w:t>
      </w:r>
      <w:r w:rsidRPr="002E1177">
        <w:t xml:space="preserve">UI will start, and the </w:t>
      </w:r>
      <w:proofErr w:type="spellStart"/>
      <w:r w:rsidR="00E4389F" w:rsidRPr="002E1177">
        <w:t>Busylight</w:t>
      </w:r>
      <w:proofErr w:type="spellEnd"/>
      <w:r w:rsidRPr="002E1177">
        <w:t xml:space="preserve"> device will flash rainbow colors and turn off.</w:t>
      </w:r>
    </w:p>
    <w:p w14:paraId="166545A0" w14:textId="77777777" w:rsidR="00B00F1B" w:rsidRPr="002E1177" w:rsidRDefault="00B00F1B" w:rsidP="002E1177">
      <w:pPr>
        <w:pStyle w:val="NumberedList"/>
      </w:pPr>
      <w:r w:rsidRPr="002E1177">
        <w:t>From a browser, log into ACE Direct.</w:t>
      </w:r>
    </w:p>
    <w:p w14:paraId="462CDAD9" w14:textId="216DE3C5" w:rsidR="00B00F1B" w:rsidRPr="002E1177" w:rsidRDefault="00B00F1B" w:rsidP="002E1177">
      <w:pPr>
        <w:pStyle w:val="NumberedList2bulleted"/>
        <w:ind w:left="1080"/>
        <w:rPr>
          <w:color w:val="24292E"/>
        </w:rPr>
      </w:pPr>
      <w:r w:rsidRPr="002E1177">
        <w:rPr>
          <w:color w:val="24292E"/>
        </w:rPr>
        <w:t>If prompted, allow the browser to</w:t>
      </w:r>
      <w:r w:rsidR="00C21C6C">
        <w:rPr>
          <w:color w:val="24292E"/>
        </w:rPr>
        <w:t xml:space="preserve"> u</w:t>
      </w:r>
      <w:r w:rsidRPr="002E1177">
        <w:rPr>
          <w:color w:val="24292E"/>
        </w:rPr>
        <w:t>se your camera.</w:t>
      </w:r>
    </w:p>
    <w:p w14:paraId="41D49ADD" w14:textId="3F95831E" w:rsidR="00B00F1B" w:rsidRPr="002E1177" w:rsidRDefault="00B00F1B" w:rsidP="002E1177">
      <w:pPr>
        <w:pStyle w:val="NumberedList2bulleted"/>
        <w:ind w:left="1080"/>
        <w:rPr>
          <w:color w:val="24292E"/>
        </w:rPr>
      </w:pPr>
      <w:r w:rsidRPr="002E1177">
        <w:rPr>
          <w:color w:val="24292E"/>
        </w:rPr>
        <w:t>A</w:t>
      </w:r>
      <w:r w:rsidR="00C21C6C">
        <w:rPr>
          <w:color w:val="24292E"/>
        </w:rPr>
        <w:t xml:space="preserve"> </w:t>
      </w:r>
      <w:proofErr w:type="spellStart"/>
      <w:r w:rsidRPr="002E1177">
        <w:rPr>
          <w:color w:val="24292E"/>
        </w:rPr>
        <w:t>Busy</w:t>
      </w:r>
      <w:r w:rsidR="00361C36" w:rsidRPr="002E1177">
        <w:rPr>
          <w:color w:val="24292E"/>
        </w:rPr>
        <w:t>l</w:t>
      </w:r>
      <w:r w:rsidRPr="002E1177">
        <w:rPr>
          <w:color w:val="24292E"/>
        </w:rPr>
        <w:t>ight</w:t>
      </w:r>
      <w:proofErr w:type="spellEnd"/>
      <w:r w:rsidR="00C21C6C">
        <w:rPr>
          <w:color w:val="24292E"/>
        </w:rPr>
        <w:t xml:space="preserve"> </w:t>
      </w:r>
      <w:r w:rsidRPr="002E1177">
        <w:rPr>
          <w:color w:val="24292E"/>
        </w:rPr>
        <w:t>dialog will appear. Click the</w:t>
      </w:r>
      <w:r w:rsidR="00C21C6C">
        <w:rPr>
          <w:color w:val="24292E"/>
        </w:rPr>
        <w:t xml:space="preserve"> </w:t>
      </w:r>
      <w:r w:rsidRPr="002E1177">
        <w:rPr>
          <w:color w:val="24292E"/>
        </w:rPr>
        <w:t xml:space="preserve">Test </w:t>
      </w:r>
      <w:proofErr w:type="spellStart"/>
      <w:r w:rsidRPr="002E1177">
        <w:rPr>
          <w:color w:val="24292E"/>
        </w:rPr>
        <w:t>Busy</w:t>
      </w:r>
      <w:r w:rsidR="00026E83" w:rsidRPr="002E1177">
        <w:rPr>
          <w:color w:val="24292E"/>
        </w:rPr>
        <w:t>l</w:t>
      </w:r>
      <w:r w:rsidRPr="002E1177">
        <w:rPr>
          <w:color w:val="24292E"/>
        </w:rPr>
        <w:t>ight</w:t>
      </w:r>
      <w:proofErr w:type="spellEnd"/>
      <w:r w:rsidRPr="002E1177">
        <w:rPr>
          <w:color w:val="24292E"/>
        </w:rPr>
        <w:t xml:space="preserve"> Connection</w:t>
      </w:r>
      <w:r w:rsidR="00C21C6C">
        <w:rPr>
          <w:color w:val="24292E"/>
        </w:rPr>
        <w:t xml:space="preserve"> </w:t>
      </w:r>
      <w:r w:rsidRPr="002E1177">
        <w:rPr>
          <w:color w:val="24292E"/>
        </w:rPr>
        <w:t>button.</w:t>
      </w:r>
    </w:p>
    <w:p w14:paraId="1445D692" w14:textId="3CDB114F" w:rsidR="00B00F1B" w:rsidRPr="002E1177" w:rsidRDefault="00B00F1B" w:rsidP="002E1177">
      <w:pPr>
        <w:pStyle w:val="NumberedList2bulleted"/>
        <w:ind w:left="1080"/>
        <w:rPr>
          <w:color w:val="24292E"/>
        </w:rPr>
      </w:pPr>
      <w:r w:rsidRPr="002E1177">
        <w:rPr>
          <w:color w:val="24292E"/>
        </w:rPr>
        <w:t>A new browser tab will appear. Click</w:t>
      </w:r>
      <w:r w:rsidR="00C21C6C">
        <w:rPr>
          <w:color w:val="24292E"/>
        </w:rPr>
        <w:t xml:space="preserve"> </w:t>
      </w:r>
      <w:r w:rsidRPr="002E1177">
        <w:rPr>
          <w:color w:val="24292E"/>
        </w:rPr>
        <w:t>Advanced</w:t>
      </w:r>
      <w:r w:rsidR="00C21C6C">
        <w:rPr>
          <w:color w:val="24292E"/>
        </w:rPr>
        <w:t xml:space="preserve"> </w:t>
      </w:r>
      <w:r w:rsidRPr="002E1177">
        <w:rPr>
          <w:color w:val="24292E"/>
        </w:rPr>
        <w:t>and click</w:t>
      </w:r>
      <w:r w:rsidR="00C21C6C">
        <w:rPr>
          <w:color w:val="24292E"/>
        </w:rPr>
        <w:t xml:space="preserve"> </w:t>
      </w:r>
      <w:r w:rsidRPr="002E1177">
        <w:rPr>
          <w:color w:val="24292E"/>
        </w:rPr>
        <w:t>Proceed to localhost (unsafe).</w:t>
      </w:r>
    </w:p>
    <w:p w14:paraId="5645610D" w14:textId="735BF11E" w:rsidR="00B00F1B" w:rsidRPr="002E1177" w:rsidRDefault="00B00F1B" w:rsidP="002E1177">
      <w:pPr>
        <w:pStyle w:val="NumberedList2bulleted"/>
        <w:ind w:left="1080"/>
        <w:rPr>
          <w:color w:val="24292E"/>
        </w:rPr>
      </w:pPr>
      <w:proofErr w:type="spellStart"/>
      <w:r w:rsidRPr="002E1177">
        <w:rPr>
          <w:color w:val="24292E"/>
        </w:rPr>
        <w:t>Busy</w:t>
      </w:r>
      <w:r w:rsidR="006A415C">
        <w:rPr>
          <w:color w:val="24292E"/>
        </w:rPr>
        <w:t>l</w:t>
      </w:r>
      <w:r w:rsidRPr="002E1177">
        <w:rPr>
          <w:color w:val="24292E"/>
        </w:rPr>
        <w:t>ight</w:t>
      </w:r>
      <w:proofErr w:type="spellEnd"/>
      <w:r w:rsidRPr="002E1177">
        <w:rPr>
          <w:color w:val="24292E"/>
        </w:rPr>
        <w:t xml:space="preserve"> access will be granted. Close this tab.</w:t>
      </w:r>
    </w:p>
    <w:p w14:paraId="3EA90A89" w14:textId="5026D184" w:rsidR="00B00F1B" w:rsidRPr="002E1177" w:rsidRDefault="00B00F1B" w:rsidP="002E1177">
      <w:pPr>
        <w:pStyle w:val="NumberedList2bulleted"/>
        <w:ind w:left="1080"/>
        <w:rPr>
          <w:color w:val="24292E"/>
        </w:rPr>
      </w:pPr>
      <w:r w:rsidRPr="002E1177">
        <w:rPr>
          <w:color w:val="24292E"/>
        </w:rPr>
        <w:t xml:space="preserve">From the </w:t>
      </w:r>
      <w:r w:rsidR="00C21C6C">
        <w:rPr>
          <w:color w:val="24292E"/>
        </w:rPr>
        <w:t>A</w:t>
      </w:r>
      <w:r w:rsidRPr="002E1177">
        <w:rPr>
          <w:color w:val="24292E"/>
        </w:rPr>
        <w:t xml:space="preserve">gent </w:t>
      </w:r>
      <w:r w:rsidR="00C21C6C">
        <w:rPr>
          <w:color w:val="24292E"/>
        </w:rPr>
        <w:t>P</w:t>
      </w:r>
      <w:r w:rsidRPr="002E1177">
        <w:rPr>
          <w:color w:val="24292E"/>
        </w:rPr>
        <w:t>ortal,</w:t>
      </w:r>
      <w:r w:rsidR="00C21C6C">
        <w:rPr>
          <w:color w:val="24292E"/>
        </w:rPr>
        <w:t xml:space="preserve"> c</w:t>
      </w:r>
      <w:r w:rsidRPr="002E1177">
        <w:rPr>
          <w:color w:val="24292E"/>
        </w:rPr>
        <w:t>lose</w:t>
      </w:r>
      <w:r w:rsidR="00C21C6C">
        <w:rPr>
          <w:color w:val="24292E"/>
        </w:rPr>
        <w:t xml:space="preserve"> </w:t>
      </w:r>
      <w:r w:rsidRPr="002E1177">
        <w:rPr>
          <w:color w:val="24292E"/>
        </w:rPr>
        <w:t>the</w:t>
      </w:r>
      <w:r w:rsidR="00C21C6C">
        <w:rPr>
          <w:color w:val="24292E"/>
        </w:rPr>
        <w:t xml:space="preserve"> </w:t>
      </w:r>
      <w:proofErr w:type="spellStart"/>
      <w:r w:rsidRPr="002E1177">
        <w:rPr>
          <w:color w:val="24292E"/>
        </w:rPr>
        <w:t>Busy</w:t>
      </w:r>
      <w:r w:rsidR="00361C36" w:rsidRPr="002E1177">
        <w:rPr>
          <w:color w:val="24292E"/>
        </w:rPr>
        <w:t>l</w:t>
      </w:r>
      <w:r w:rsidRPr="002E1177">
        <w:rPr>
          <w:color w:val="24292E"/>
        </w:rPr>
        <w:t>ight</w:t>
      </w:r>
      <w:proofErr w:type="spellEnd"/>
      <w:r w:rsidR="00C21C6C">
        <w:rPr>
          <w:color w:val="24292E"/>
        </w:rPr>
        <w:t xml:space="preserve"> </w:t>
      </w:r>
      <w:r w:rsidRPr="002E1177">
        <w:rPr>
          <w:color w:val="24292E"/>
        </w:rPr>
        <w:t>dialog.</w:t>
      </w:r>
    </w:p>
    <w:p w14:paraId="7606094D" w14:textId="2F40D2FE" w:rsidR="00B00F1B" w:rsidRDefault="00B00F1B" w:rsidP="002E1177">
      <w:pPr>
        <w:pStyle w:val="NumberedListLast"/>
      </w:pPr>
      <w:r w:rsidRPr="002E1177">
        <w:t xml:space="preserve">You are now ready to use the </w:t>
      </w:r>
      <w:proofErr w:type="spellStart"/>
      <w:r w:rsidRPr="002E1177">
        <w:t>B</w:t>
      </w:r>
      <w:r w:rsidR="00C615FE" w:rsidRPr="002E1177">
        <w:t>usylight</w:t>
      </w:r>
      <w:proofErr w:type="spellEnd"/>
      <w:r w:rsidRPr="002E1177">
        <w:t xml:space="preserve"> device with ACE Direct.</w:t>
      </w:r>
    </w:p>
    <w:p w14:paraId="4276FC64" w14:textId="77B41300" w:rsidR="00E74CF2" w:rsidRDefault="003B0F73" w:rsidP="009100B2">
      <w:pPr>
        <w:pStyle w:val="Heading2"/>
      </w:pPr>
      <w:bookmarkStart w:id="569" w:name="_Toc72497373"/>
      <w:bookmarkStart w:id="570" w:name="_Toc77847504"/>
      <w:bookmarkEnd w:id="569"/>
      <w:r>
        <w:t xml:space="preserve">ACE Quill </w:t>
      </w:r>
      <w:r w:rsidR="000A3BE4">
        <w:t xml:space="preserve">Service (Call </w:t>
      </w:r>
      <w:r>
        <w:t>Captioning and Translation</w:t>
      </w:r>
      <w:r w:rsidR="000A3BE4">
        <w:t>)</w:t>
      </w:r>
      <w:bookmarkEnd w:id="570"/>
    </w:p>
    <w:p w14:paraId="74411AD7" w14:textId="77777777" w:rsidR="00250191" w:rsidRDefault="00250191" w:rsidP="00250191">
      <w:pPr>
        <w:pStyle w:val="Heading3"/>
        <w:ind w:left="1080" w:hanging="1080"/>
      </w:pPr>
      <w:bookmarkStart w:id="571" w:name="_Toc77847505"/>
      <w:r>
        <w:t>Introduction</w:t>
      </w:r>
      <w:bookmarkEnd w:id="571"/>
    </w:p>
    <w:p w14:paraId="00AF963B" w14:textId="34C6851C" w:rsidR="00250191" w:rsidRDefault="00250191" w:rsidP="00250191">
      <w:r>
        <w:t xml:space="preserve">The ACE Quill Service is a Node.js server that provides </w:t>
      </w:r>
      <w:r w:rsidR="00731920">
        <w:t>call captioning</w:t>
      </w:r>
      <w:r w:rsidR="00141BB7">
        <w:t xml:space="preserve"> to ACE Direct</w:t>
      </w:r>
      <w:r w:rsidR="00731920">
        <w:t xml:space="preserve"> </w:t>
      </w:r>
      <w:r>
        <w:t xml:space="preserve">and </w:t>
      </w:r>
      <w:r w:rsidR="000A3BE4">
        <w:t>a</w:t>
      </w:r>
      <w:r>
        <w:t xml:space="preserve"> </w:t>
      </w:r>
      <w:r w:rsidR="00A13E81">
        <w:t xml:space="preserve">RESTful </w:t>
      </w:r>
      <w:r>
        <w:t>API</w:t>
      </w:r>
      <w:r w:rsidR="00A13E81">
        <w:t xml:space="preserve"> </w:t>
      </w:r>
      <w:r w:rsidR="000A3BE4">
        <w:t xml:space="preserve">for </w:t>
      </w:r>
      <w:r w:rsidR="00A13E81">
        <w:t>language translation.</w:t>
      </w:r>
    </w:p>
    <w:p w14:paraId="6B230D1A" w14:textId="77777777" w:rsidR="00250191" w:rsidRDefault="00250191" w:rsidP="00250191">
      <w:pPr>
        <w:pStyle w:val="Heading3"/>
        <w:ind w:left="1080" w:hanging="1080"/>
      </w:pPr>
      <w:bookmarkStart w:id="572" w:name="_Toc77847506"/>
      <w:r>
        <w:t>Installation and Configuration</w:t>
      </w:r>
      <w:bookmarkEnd w:id="572"/>
    </w:p>
    <w:p w14:paraId="3ABA9D13" w14:textId="35B8F19F" w:rsidR="00250191" w:rsidRDefault="00250191" w:rsidP="00250191">
      <w:r>
        <w:t xml:space="preserve">The </w:t>
      </w:r>
      <w:r w:rsidR="00731920">
        <w:t xml:space="preserve">ACE Quill Service should </w:t>
      </w:r>
      <w:r>
        <w:t xml:space="preserve">be installed on the </w:t>
      </w:r>
      <w:r w:rsidR="00731920">
        <w:t>Asterisk</w:t>
      </w:r>
      <w:r>
        <w:t xml:space="preserve"> server. The prerequisites for the </w:t>
      </w:r>
      <w:r w:rsidR="000A3BE4">
        <w:t>ACE Quill Service</w:t>
      </w:r>
      <w:r>
        <w:t xml:space="preserve"> are:</w:t>
      </w:r>
    </w:p>
    <w:p w14:paraId="63AF23BF" w14:textId="77777777" w:rsidR="00250191" w:rsidRDefault="00250191" w:rsidP="00250191">
      <w:pPr>
        <w:pStyle w:val="BulletListSingle"/>
      </w:pPr>
      <w:r>
        <w:t>Node.js</w:t>
      </w:r>
    </w:p>
    <w:p w14:paraId="2EAC2848" w14:textId="510FB12B" w:rsidR="00BD0F69" w:rsidRPr="00BD0F69" w:rsidRDefault="00250191" w:rsidP="000479BD">
      <w:pPr>
        <w:pStyle w:val="BulletListSingleLast"/>
        <w:numPr>
          <w:ilvl w:val="1"/>
          <w:numId w:val="8"/>
        </w:numPr>
      </w:pPr>
      <w:r>
        <w:t xml:space="preserve">Version </w:t>
      </w:r>
      <w:r w:rsidR="009F7FDE">
        <w:t>12.18.2</w:t>
      </w:r>
    </w:p>
    <w:p w14:paraId="7A8FE4AF" w14:textId="1EDEEE58" w:rsidR="005E037D" w:rsidRDefault="00250191" w:rsidP="00250191">
      <w:r>
        <w:t xml:space="preserve">To install </w:t>
      </w:r>
      <w:r w:rsidR="002267FE">
        <w:t xml:space="preserve">the </w:t>
      </w:r>
      <w:r w:rsidR="000A3BE4">
        <w:t>ACE Quill Service</w:t>
      </w:r>
      <w:r>
        <w:t xml:space="preserve">, </w:t>
      </w:r>
      <w:r w:rsidR="00076AD8">
        <w:t>c</w:t>
      </w:r>
      <w:r w:rsidR="007A7665">
        <w:t xml:space="preserve">reate </w:t>
      </w:r>
      <w:r w:rsidR="0018177A">
        <w:t xml:space="preserve">a </w:t>
      </w:r>
      <w:r w:rsidR="00A842BE">
        <w:t>Google Cloud</w:t>
      </w:r>
      <w:r w:rsidR="003B13F7">
        <w:t xml:space="preserve"> Platform or IBM </w:t>
      </w:r>
      <w:r w:rsidR="00A563AF">
        <w:t>Cloud</w:t>
      </w:r>
      <w:r w:rsidR="00A842BE">
        <w:t xml:space="preserve"> Account</w:t>
      </w:r>
      <w:r w:rsidR="00A52F63">
        <w:t>.</w:t>
      </w:r>
    </w:p>
    <w:p w14:paraId="69E68D59" w14:textId="79AAB635" w:rsidR="005E037D" w:rsidRDefault="005E037D" w:rsidP="00250191">
      <w:r>
        <w:t>Google</w:t>
      </w:r>
      <w:r w:rsidR="00D914E4">
        <w:t xml:space="preserve"> Cloud Platform</w:t>
      </w:r>
      <w:r>
        <w:t>:</w:t>
      </w:r>
    </w:p>
    <w:p w14:paraId="76652F6E" w14:textId="3C63CB2D" w:rsidR="00A563AF" w:rsidRDefault="00A563AF" w:rsidP="00B11A6B">
      <w:pPr>
        <w:pStyle w:val="ListParagraph"/>
        <w:numPr>
          <w:ilvl w:val="0"/>
          <w:numId w:val="52"/>
        </w:numPr>
      </w:pPr>
      <w:r>
        <w:t xml:space="preserve">The ACE Quill service uses the Google speech to text engine to support captions and requires </w:t>
      </w:r>
      <w:r w:rsidR="00BB4E79">
        <w:t>a</w:t>
      </w:r>
      <w:r w:rsidR="00AF2180">
        <w:t xml:space="preserve"> Google </w:t>
      </w:r>
      <w:r>
        <w:t xml:space="preserve">account </w:t>
      </w:r>
    </w:p>
    <w:p w14:paraId="22D97790" w14:textId="77777777" w:rsidR="00A563AF" w:rsidRDefault="00A563AF" w:rsidP="00B11A6B">
      <w:pPr>
        <w:pStyle w:val="ListParagraph"/>
        <w:numPr>
          <w:ilvl w:val="0"/>
          <w:numId w:val="52"/>
        </w:numPr>
      </w:pPr>
      <w:r>
        <w:t>Create a Google account and create a speech to text service</w:t>
      </w:r>
    </w:p>
    <w:p w14:paraId="0BCC98AC" w14:textId="4FCEB964" w:rsidR="00A563AF" w:rsidRPr="00E74D35" w:rsidRDefault="00A563AF" w:rsidP="00B11A6B">
      <w:pPr>
        <w:pStyle w:val="ListParagraph"/>
        <w:numPr>
          <w:ilvl w:val="0"/>
          <w:numId w:val="52"/>
        </w:numPr>
      </w:pPr>
      <w:r>
        <w:t xml:space="preserve">Download a private key as a JSON from </w:t>
      </w:r>
      <w:r w:rsidRPr="00E10DE5">
        <w:t>the</w:t>
      </w:r>
      <w:r w:rsidR="00FD056F" w:rsidRPr="00E10DE5">
        <w:t xml:space="preserve"> </w:t>
      </w:r>
      <w:r w:rsidR="00E10DE5">
        <w:t xml:space="preserve">Service Accounts </w:t>
      </w:r>
      <w:r w:rsidRPr="00E74D35">
        <w:t>menu</w:t>
      </w:r>
    </w:p>
    <w:p w14:paraId="4309AB4B" w14:textId="714D58D5" w:rsidR="00A563AF" w:rsidRDefault="00A563AF" w:rsidP="00A563AF">
      <w:pPr>
        <w:pStyle w:val="ListParagraph"/>
        <w:numPr>
          <w:ilvl w:val="0"/>
          <w:numId w:val="52"/>
        </w:numPr>
      </w:pPr>
      <w:r>
        <w:t>Copy the JSON file to config/</w:t>
      </w:r>
      <w:proofErr w:type="spellStart"/>
      <w:r>
        <w:t>google.json</w:t>
      </w:r>
      <w:proofErr w:type="spellEnd"/>
    </w:p>
    <w:p w14:paraId="10384DEF" w14:textId="7530EE66" w:rsidR="006A6F99" w:rsidRDefault="00D914E4" w:rsidP="00357654">
      <w:r>
        <w:t>IBM Cloud:</w:t>
      </w:r>
    </w:p>
    <w:p w14:paraId="525BDCFA" w14:textId="432F5D54" w:rsidR="00900B0E" w:rsidRDefault="00F61C47" w:rsidP="00900B0E">
      <w:pPr>
        <w:pStyle w:val="ListParagraph"/>
        <w:numPr>
          <w:ilvl w:val="0"/>
          <w:numId w:val="53"/>
        </w:numPr>
      </w:pPr>
      <w:r>
        <w:t xml:space="preserve">Configure ACE Quill service to </w:t>
      </w:r>
      <w:r w:rsidR="0034729D">
        <w:t xml:space="preserve">use IBM Watson </w:t>
      </w:r>
      <w:r w:rsidR="0059353A">
        <w:t>in place</w:t>
      </w:r>
      <w:r w:rsidR="0034729D">
        <w:t xml:space="preserve"> of Google for Speech to Text and Translation. </w:t>
      </w:r>
      <w:r w:rsidR="002E602B">
        <w:t>Change the following files:</w:t>
      </w:r>
    </w:p>
    <w:p w14:paraId="586CDC41" w14:textId="265A7803" w:rsidR="002E602B" w:rsidRDefault="002E602B" w:rsidP="002E602B">
      <w:pPr>
        <w:pStyle w:val="ListParagraph"/>
        <w:numPr>
          <w:ilvl w:val="1"/>
          <w:numId w:val="53"/>
        </w:numPr>
      </w:pPr>
      <w:r>
        <w:t>service.js: uncomment line 3 and</w:t>
      </w:r>
      <w:r w:rsidR="000E2E7D">
        <w:t xml:space="preserve"> comment out line 4.</w:t>
      </w:r>
    </w:p>
    <w:p w14:paraId="2A86CD86" w14:textId="1655A80B" w:rsidR="000E2E7D" w:rsidRDefault="000E2E7D" w:rsidP="002E602B">
      <w:pPr>
        <w:pStyle w:val="ListParagraph"/>
        <w:numPr>
          <w:ilvl w:val="1"/>
          <w:numId w:val="53"/>
        </w:numPr>
      </w:pPr>
      <w:proofErr w:type="spellStart"/>
      <w:r>
        <w:lastRenderedPageBreak/>
        <w:t>api</w:t>
      </w:r>
      <w:proofErr w:type="spellEnd"/>
      <w:r>
        <w:t>/models/acequillModel.js: uncomment line 1 and comment out line 2.</w:t>
      </w:r>
    </w:p>
    <w:p w14:paraId="5C23F276" w14:textId="567A164B" w:rsidR="0060171A" w:rsidRDefault="00427453" w:rsidP="0060171A">
      <w:pPr>
        <w:pStyle w:val="ListParagraph"/>
        <w:numPr>
          <w:ilvl w:val="0"/>
          <w:numId w:val="53"/>
        </w:numPr>
      </w:pPr>
      <w:r>
        <w:t>Create an IBM Watson Service Account</w:t>
      </w:r>
    </w:p>
    <w:p w14:paraId="12F4DCEA" w14:textId="47987932" w:rsidR="00D84D73" w:rsidRPr="00D84D73" w:rsidRDefault="00D84D73" w:rsidP="00D84D73">
      <w:pPr>
        <w:pStyle w:val="ListParagraph"/>
        <w:numPr>
          <w:ilvl w:val="1"/>
          <w:numId w:val="53"/>
        </w:numPr>
      </w:pPr>
      <w:r w:rsidRPr="00D84D73">
        <w:t>The ACE Quill service uses the IBM Watson speech to text engine to support captions and requires an</w:t>
      </w:r>
      <w:r w:rsidR="00FD056F">
        <w:t xml:space="preserve"> </w:t>
      </w:r>
      <w:hyperlink r:id="rId46" w:history="1">
        <w:r w:rsidRPr="00D84D73">
          <w:rPr>
            <w:rStyle w:val="Hyperlink"/>
          </w:rPr>
          <w:t>IBM Cloud</w:t>
        </w:r>
      </w:hyperlink>
      <w:r w:rsidR="00FD056F">
        <w:t xml:space="preserve"> </w:t>
      </w:r>
      <w:r w:rsidRPr="00D84D73">
        <w:t>account</w:t>
      </w:r>
      <w:r>
        <w:t>.</w:t>
      </w:r>
    </w:p>
    <w:p w14:paraId="4875343C" w14:textId="11BF0F64" w:rsidR="00427453" w:rsidRDefault="002846A8" w:rsidP="00D84D73">
      <w:pPr>
        <w:pStyle w:val="ListParagraph"/>
        <w:numPr>
          <w:ilvl w:val="1"/>
          <w:numId w:val="53"/>
        </w:numPr>
      </w:pPr>
      <w:r>
        <w:t>Create an IBM Watson account and create a speech to text resource.</w:t>
      </w:r>
    </w:p>
    <w:p w14:paraId="5AA75633" w14:textId="2448ACC0" w:rsidR="002846A8" w:rsidRDefault="16A32882" w:rsidP="00D84D73">
      <w:pPr>
        <w:pStyle w:val="ListParagraph"/>
        <w:numPr>
          <w:ilvl w:val="1"/>
          <w:numId w:val="53"/>
        </w:numPr>
      </w:pPr>
      <w:r>
        <w:t>Download the credentials file which should have the following format:</w:t>
      </w:r>
      <w:r>
        <w:br/>
      </w:r>
      <w:r>
        <w:br/>
      </w:r>
      <w:r w:rsidR="00817272" w:rsidRPr="00357654">
        <w:rPr>
          <w:rFonts w:ascii="Courier New" w:hAnsi="Courier New" w:cs="Courier New"/>
          <w:sz w:val="22"/>
          <w:szCs w:val="22"/>
        </w:rPr>
        <w:t>SPEECH_TO_TEXT_IAM_APIKEY=&lt;API KEY HERE&gt;</w:t>
      </w:r>
      <w:r>
        <w:br/>
      </w:r>
      <w:r w:rsidR="00817272" w:rsidRPr="00357654">
        <w:rPr>
          <w:rFonts w:ascii="Courier New" w:hAnsi="Courier New" w:cs="Courier New"/>
          <w:sz w:val="22"/>
          <w:szCs w:val="22"/>
        </w:rPr>
        <w:t>SPEECH_TO_TEXT_URL=&lt;WATSON URL HERE&gt;</w:t>
      </w:r>
      <w:r>
        <w:br/>
      </w:r>
      <w:r w:rsidR="3A2682E7">
        <w:t xml:space="preserve"> </w:t>
      </w:r>
    </w:p>
    <w:p w14:paraId="2D83864C" w14:textId="0297EEE8" w:rsidR="00F6599D" w:rsidRDefault="00F6599D" w:rsidP="00D84D73">
      <w:pPr>
        <w:pStyle w:val="ListParagraph"/>
        <w:numPr>
          <w:ilvl w:val="1"/>
          <w:numId w:val="53"/>
        </w:numPr>
      </w:pPr>
      <w:r>
        <w:t xml:space="preserve">Copy the API key and </w:t>
      </w:r>
      <w:r w:rsidR="00361FF4" w:rsidRPr="00361FF4">
        <w:t xml:space="preserve">Universal Resource Locator </w:t>
      </w:r>
      <w:r w:rsidR="00361FF4">
        <w:t>(</w:t>
      </w:r>
      <w:r>
        <w:t>URL</w:t>
      </w:r>
      <w:r w:rsidR="00361FF4">
        <w:t>)</w:t>
      </w:r>
      <w:r>
        <w:t xml:space="preserve"> </w:t>
      </w:r>
      <w:r w:rsidR="002267FE">
        <w:t>into config/watson.js</w:t>
      </w:r>
      <w:r w:rsidR="00817272">
        <w:br/>
      </w:r>
    </w:p>
    <w:p w14:paraId="3D78E3FE" w14:textId="64C2EB78" w:rsidR="00486B02" w:rsidRDefault="00486B02" w:rsidP="00486B02">
      <w:r>
        <w:t>In the ace-direct/</w:t>
      </w:r>
      <w:proofErr w:type="spellStart"/>
      <w:r>
        <w:t>dat</w:t>
      </w:r>
      <w:proofErr w:type="spellEnd"/>
      <w:r>
        <w:t>/</w:t>
      </w:r>
      <w:proofErr w:type="spellStart"/>
      <w:r>
        <w:t>config.json</w:t>
      </w:r>
      <w:proofErr w:type="spellEnd"/>
      <w:r>
        <w:t xml:space="preserve">, </w:t>
      </w:r>
      <w:r w:rsidR="0096414C">
        <w:t xml:space="preserve">there </w:t>
      </w:r>
      <w:r w:rsidR="000D0C0A">
        <w:t xml:space="preserve">is a </w:t>
      </w:r>
      <w:proofErr w:type="spellStart"/>
      <w:r w:rsidR="000D0C0A">
        <w:t>translation</w:t>
      </w:r>
      <w:r w:rsidR="007C757D">
        <w:t>_server</w:t>
      </w:r>
      <w:proofErr w:type="spellEnd"/>
      <w:r w:rsidR="007C757D">
        <w:t xml:space="preserve"> section that needs to be configur</w:t>
      </w:r>
      <w:r w:rsidR="00EE219B">
        <w:t xml:space="preserve">ed with the </w:t>
      </w:r>
      <w:r w:rsidR="00442B5E">
        <w:t xml:space="preserve">private </w:t>
      </w:r>
      <w:r w:rsidR="00EE219B">
        <w:t xml:space="preserve">IP address of the ACE Quill </w:t>
      </w:r>
      <w:r w:rsidR="00442B5E">
        <w:t>server</w:t>
      </w:r>
      <w:r w:rsidR="007C757D">
        <w:t>:</w:t>
      </w:r>
      <w:r w:rsidR="000D0C0A">
        <w:t xml:space="preserve"> </w:t>
      </w:r>
      <w:r w:rsidR="00842095">
        <w:t>An example of that section of the configuration file is shown below:</w:t>
      </w:r>
    </w:p>
    <w:p w14:paraId="3BC77DCB" w14:textId="50912896" w:rsidR="007C757D" w:rsidRPr="008537B9" w:rsidRDefault="007C757D" w:rsidP="007C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22"/>
          <w:szCs w:val="22"/>
        </w:rPr>
      </w:pPr>
      <w:r>
        <w:t xml:space="preserve">  "</w:t>
      </w:r>
      <w:proofErr w:type="spellStart"/>
      <w:proofErr w:type="gramStart"/>
      <w:ins w:id="573" w:author="Author">
        <w:r w:rsidR="00FB2163">
          <w:t>t</w:t>
        </w:r>
        <w:r w:rsidR="00A87D9D">
          <w:t>ranslation</w:t>
        </w:r>
      </w:ins>
      <w:proofErr w:type="gramEnd"/>
      <w:r>
        <w:t>_server</w:t>
      </w:r>
      <w:proofErr w:type="spellEnd"/>
      <w:r>
        <w:t>": {</w:t>
      </w:r>
      <w:r>
        <w:br/>
        <w:t xml:space="preserve">    "</w:t>
      </w:r>
      <w:proofErr w:type="spellStart"/>
      <w:r>
        <w:t>private_ip</w:t>
      </w:r>
      <w:proofErr w:type="spellEnd"/>
      <w:r>
        <w:t>": "</w:t>
      </w:r>
      <w:r w:rsidR="00442B5E">
        <w:rPr>
          <w:rFonts w:ascii="Courier New" w:hAnsi="Courier New" w:cs="Courier New"/>
          <w:color w:val="1D1C1D"/>
          <w:sz w:val="22"/>
          <w:szCs w:val="22"/>
        </w:rPr>
        <w:t xml:space="preserve">private </w:t>
      </w:r>
      <w:r w:rsidR="00EE219B" w:rsidRPr="2871AF40">
        <w:rPr>
          <w:rFonts w:ascii="Courier New" w:hAnsi="Courier New" w:cs="Courier New"/>
          <w:color w:val="1D1C1D"/>
          <w:sz w:val="22"/>
          <w:szCs w:val="22"/>
        </w:rPr>
        <w:t>IP</w:t>
      </w:r>
      <w:r w:rsidR="00EE219B">
        <w:rPr>
          <w:rFonts w:ascii="Courier New" w:hAnsi="Courier New" w:cs="Courier New"/>
          <w:color w:val="1D1C1D"/>
          <w:sz w:val="22"/>
          <w:szCs w:val="22"/>
        </w:rPr>
        <w:t xml:space="preserve"> address of ACE Quill server</w:t>
      </w:r>
      <w:r>
        <w:t>",</w:t>
      </w:r>
      <w:r>
        <w:br/>
        <w:t xml:space="preserve">    "port": "8005",</w:t>
      </w:r>
      <w:r>
        <w:br/>
        <w:t xml:space="preserve">    "protocol": "http",</w:t>
      </w:r>
      <w:r>
        <w:br/>
        <w:t xml:space="preserve">    "enabled": "true</w:t>
      </w:r>
      <w:r w:rsidR="00EE219B">
        <w:rPr>
          <w:rFonts w:ascii="Courier New" w:hAnsi="Courier New" w:cs="Courier New"/>
          <w:color w:val="1D1C1D"/>
          <w:sz w:val="22"/>
          <w:szCs w:val="22"/>
        </w:rPr>
        <w:t xml:space="preserve"> | false</w:t>
      </w:r>
      <w:r>
        <w:t>"</w:t>
      </w:r>
      <w:r>
        <w:br/>
        <w:t xml:space="preserve">  },</w:t>
      </w:r>
    </w:p>
    <w:p w14:paraId="60268897" w14:textId="3210BB28" w:rsidR="00D914E4" w:rsidRDefault="002267FE" w:rsidP="002267FE">
      <w:r>
        <w:t xml:space="preserve">To </w:t>
      </w:r>
      <w:r w:rsidR="006869F5">
        <w:t>start the ACE Quill node serv</w:t>
      </w:r>
      <w:r w:rsidR="00B1496E">
        <w:t>er</w:t>
      </w:r>
      <w:r w:rsidR="005B1A5D">
        <w:t>:</w:t>
      </w:r>
    </w:p>
    <w:p w14:paraId="2B22DED7" w14:textId="36A263F7" w:rsidR="005B1A5D" w:rsidRDefault="005B1A5D" w:rsidP="005B1A5D">
      <w:pPr>
        <w:pStyle w:val="ListParagraph"/>
        <w:numPr>
          <w:ilvl w:val="0"/>
          <w:numId w:val="56"/>
        </w:numPr>
      </w:pPr>
      <w:r>
        <w:t>Clone the ACE Quill service repository to the Asterisk server</w:t>
      </w:r>
    </w:p>
    <w:p w14:paraId="47E9AB1E" w14:textId="6DF097D1" w:rsidR="005B1A5D" w:rsidRDefault="005B1A5D" w:rsidP="005B1A5D">
      <w:pPr>
        <w:pStyle w:val="ListParagraph"/>
        <w:numPr>
          <w:ilvl w:val="0"/>
          <w:numId w:val="56"/>
        </w:numPr>
      </w:pPr>
      <w:r>
        <w:t>Change directory to the</w:t>
      </w:r>
      <w:r w:rsidR="00EC68F2">
        <w:t xml:space="preserve"> `</w:t>
      </w:r>
      <w:proofErr w:type="spellStart"/>
      <w:r w:rsidR="00EC68F2">
        <w:t>acequill</w:t>
      </w:r>
      <w:proofErr w:type="spellEnd"/>
      <w:r w:rsidR="00EC68F2">
        <w:t>-service`</w:t>
      </w:r>
    </w:p>
    <w:p w14:paraId="4AC9D91C" w14:textId="4CCC9877" w:rsidR="00EC68F2" w:rsidRDefault="00CA1443" w:rsidP="005B1A5D">
      <w:pPr>
        <w:pStyle w:val="ListParagraph"/>
        <w:numPr>
          <w:ilvl w:val="0"/>
          <w:numId w:val="56"/>
        </w:numPr>
      </w:pPr>
      <w:r>
        <w:t>Run `</w:t>
      </w:r>
      <w:proofErr w:type="spellStart"/>
      <w:r>
        <w:t>npm</w:t>
      </w:r>
      <w:proofErr w:type="spellEnd"/>
      <w:r>
        <w:t xml:space="preserve"> install pm2 -g`</w:t>
      </w:r>
    </w:p>
    <w:p w14:paraId="42F13705" w14:textId="0EA14B84" w:rsidR="00CA1443" w:rsidRDefault="00CA1443" w:rsidP="005B1A5D">
      <w:pPr>
        <w:pStyle w:val="ListParagraph"/>
        <w:numPr>
          <w:ilvl w:val="0"/>
          <w:numId w:val="56"/>
        </w:numPr>
      </w:pPr>
      <w:r>
        <w:t xml:space="preserve">Run </w:t>
      </w:r>
      <w:r w:rsidR="00836BC5">
        <w:t>`</w:t>
      </w:r>
      <w:proofErr w:type="spellStart"/>
      <w:r w:rsidR="00836BC5">
        <w:t>npm</w:t>
      </w:r>
      <w:proofErr w:type="spellEnd"/>
      <w:r w:rsidR="00836BC5">
        <w:t xml:space="preserve"> install`</w:t>
      </w:r>
    </w:p>
    <w:p w14:paraId="7FB5E6DF" w14:textId="34947093" w:rsidR="00836BC5" w:rsidRDefault="0086118D" w:rsidP="00776780">
      <w:pPr>
        <w:pStyle w:val="ListParagraph"/>
        <w:numPr>
          <w:ilvl w:val="0"/>
          <w:numId w:val="56"/>
        </w:numPr>
      </w:pPr>
      <w:r>
        <w:t xml:space="preserve">Run `pm2 start </w:t>
      </w:r>
      <w:proofErr w:type="spellStart"/>
      <w:proofErr w:type="gramStart"/>
      <w:r>
        <w:t>process.json</w:t>
      </w:r>
      <w:proofErr w:type="spellEnd"/>
      <w:proofErr w:type="gramEnd"/>
      <w:r w:rsidR="00B93F4C">
        <w:t>`</w:t>
      </w:r>
    </w:p>
    <w:p w14:paraId="064C9D4F" w14:textId="2846ED60" w:rsidR="00B85737" w:rsidRDefault="004C36A2" w:rsidP="009100B2">
      <w:pPr>
        <w:pStyle w:val="Heading2"/>
      </w:pPr>
      <w:bookmarkStart w:id="574" w:name="_Toc72497377"/>
      <w:bookmarkStart w:id="575" w:name="_Toc72497378"/>
      <w:bookmarkStart w:id="576" w:name="_Toc72497379"/>
      <w:bookmarkStart w:id="577" w:name="_Toc72497380"/>
      <w:bookmarkStart w:id="578" w:name="_Toc72497381"/>
      <w:bookmarkStart w:id="579" w:name="_Toc77847507"/>
      <w:bookmarkEnd w:id="574"/>
      <w:bookmarkEnd w:id="575"/>
      <w:bookmarkEnd w:id="576"/>
      <w:bookmarkEnd w:id="577"/>
      <w:bookmarkEnd w:id="578"/>
      <w:proofErr w:type="spellStart"/>
      <w:r>
        <w:t>ClamAV</w:t>
      </w:r>
      <w:proofErr w:type="spellEnd"/>
      <w:r w:rsidR="009100B2">
        <w:t xml:space="preserve"> Service Configuration</w:t>
      </w:r>
      <w:bookmarkEnd w:id="579"/>
    </w:p>
    <w:p w14:paraId="163D0F35" w14:textId="488456B4" w:rsidR="00B85737" w:rsidRDefault="44EBBA87" w:rsidP="005744EE">
      <w:pPr>
        <w:spacing w:line="257" w:lineRule="auto"/>
      </w:pPr>
      <w:proofErr w:type="spellStart"/>
      <w:r w:rsidRPr="371C04D4">
        <w:t>ClamAV</w:t>
      </w:r>
      <w:proofErr w:type="spellEnd"/>
      <w:r w:rsidRPr="371C04D4">
        <w:t xml:space="preserve"> is an open</w:t>
      </w:r>
      <w:r w:rsidR="006A0E71">
        <w:t>-</w:t>
      </w:r>
      <w:r w:rsidRPr="371C04D4">
        <w:t xml:space="preserve">source antivirus engine that ACE Direct uses to scan files that are shared by consumers or agents. It runs as a service on the server and ACE Direct uses a </w:t>
      </w:r>
      <w:r w:rsidR="002C0ACE">
        <w:t>N</w:t>
      </w:r>
      <w:r w:rsidRPr="371C04D4">
        <w:t>ode</w:t>
      </w:r>
      <w:r w:rsidR="002C0ACE">
        <w:t>.js</w:t>
      </w:r>
      <w:r w:rsidRPr="371C04D4">
        <w:t xml:space="preserve"> library to execute it on uploaded files. </w:t>
      </w:r>
    </w:p>
    <w:p w14:paraId="29C03B72" w14:textId="3456309C" w:rsidR="00B85737" w:rsidRDefault="44EBBA87" w:rsidP="005744EE">
      <w:pPr>
        <w:spacing w:line="257" w:lineRule="auto"/>
      </w:pPr>
      <w:r w:rsidRPr="371C04D4">
        <w:t xml:space="preserve">To install </w:t>
      </w:r>
      <w:proofErr w:type="spellStart"/>
      <w:r w:rsidRPr="371C04D4">
        <w:t>ClamAV</w:t>
      </w:r>
      <w:proofErr w:type="spellEnd"/>
      <w:r w:rsidRPr="371C04D4">
        <w:t xml:space="preserve"> itself on a CentOS system, try: </w:t>
      </w:r>
    </w:p>
    <w:p w14:paraId="572FF8FD" w14:textId="359EC3D6" w:rsidR="00B85737" w:rsidRPr="005744EE" w:rsidRDefault="44EBBA87" w:rsidP="005744EE">
      <w:pPr>
        <w:spacing w:line="257" w:lineRule="auto"/>
        <w:ind w:left="720"/>
        <w:rPr>
          <w:rFonts w:ascii="Courier New" w:eastAsia="Courier New" w:hAnsi="Courier New" w:cs="Courier New"/>
          <w:sz w:val="22"/>
          <w:szCs w:val="22"/>
        </w:rPr>
      </w:pPr>
      <w:r w:rsidRPr="005744EE">
        <w:rPr>
          <w:rFonts w:ascii="Courier New" w:eastAsia="Courier New" w:hAnsi="Courier New" w:cs="Courier New"/>
          <w:sz w:val="22"/>
          <w:szCs w:val="22"/>
        </w:rPr>
        <w:t xml:space="preserve"># </w:t>
      </w:r>
      <w:proofErr w:type="gramStart"/>
      <w:r w:rsidRPr="005744EE">
        <w:rPr>
          <w:rFonts w:ascii="Courier New" w:eastAsia="Courier New" w:hAnsi="Courier New" w:cs="Courier New"/>
          <w:sz w:val="22"/>
          <w:szCs w:val="22"/>
        </w:rPr>
        <w:t>yum</w:t>
      </w:r>
      <w:proofErr w:type="gramEnd"/>
      <w:r w:rsidRPr="005744EE">
        <w:rPr>
          <w:rFonts w:ascii="Courier New" w:eastAsia="Courier New" w:hAnsi="Courier New" w:cs="Courier New"/>
          <w:sz w:val="22"/>
          <w:szCs w:val="22"/>
        </w:rPr>
        <w:t xml:space="preserve"> install </w:t>
      </w:r>
      <w:proofErr w:type="spellStart"/>
      <w:r w:rsidRPr="005744EE">
        <w:rPr>
          <w:rFonts w:ascii="Courier New" w:eastAsia="Courier New" w:hAnsi="Courier New" w:cs="Courier New"/>
          <w:sz w:val="22"/>
          <w:szCs w:val="22"/>
        </w:rPr>
        <w:t>epel</w:t>
      </w:r>
      <w:proofErr w:type="spellEnd"/>
      <w:r w:rsidRPr="005744EE">
        <w:rPr>
          <w:rFonts w:ascii="Courier New" w:eastAsia="Courier New" w:hAnsi="Courier New" w:cs="Courier New"/>
          <w:sz w:val="22"/>
          <w:szCs w:val="22"/>
        </w:rPr>
        <w:t xml:space="preserve">-release </w:t>
      </w:r>
    </w:p>
    <w:p w14:paraId="47D724D6" w14:textId="72A2DDE5" w:rsidR="00B85737" w:rsidRPr="005744EE" w:rsidRDefault="44EBBA87" w:rsidP="005744EE">
      <w:pPr>
        <w:spacing w:line="257" w:lineRule="auto"/>
        <w:ind w:left="720"/>
        <w:rPr>
          <w:rFonts w:ascii="Courier New" w:eastAsia="Courier New" w:hAnsi="Courier New" w:cs="Courier New"/>
          <w:sz w:val="22"/>
          <w:szCs w:val="22"/>
        </w:rPr>
      </w:pPr>
      <w:r w:rsidRPr="005744EE">
        <w:rPr>
          <w:rFonts w:ascii="Courier New" w:eastAsia="Courier New" w:hAnsi="Courier New" w:cs="Courier New"/>
          <w:sz w:val="22"/>
          <w:szCs w:val="22"/>
        </w:rPr>
        <w:t xml:space="preserve"># </w:t>
      </w:r>
      <w:proofErr w:type="gramStart"/>
      <w:r w:rsidRPr="005744EE">
        <w:rPr>
          <w:rFonts w:ascii="Courier New" w:eastAsia="Courier New" w:hAnsi="Courier New" w:cs="Courier New"/>
          <w:sz w:val="22"/>
          <w:szCs w:val="22"/>
        </w:rPr>
        <w:t>yum</w:t>
      </w:r>
      <w:proofErr w:type="gramEnd"/>
      <w:r w:rsidRPr="005744EE">
        <w:rPr>
          <w:rFonts w:ascii="Courier New" w:eastAsia="Courier New" w:hAnsi="Courier New" w:cs="Courier New"/>
          <w:sz w:val="22"/>
          <w:szCs w:val="22"/>
        </w:rPr>
        <w:t xml:space="preserve"> -y install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-server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-data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-update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-filesystem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-scanner-</w:t>
      </w:r>
      <w:proofErr w:type="spellStart"/>
      <w:r w:rsidRPr="005744EE">
        <w:rPr>
          <w:rFonts w:ascii="Courier New" w:eastAsia="Courier New" w:hAnsi="Courier New" w:cs="Courier New"/>
          <w:sz w:val="22"/>
          <w:szCs w:val="22"/>
        </w:rPr>
        <w:t>systemd</w:t>
      </w:r>
      <w:proofErr w:type="spellEnd"/>
      <w:r w:rsidRPr="005744EE">
        <w:rPr>
          <w:rFonts w:ascii="Courier New" w:eastAsia="Courier New" w:hAnsi="Courier New" w:cs="Courier New"/>
          <w:sz w:val="22"/>
          <w:szCs w:val="22"/>
        </w:rPr>
        <w:t xml:space="preserve"> </w:t>
      </w:r>
      <w:proofErr w:type="spellStart"/>
      <w:r w:rsidRPr="005744EE">
        <w:rPr>
          <w:rFonts w:ascii="Courier New" w:eastAsia="Courier New" w:hAnsi="Courier New" w:cs="Courier New"/>
          <w:sz w:val="22"/>
          <w:szCs w:val="22"/>
        </w:rPr>
        <w:t>clamav-devel</w:t>
      </w:r>
      <w:proofErr w:type="spellEnd"/>
      <w:r w:rsidRPr="005744EE">
        <w:rPr>
          <w:rFonts w:ascii="Courier New" w:eastAsia="Courier New" w:hAnsi="Courier New" w:cs="Courier New"/>
          <w:sz w:val="22"/>
          <w:szCs w:val="22"/>
        </w:rPr>
        <w:t xml:space="preserve">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 xml:space="preserve">-lib </w:t>
      </w:r>
      <w:proofErr w:type="spellStart"/>
      <w:r w:rsidRPr="005744EE">
        <w:rPr>
          <w:rFonts w:ascii="Courier New" w:eastAsia="Courier New" w:hAnsi="Courier New" w:cs="Courier New"/>
          <w:sz w:val="22"/>
          <w:szCs w:val="22"/>
        </w:rPr>
        <w:t>clamav</w:t>
      </w:r>
      <w:proofErr w:type="spellEnd"/>
      <w:r w:rsidRPr="005744EE">
        <w:rPr>
          <w:rFonts w:ascii="Courier New" w:eastAsia="Courier New" w:hAnsi="Courier New" w:cs="Courier New"/>
          <w:sz w:val="22"/>
          <w:szCs w:val="22"/>
        </w:rPr>
        <w:t>-server-</w:t>
      </w:r>
      <w:proofErr w:type="spellStart"/>
      <w:r w:rsidRPr="005744EE">
        <w:rPr>
          <w:rFonts w:ascii="Courier New" w:eastAsia="Courier New" w:hAnsi="Courier New" w:cs="Courier New"/>
          <w:sz w:val="22"/>
          <w:szCs w:val="22"/>
        </w:rPr>
        <w:t>systemd</w:t>
      </w:r>
      <w:proofErr w:type="spellEnd"/>
      <w:r w:rsidRPr="005744EE">
        <w:rPr>
          <w:rFonts w:ascii="Courier New" w:eastAsia="Courier New" w:hAnsi="Courier New" w:cs="Courier New"/>
          <w:sz w:val="22"/>
          <w:szCs w:val="22"/>
        </w:rPr>
        <w:t xml:space="preserve"> </w:t>
      </w:r>
    </w:p>
    <w:p w14:paraId="0800C649" w14:textId="07278629" w:rsidR="00B85737" w:rsidRDefault="44EBBA87" w:rsidP="005744EE">
      <w:pPr>
        <w:spacing w:line="257" w:lineRule="auto"/>
      </w:pPr>
      <w:proofErr w:type="spellStart"/>
      <w:r w:rsidRPr="371C04D4">
        <w:t>ClamAV</w:t>
      </w:r>
      <w:proofErr w:type="spellEnd"/>
      <w:r w:rsidRPr="371C04D4">
        <w:t xml:space="preserve"> uses virus definition files, which need to be kept up to date. The </w:t>
      </w:r>
      <w:proofErr w:type="spellStart"/>
      <w:r w:rsidRPr="371C04D4">
        <w:t>freshclam</w:t>
      </w:r>
      <w:proofErr w:type="spellEnd"/>
      <w:r w:rsidRPr="371C04D4">
        <w:t xml:space="preserve"> utility is used to update the virus definition files and it should be run once a day. If it is run too often, your server may be </w:t>
      </w:r>
      <w:proofErr w:type="gramStart"/>
      <w:r w:rsidRPr="371C04D4">
        <w:t>rate-limited</w:t>
      </w:r>
      <w:proofErr w:type="gramEnd"/>
      <w:r w:rsidRPr="371C04D4">
        <w:t>.</w:t>
      </w:r>
    </w:p>
    <w:p w14:paraId="2D8566A5" w14:textId="608D1C37" w:rsidR="00B85737" w:rsidRDefault="44EBBA87" w:rsidP="005744EE">
      <w:pPr>
        <w:spacing w:line="257" w:lineRule="auto"/>
      </w:pPr>
      <w:r w:rsidRPr="371C04D4">
        <w:lastRenderedPageBreak/>
        <w:t xml:space="preserve">To run </w:t>
      </w:r>
      <w:proofErr w:type="spellStart"/>
      <w:r w:rsidRPr="371C04D4">
        <w:t>freshclam</w:t>
      </w:r>
      <w:proofErr w:type="spellEnd"/>
      <w:r w:rsidRPr="371C04D4">
        <w:t xml:space="preserve"> manually, try:</w:t>
      </w:r>
    </w:p>
    <w:p w14:paraId="6D1F9368" w14:textId="15D9A8D8" w:rsidR="00B85737" w:rsidRPr="001B6835" w:rsidRDefault="44EBBA87" w:rsidP="001B6835">
      <w:pPr>
        <w:spacing w:line="257" w:lineRule="auto"/>
        <w:ind w:firstLine="720"/>
        <w:rPr>
          <w:rFonts w:ascii="Courier New" w:eastAsia="Courier New" w:hAnsi="Courier New" w:cs="Courier New"/>
          <w:sz w:val="22"/>
          <w:szCs w:val="22"/>
        </w:rPr>
      </w:pPr>
      <w:r w:rsidRPr="001B6835">
        <w:rPr>
          <w:rFonts w:ascii="Courier New" w:eastAsia="Courier New" w:hAnsi="Courier New" w:cs="Courier New"/>
          <w:sz w:val="22"/>
          <w:szCs w:val="22"/>
        </w:rPr>
        <w:t xml:space="preserve"># </w:t>
      </w:r>
      <w:proofErr w:type="spellStart"/>
      <w:proofErr w:type="gramStart"/>
      <w:r w:rsidRPr="001B6835">
        <w:rPr>
          <w:rFonts w:ascii="Courier New" w:eastAsia="Courier New" w:hAnsi="Courier New" w:cs="Courier New"/>
          <w:sz w:val="22"/>
          <w:szCs w:val="22"/>
        </w:rPr>
        <w:t>sudo</w:t>
      </w:r>
      <w:proofErr w:type="spellEnd"/>
      <w:proofErr w:type="gramEnd"/>
      <w:r w:rsidRPr="001B6835">
        <w:rPr>
          <w:rFonts w:ascii="Courier New" w:eastAsia="Courier New" w:hAnsi="Courier New" w:cs="Courier New"/>
          <w:sz w:val="22"/>
          <w:szCs w:val="22"/>
        </w:rPr>
        <w:t xml:space="preserve"> -E </w:t>
      </w:r>
      <w:proofErr w:type="spellStart"/>
      <w:r w:rsidRPr="001B6835">
        <w:rPr>
          <w:rFonts w:ascii="Courier New" w:eastAsia="Courier New" w:hAnsi="Courier New" w:cs="Courier New"/>
          <w:sz w:val="22"/>
          <w:szCs w:val="22"/>
        </w:rPr>
        <w:t>freshclam</w:t>
      </w:r>
      <w:proofErr w:type="spellEnd"/>
    </w:p>
    <w:p w14:paraId="20C3CFA0" w14:textId="302718C3" w:rsidR="00B85737" w:rsidRDefault="44EBBA87" w:rsidP="001B6835">
      <w:pPr>
        <w:spacing w:line="257" w:lineRule="auto"/>
      </w:pPr>
      <w:r w:rsidRPr="371C04D4">
        <w:t xml:space="preserve">It is best to set up a </w:t>
      </w:r>
      <w:proofErr w:type="spellStart"/>
      <w:r w:rsidRPr="371C04D4">
        <w:t>cron</w:t>
      </w:r>
      <w:proofErr w:type="spellEnd"/>
      <w:r w:rsidRPr="371C04D4">
        <w:t xml:space="preserve"> job or </w:t>
      </w:r>
      <w:proofErr w:type="gramStart"/>
      <w:r w:rsidRPr="371C04D4">
        <w:t>similar to</w:t>
      </w:r>
      <w:proofErr w:type="gramEnd"/>
      <w:r w:rsidRPr="371C04D4">
        <w:t xml:space="preserve"> run </w:t>
      </w:r>
      <w:proofErr w:type="spellStart"/>
      <w:r w:rsidRPr="371C04D4">
        <w:t>freshclam</w:t>
      </w:r>
      <w:proofErr w:type="spellEnd"/>
      <w:r w:rsidRPr="371C04D4">
        <w:t xml:space="preserve"> every day. The install process should have created a cronjob in /</w:t>
      </w:r>
      <w:proofErr w:type="spellStart"/>
      <w:r w:rsidRPr="371C04D4">
        <w:t>etc</w:t>
      </w:r>
      <w:proofErr w:type="spellEnd"/>
      <w:r w:rsidRPr="371C04D4">
        <w:t>/</w:t>
      </w:r>
      <w:proofErr w:type="spellStart"/>
      <w:proofErr w:type="gramStart"/>
      <w:r w:rsidRPr="371C04D4">
        <w:t>cron.d</w:t>
      </w:r>
      <w:proofErr w:type="spellEnd"/>
      <w:proofErr w:type="gramEnd"/>
      <w:r w:rsidRPr="371C04D4">
        <w:t>/</w:t>
      </w:r>
      <w:proofErr w:type="spellStart"/>
      <w:r w:rsidRPr="371C04D4">
        <w:t>clamav</w:t>
      </w:r>
      <w:proofErr w:type="spellEnd"/>
      <w:r w:rsidRPr="371C04D4">
        <w:t xml:space="preserve">-update but you may have to update it to include an </w:t>
      </w:r>
      <w:proofErr w:type="spellStart"/>
      <w:r w:rsidRPr="371C04D4">
        <w:t>http_proxy</w:t>
      </w:r>
      <w:proofErr w:type="spellEnd"/>
      <w:r w:rsidRPr="371C04D4">
        <w:t xml:space="preserve"> variable if necessary.</w:t>
      </w:r>
    </w:p>
    <w:p w14:paraId="3D488789" w14:textId="4683BFE0" w:rsidR="00B85737" w:rsidRDefault="44EBBA87" w:rsidP="001B6835">
      <w:pPr>
        <w:spacing w:line="257" w:lineRule="auto"/>
      </w:pPr>
      <w:r w:rsidRPr="371C04D4">
        <w:t xml:space="preserve">An example </w:t>
      </w:r>
      <w:proofErr w:type="spellStart"/>
      <w:r w:rsidRPr="371C04D4">
        <w:t>clamav</w:t>
      </w:r>
      <w:proofErr w:type="spellEnd"/>
      <w:r w:rsidRPr="371C04D4">
        <w:t xml:space="preserve">-update </w:t>
      </w:r>
      <w:proofErr w:type="spellStart"/>
      <w:r w:rsidRPr="371C04D4">
        <w:t>cron</w:t>
      </w:r>
      <w:proofErr w:type="spellEnd"/>
      <w:r w:rsidRPr="371C04D4">
        <w:t xml:space="preserve"> file:</w:t>
      </w:r>
    </w:p>
    <w:p w14:paraId="12225CA4" w14:textId="0B256302" w:rsidR="00B85737" w:rsidRDefault="001E0F2F" w:rsidP="007A6ED7">
      <w:pPr>
        <w:ind w:left="720"/>
      </w:pPr>
      <w:hyperlink r:id="rId47" w:history="1">
        <w:r w:rsidR="00893442" w:rsidRPr="00893442">
          <w:rPr>
            <w:rStyle w:val="Hyperlink"/>
            <w:rFonts w:ascii="Courier New" w:eastAsia="Courier New" w:hAnsi="Courier New" w:cs="Courier New"/>
            <w:sz w:val="22"/>
            <w:szCs w:val="22"/>
          </w:rPr>
          <w:t>MAILTO=admin@yourdomain.org</w:t>
        </w:r>
      </w:hyperlink>
    </w:p>
    <w:p w14:paraId="1ED8930A" w14:textId="7786C351" w:rsidR="00B85737" w:rsidRDefault="44EBBA87" w:rsidP="007A6ED7">
      <w:pPr>
        <w:ind w:left="720"/>
      </w:pPr>
      <w:proofErr w:type="spellStart"/>
      <w:r w:rsidRPr="371C04D4">
        <w:rPr>
          <w:rFonts w:ascii="Courier New" w:eastAsia="Courier New" w:hAnsi="Courier New" w:cs="Courier New"/>
          <w:sz w:val="22"/>
          <w:szCs w:val="22"/>
        </w:rPr>
        <w:t>https_proxy</w:t>
      </w:r>
      <w:proofErr w:type="spellEnd"/>
      <w:r w:rsidRPr="371C04D4">
        <w:rPr>
          <w:rFonts w:ascii="Courier New" w:eastAsia="Courier New" w:hAnsi="Courier New" w:cs="Courier New"/>
          <w:sz w:val="22"/>
          <w:szCs w:val="22"/>
        </w:rPr>
        <w:t>=http://</w:t>
      </w:r>
      <w:r w:rsidR="007672C6">
        <w:rPr>
          <w:rFonts w:ascii="Courier New" w:eastAsia="Courier New" w:hAnsi="Courier New" w:cs="Courier New"/>
          <w:sz w:val="22"/>
          <w:szCs w:val="22"/>
        </w:rPr>
        <w:t>&lt;Proxy IP address&gt;</w:t>
      </w:r>
      <w:r w:rsidRPr="371C04D4">
        <w:rPr>
          <w:rFonts w:ascii="Courier New" w:eastAsia="Courier New" w:hAnsi="Courier New" w:cs="Courier New"/>
          <w:sz w:val="22"/>
          <w:szCs w:val="22"/>
        </w:rPr>
        <w:t>:</w:t>
      </w:r>
      <w:r w:rsidR="007672C6">
        <w:rPr>
          <w:rFonts w:ascii="Courier New" w:eastAsia="Courier New" w:hAnsi="Courier New" w:cs="Courier New"/>
          <w:sz w:val="22"/>
          <w:szCs w:val="22"/>
        </w:rPr>
        <w:t>&lt;Proxy port&gt;</w:t>
      </w:r>
      <w:r w:rsidRPr="371C04D4">
        <w:rPr>
          <w:rFonts w:ascii="Courier New" w:eastAsia="Courier New" w:hAnsi="Courier New" w:cs="Courier New"/>
          <w:sz w:val="22"/>
          <w:szCs w:val="22"/>
        </w:rPr>
        <w:t xml:space="preserve"> 0 * * * root /</w:t>
      </w:r>
      <w:proofErr w:type="spellStart"/>
      <w:r w:rsidRPr="371C04D4">
        <w:rPr>
          <w:rFonts w:ascii="Courier New" w:eastAsia="Courier New" w:hAnsi="Courier New" w:cs="Courier New"/>
          <w:sz w:val="22"/>
          <w:szCs w:val="22"/>
        </w:rPr>
        <w:t>usr</w:t>
      </w:r>
      <w:proofErr w:type="spellEnd"/>
      <w:r w:rsidRPr="371C04D4">
        <w:rPr>
          <w:rFonts w:ascii="Courier New" w:eastAsia="Courier New" w:hAnsi="Courier New" w:cs="Courier New"/>
          <w:sz w:val="22"/>
          <w:szCs w:val="22"/>
        </w:rPr>
        <w:t>/bin/</w:t>
      </w:r>
      <w:proofErr w:type="spellStart"/>
      <w:r w:rsidRPr="371C04D4">
        <w:rPr>
          <w:rFonts w:ascii="Courier New" w:eastAsia="Courier New" w:hAnsi="Courier New" w:cs="Courier New"/>
          <w:sz w:val="22"/>
          <w:szCs w:val="22"/>
        </w:rPr>
        <w:t>freshclam</w:t>
      </w:r>
      <w:proofErr w:type="spellEnd"/>
      <w:r w:rsidRPr="371C04D4">
        <w:rPr>
          <w:rFonts w:ascii="Courier New" w:eastAsia="Courier New" w:hAnsi="Courier New" w:cs="Courier New"/>
          <w:sz w:val="22"/>
          <w:szCs w:val="22"/>
        </w:rPr>
        <w:t xml:space="preserve"> &gt;&gt; /home/</w:t>
      </w:r>
      <w:proofErr w:type="spellStart"/>
      <w:r w:rsidR="00345C17">
        <w:rPr>
          <w:rFonts w:ascii="Courier New" w:eastAsia="Courier New" w:hAnsi="Courier New" w:cs="Courier New"/>
          <w:sz w:val="22"/>
          <w:szCs w:val="22"/>
        </w:rPr>
        <w:t>someuser</w:t>
      </w:r>
      <w:proofErr w:type="spellEnd"/>
      <w:r w:rsidRPr="371C04D4">
        <w:rPr>
          <w:rFonts w:ascii="Courier New" w:eastAsia="Courier New" w:hAnsi="Courier New" w:cs="Courier New"/>
          <w:sz w:val="22"/>
          <w:szCs w:val="22"/>
        </w:rPr>
        <w:t>/freshclam-output.log 2&gt;&amp;1</w:t>
      </w:r>
    </w:p>
    <w:p w14:paraId="26926B53" w14:textId="77777777" w:rsidR="00BB0163" w:rsidRDefault="00BB0163" w:rsidP="00BB0163">
      <w:pPr>
        <w:spacing w:before="0" w:after="0"/>
      </w:pPr>
      <w:r>
        <w:br w:type="page"/>
      </w:r>
    </w:p>
    <w:p w14:paraId="5A2C1C54" w14:textId="77777777" w:rsidR="00BB0163" w:rsidRDefault="00BB0163" w:rsidP="00BB0163">
      <w:pPr>
        <w:pStyle w:val="BodyTextCentered"/>
      </w:pPr>
    </w:p>
    <w:p w14:paraId="69479FCD" w14:textId="77777777" w:rsidR="00BB0163" w:rsidRDefault="00BB0163" w:rsidP="00BB0163">
      <w:pPr>
        <w:pStyle w:val="IntentionallyBlank"/>
      </w:pPr>
      <w:r>
        <w:t xml:space="preserve">This page intentionally left </w:t>
      </w:r>
      <w:r w:rsidRPr="00CA27E5">
        <w:t>blank</w:t>
      </w:r>
      <w:r>
        <w:t>.</w:t>
      </w:r>
    </w:p>
    <w:p w14:paraId="7BCA5AC7" w14:textId="77777777" w:rsidR="00BB0163" w:rsidRDefault="00BB0163" w:rsidP="00BB0163"/>
    <w:p w14:paraId="117FCC40" w14:textId="77777777" w:rsidR="009828CB" w:rsidRDefault="009828CB" w:rsidP="007A6ED7">
      <w:pPr>
        <w:spacing w:line="257" w:lineRule="auto"/>
      </w:pPr>
    </w:p>
    <w:p w14:paraId="7203372B" w14:textId="77777777" w:rsidR="005569FE" w:rsidRDefault="005569FE" w:rsidP="00211202">
      <w:pPr>
        <w:sectPr w:rsidR="005569FE">
          <w:pgSz w:w="12240" w:h="15840" w:code="1"/>
          <w:pgMar w:top="1440" w:right="1440" w:bottom="1440" w:left="1440" w:header="720" w:footer="720" w:gutter="0"/>
          <w:cols w:space="720"/>
          <w:titlePg/>
          <w:docGrid w:linePitch="326"/>
        </w:sectPr>
      </w:pPr>
    </w:p>
    <w:p w14:paraId="2FA3CB4E" w14:textId="0BA3B57F" w:rsidR="00E82DD1" w:rsidRDefault="009E41A5" w:rsidP="00E82DD1">
      <w:pPr>
        <w:pStyle w:val="Heading1"/>
      </w:pPr>
      <w:bookmarkStart w:id="580" w:name="_Toc77847508"/>
      <w:r>
        <w:lastRenderedPageBreak/>
        <w:t>Conclusion</w:t>
      </w:r>
      <w:bookmarkEnd w:id="580"/>
    </w:p>
    <w:p w14:paraId="39BB461B" w14:textId="7C40A857" w:rsidR="00E82DD1" w:rsidRPr="00794CE8" w:rsidRDefault="00822084" w:rsidP="00211202">
      <w:pPr>
        <w:rPr>
          <w:rStyle w:val="Hyperlink"/>
          <w:color w:val="000000" w:themeColor="text1"/>
        </w:rPr>
      </w:pPr>
      <w:r>
        <w:t xml:space="preserve">ACE Direct is a </w:t>
      </w:r>
      <w:r w:rsidR="00AF0BCD">
        <w:t>large system of simple and complicated components. This installation guide simplifies the installation, configuration, and deployment of ACE Direct</w:t>
      </w:r>
      <w:r w:rsidR="00E82DD1">
        <w:rPr>
          <w:rStyle w:val="Hyperlink"/>
        </w:rPr>
        <w:t>.</w:t>
      </w:r>
      <w:r w:rsidR="00AF0BCD">
        <w:rPr>
          <w:rStyle w:val="Hyperlink"/>
        </w:rPr>
        <w:t xml:space="preserve"> </w:t>
      </w:r>
      <w:r w:rsidR="00951D9B" w:rsidRPr="00794CE8">
        <w:rPr>
          <w:rStyle w:val="Hyperlink"/>
          <w:color w:val="000000" w:themeColor="text1"/>
        </w:rPr>
        <w:t>Where appropriate, this guide refers to other helpful documents online and in the GitHub repositories.</w:t>
      </w:r>
    </w:p>
    <w:p w14:paraId="776016AB" w14:textId="46126436" w:rsidR="00B92947" w:rsidRPr="00794CE8" w:rsidRDefault="00422756" w:rsidP="00211202">
      <w:pPr>
        <w:rPr>
          <w:color w:val="000000" w:themeColor="text1"/>
        </w:rPr>
      </w:pPr>
      <w:r w:rsidRPr="00794CE8">
        <w:rPr>
          <w:rStyle w:val="Hyperlink"/>
          <w:color w:val="000000" w:themeColor="text1"/>
        </w:rPr>
        <w:t>For more information or to post an issue or question, visit the FCC ACE Direct GitHub repo (</w:t>
      </w:r>
      <w:hyperlink r:id="rId48" w:history="1">
        <w:r w:rsidR="0055259B" w:rsidRPr="00794CE8">
          <w:rPr>
            <w:rStyle w:val="Hyperlink"/>
            <w:color w:val="000000" w:themeColor="text1"/>
          </w:rPr>
          <w:t>https://github.com/FCC</w:t>
        </w:r>
      </w:hyperlink>
      <w:r w:rsidRPr="00794CE8">
        <w:rPr>
          <w:rStyle w:val="Hyperlink"/>
          <w:color w:val="000000" w:themeColor="text1"/>
        </w:rPr>
        <w:t>).</w:t>
      </w:r>
    </w:p>
    <w:p w14:paraId="31443ACE" w14:textId="77777777" w:rsidR="002B5226" w:rsidRDefault="002B5226" w:rsidP="00211202"/>
    <w:p w14:paraId="3200B9D5" w14:textId="77777777" w:rsidR="00BB0163" w:rsidRDefault="00BB0163" w:rsidP="00BB0163">
      <w:pPr>
        <w:spacing w:before="0" w:after="0"/>
      </w:pPr>
      <w:r>
        <w:br w:type="page"/>
      </w:r>
    </w:p>
    <w:p w14:paraId="60E5DD38" w14:textId="77777777" w:rsidR="00BB0163" w:rsidRDefault="00BB0163" w:rsidP="00BB0163">
      <w:pPr>
        <w:pStyle w:val="BodyTextCentered"/>
      </w:pPr>
    </w:p>
    <w:p w14:paraId="6D649A10" w14:textId="77777777" w:rsidR="00BB0163" w:rsidRDefault="00BB0163" w:rsidP="00BB0163">
      <w:pPr>
        <w:pStyle w:val="IntentionallyBlank"/>
      </w:pPr>
      <w:r>
        <w:t xml:space="preserve">This page intentionally left </w:t>
      </w:r>
      <w:r w:rsidRPr="00CA27E5">
        <w:t>blank</w:t>
      </w:r>
      <w:r>
        <w:t>.</w:t>
      </w:r>
    </w:p>
    <w:p w14:paraId="47774728" w14:textId="77777777" w:rsidR="00BB0163" w:rsidRDefault="00BB0163" w:rsidP="00BB0163"/>
    <w:p w14:paraId="25B2002A" w14:textId="77777777" w:rsidR="005569FE" w:rsidRDefault="005569FE" w:rsidP="00211202"/>
    <w:p w14:paraId="728BA38A" w14:textId="2D11FA09" w:rsidR="005569FE" w:rsidRPr="00AD1AAC" w:rsidRDefault="005569FE" w:rsidP="00211202">
      <w:pPr>
        <w:pStyle w:val="ListParagraph"/>
        <w:sectPr w:rsidR="005569FE" w:rsidRPr="00AD1AAC">
          <w:pgSz w:w="12240" w:h="15840" w:code="1"/>
          <w:pgMar w:top="1440" w:right="1440" w:bottom="1440" w:left="1440" w:header="720" w:footer="720" w:gutter="0"/>
          <w:cols w:space="720"/>
          <w:titlePg/>
          <w:docGrid w:linePitch="326"/>
        </w:sectPr>
      </w:pPr>
    </w:p>
    <w:p w14:paraId="728BA38B" w14:textId="77777777" w:rsidR="005826DB" w:rsidRDefault="00427B87">
      <w:pPr>
        <w:pStyle w:val="BackMatterHeading"/>
      </w:pPr>
      <w:bookmarkStart w:id="581" w:name="_Toc488131981"/>
      <w:bookmarkStart w:id="582" w:name="_Toc510098784"/>
      <w:bookmarkStart w:id="583" w:name="_Toc510147795"/>
      <w:bookmarkStart w:id="584" w:name="_Toc512262098"/>
      <w:bookmarkStart w:id="585" w:name="_Toc512336801"/>
      <w:bookmarkStart w:id="586" w:name="_Toc77847509"/>
      <w:r>
        <w:lastRenderedPageBreak/>
        <w:t>Acronyms</w:t>
      </w:r>
      <w:bookmarkEnd w:id="581"/>
      <w:bookmarkEnd w:id="582"/>
      <w:bookmarkEnd w:id="583"/>
      <w:bookmarkEnd w:id="584"/>
      <w:bookmarkEnd w:id="585"/>
      <w:bookmarkEnd w:id="586"/>
    </w:p>
    <w:tbl>
      <w:tblPr>
        <w:tblStyle w:val="TableGrid"/>
        <w:tblW w:w="0" w:type="auto"/>
        <w:tblLayout w:type="fixed"/>
        <w:tblLook w:val="04A0" w:firstRow="1" w:lastRow="0" w:firstColumn="1" w:lastColumn="0" w:noHBand="0" w:noVBand="1"/>
        <w:tblCaption w:val="Acronyms"/>
        <w:tblDescription w:val="This two-column, unbordered table presents the acronyms used in this document and their respective definitions."/>
      </w:tblPr>
      <w:tblGrid>
        <w:gridCol w:w="1620"/>
        <w:gridCol w:w="7730"/>
      </w:tblGrid>
      <w:tr w:rsidR="00137483" w14:paraId="14E87DCC" w14:textId="77777777" w:rsidTr="00C133F3">
        <w:trPr>
          <w:tblHeader/>
        </w:trPr>
        <w:tc>
          <w:tcPr>
            <w:tcW w:w="1620" w:type="dxa"/>
            <w:shd w:val="clear" w:color="auto" w:fill="1F497D" w:themeFill="text2"/>
          </w:tcPr>
          <w:p w14:paraId="2A1B18D5" w14:textId="77777777" w:rsidR="00137483" w:rsidRDefault="00137483" w:rsidP="00665BCE">
            <w:pPr>
              <w:pStyle w:val="TableColumnHeading"/>
              <w:keepNext w:val="0"/>
              <w:rPr>
                <w:color w:val="FFFFFF" w:themeColor="background1"/>
              </w:rPr>
            </w:pPr>
            <w:r>
              <w:rPr>
                <w:color w:val="FFFFFF" w:themeColor="background1"/>
              </w:rPr>
              <w:t>Term</w:t>
            </w:r>
          </w:p>
        </w:tc>
        <w:tc>
          <w:tcPr>
            <w:tcW w:w="7730" w:type="dxa"/>
            <w:shd w:val="clear" w:color="auto" w:fill="1F497D" w:themeFill="text2"/>
          </w:tcPr>
          <w:p w14:paraId="6C946B62" w14:textId="77777777" w:rsidR="00137483" w:rsidRDefault="00137483" w:rsidP="00665BCE">
            <w:pPr>
              <w:pStyle w:val="TableColumnHeading"/>
              <w:keepNext w:val="0"/>
              <w:rPr>
                <w:color w:val="FFFFFF" w:themeColor="background1"/>
              </w:rPr>
            </w:pPr>
            <w:r>
              <w:rPr>
                <w:color w:val="FFFFFF" w:themeColor="background1"/>
              </w:rPr>
              <w:t>Definition</w:t>
            </w:r>
          </w:p>
        </w:tc>
      </w:tr>
      <w:tr w:rsidR="00137483" w:rsidRPr="00E93398" w14:paraId="5D67D798" w14:textId="77777777" w:rsidTr="00137483">
        <w:tc>
          <w:tcPr>
            <w:tcW w:w="1620" w:type="dxa"/>
          </w:tcPr>
          <w:p w14:paraId="362EC3DE" w14:textId="77777777" w:rsidR="00137483" w:rsidRPr="00E93398" w:rsidRDefault="00137483" w:rsidP="00665BCE">
            <w:pPr>
              <w:pStyle w:val="AcronymTerm"/>
              <w:rPr>
                <w:rFonts w:ascii="Arial Narrow" w:hAnsi="Arial Narrow"/>
                <w:sz w:val="20"/>
              </w:rPr>
            </w:pPr>
            <w:r w:rsidRPr="00E93398">
              <w:rPr>
                <w:rFonts w:ascii="Arial Narrow" w:hAnsi="Arial Narrow"/>
                <w:sz w:val="20"/>
              </w:rPr>
              <w:t>ACE</w:t>
            </w:r>
          </w:p>
        </w:tc>
        <w:tc>
          <w:tcPr>
            <w:tcW w:w="7730" w:type="dxa"/>
          </w:tcPr>
          <w:p w14:paraId="3B1CDD7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Accessible Communications for Everyone</w:t>
            </w:r>
          </w:p>
        </w:tc>
      </w:tr>
      <w:tr w:rsidR="00137483" w:rsidRPr="00E93398" w14:paraId="602FF760" w14:textId="77777777" w:rsidTr="00137483">
        <w:tc>
          <w:tcPr>
            <w:tcW w:w="1620" w:type="dxa"/>
          </w:tcPr>
          <w:p w14:paraId="73C6CE1D" w14:textId="77777777" w:rsidR="00137483" w:rsidRPr="00E93398" w:rsidRDefault="00137483" w:rsidP="00665BCE">
            <w:pPr>
              <w:pStyle w:val="AcronymTerm"/>
              <w:rPr>
                <w:rFonts w:ascii="Arial Narrow" w:hAnsi="Arial Narrow"/>
                <w:sz w:val="20"/>
              </w:rPr>
            </w:pPr>
            <w:r w:rsidRPr="00E93398">
              <w:rPr>
                <w:rFonts w:ascii="Arial Narrow" w:hAnsi="Arial Narrow"/>
                <w:sz w:val="20"/>
              </w:rPr>
              <w:t>ACR</w:t>
            </w:r>
          </w:p>
        </w:tc>
        <w:tc>
          <w:tcPr>
            <w:tcW w:w="7730" w:type="dxa"/>
          </w:tcPr>
          <w:p w14:paraId="2CDE1DF4"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Auto Call Routing</w:t>
            </w:r>
          </w:p>
        </w:tc>
      </w:tr>
      <w:tr w:rsidR="00137483" w:rsidRPr="00E93398" w14:paraId="4B365F8C" w14:textId="77777777" w:rsidTr="00137483">
        <w:tc>
          <w:tcPr>
            <w:tcW w:w="1620" w:type="dxa"/>
          </w:tcPr>
          <w:p w14:paraId="2B3200A2" w14:textId="77777777" w:rsidR="00137483" w:rsidRPr="00E93398" w:rsidRDefault="00137483" w:rsidP="00665BCE">
            <w:pPr>
              <w:pStyle w:val="AcronymTerm"/>
              <w:rPr>
                <w:rFonts w:ascii="Arial Narrow" w:hAnsi="Arial Narrow"/>
                <w:sz w:val="20"/>
              </w:rPr>
            </w:pPr>
            <w:r w:rsidRPr="00E93398">
              <w:rPr>
                <w:rFonts w:ascii="Arial Narrow" w:hAnsi="Arial Narrow"/>
                <w:sz w:val="20"/>
              </w:rPr>
              <w:t>ADA</w:t>
            </w:r>
          </w:p>
        </w:tc>
        <w:tc>
          <w:tcPr>
            <w:tcW w:w="7730" w:type="dxa"/>
          </w:tcPr>
          <w:p w14:paraId="384F09C3"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Americans with Disabilities Act</w:t>
            </w:r>
          </w:p>
        </w:tc>
      </w:tr>
      <w:tr w:rsidR="00137483" w:rsidRPr="00E93398" w14:paraId="0973C771" w14:textId="77777777" w:rsidTr="00137483">
        <w:tc>
          <w:tcPr>
            <w:tcW w:w="1620" w:type="dxa"/>
          </w:tcPr>
          <w:p w14:paraId="7FFC524D" w14:textId="77777777" w:rsidR="00137483" w:rsidRPr="00E93398" w:rsidRDefault="00137483" w:rsidP="00665BCE">
            <w:pPr>
              <w:pStyle w:val="AcronymTerm"/>
              <w:rPr>
                <w:rFonts w:ascii="Arial Narrow" w:hAnsi="Arial Narrow"/>
                <w:sz w:val="20"/>
              </w:rPr>
            </w:pPr>
            <w:r w:rsidRPr="00E93398">
              <w:rPr>
                <w:rFonts w:ascii="Arial Narrow" w:hAnsi="Arial Narrow"/>
                <w:sz w:val="20"/>
              </w:rPr>
              <w:t>AMI</w:t>
            </w:r>
          </w:p>
        </w:tc>
        <w:tc>
          <w:tcPr>
            <w:tcW w:w="7730" w:type="dxa"/>
          </w:tcPr>
          <w:p w14:paraId="0DEE4904"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Asterisk Management Interface</w:t>
            </w:r>
          </w:p>
        </w:tc>
      </w:tr>
      <w:tr w:rsidR="00137483" w:rsidRPr="00E93398" w14:paraId="62E068DC" w14:textId="77777777" w:rsidTr="00137483">
        <w:tc>
          <w:tcPr>
            <w:tcW w:w="1620" w:type="dxa"/>
          </w:tcPr>
          <w:p w14:paraId="39B6FB3D" w14:textId="77777777" w:rsidR="00137483" w:rsidRPr="00E93398" w:rsidRDefault="00137483" w:rsidP="00665BCE">
            <w:pPr>
              <w:pStyle w:val="AcronymTerm"/>
              <w:rPr>
                <w:rFonts w:ascii="Arial Narrow" w:hAnsi="Arial Narrow"/>
                <w:sz w:val="20"/>
              </w:rPr>
            </w:pPr>
            <w:r w:rsidRPr="00E93398">
              <w:rPr>
                <w:rFonts w:ascii="Arial Narrow" w:hAnsi="Arial Narrow"/>
                <w:sz w:val="20"/>
              </w:rPr>
              <w:t>API</w:t>
            </w:r>
          </w:p>
        </w:tc>
        <w:tc>
          <w:tcPr>
            <w:tcW w:w="7730" w:type="dxa"/>
          </w:tcPr>
          <w:p w14:paraId="3BD12E0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Application Programming Interface</w:t>
            </w:r>
          </w:p>
        </w:tc>
      </w:tr>
      <w:tr w:rsidR="00137483" w:rsidRPr="00E93398" w14:paraId="1C00D2DE" w14:textId="77777777" w:rsidTr="00137483">
        <w:tc>
          <w:tcPr>
            <w:tcW w:w="1620" w:type="dxa"/>
          </w:tcPr>
          <w:p w14:paraId="5623AC58" w14:textId="77777777" w:rsidR="00137483" w:rsidRPr="00E93398" w:rsidRDefault="00137483" w:rsidP="00665BCE">
            <w:pPr>
              <w:pStyle w:val="AcronymTerm"/>
              <w:rPr>
                <w:rFonts w:ascii="Arial Narrow" w:hAnsi="Arial Narrow"/>
                <w:sz w:val="20"/>
              </w:rPr>
            </w:pPr>
            <w:r w:rsidRPr="00E93398">
              <w:rPr>
                <w:rFonts w:ascii="Arial Narrow" w:hAnsi="Arial Narrow"/>
                <w:sz w:val="20"/>
              </w:rPr>
              <w:t>ASL</w:t>
            </w:r>
          </w:p>
        </w:tc>
        <w:tc>
          <w:tcPr>
            <w:tcW w:w="7730" w:type="dxa"/>
          </w:tcPr>
          <w:p w14:paraId="31977F71"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American Sign Language</w:t>
            </w:r>
          </w:p>
        </w:tc>
      </w:tr>
      <w:tr w:rsidR="00137483" w:rsidRPr="00E93398" w14:paraId="69D75354" w14:textId="77777777" w:rsidTr="00137483">
        <w:tc>
          <w:tcPr>
            <w:tcW w:w="1620" w:type="dxa"/>
          </w:tcPr>
          <w:p w14:paraId="66A646B1" w14:textId="77777777" w:rsidR="00137483" w:rsidRPr="00E93398" w:rsidRDefault="00137483" w:rsidP="00665BCE">
            <w:pPr>
              <w:pStyle w:val="AcronymTerm"/>
              <w:rPr>
                <w:rFonts w:ascii="Arial Narrow" w:hAnsi="Arial Narrow"/>
                <w:sz w:val="20"/>
              </w:rPr>
            </w:pPr>
            <w:r w:rsidRPr="00E93398">
              <w:rPr>
                <w:rFonts w:ascii="Arial Narrow" w:hAnsi="Arial Narrow"/>
                <w:sz w:val="20"/>
              </w:rPr>
              <w:t>AWS</w:t>
            </w:r>
          </w:p>
        </w:tc>
        <w:tc>
          <w:tcPr>
            <w:tcW w:w="7730" w:type="dxa"/>
          </w:tcPr>
          <w:p w14:paraId="13F2EF69"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Amazon Web Services</w:t>
            </w:r>
          </w:p>
        </w:tc>
      </w:tr>
      <w:tr w:rsidR="00137483" w:rsidRPr="00E93398" w14:paraId="4FF49DEC" w14:textId="77777777" w:rsidTr="00137483">
        <w:tc>
          <w:tcPr>
            <w:tcW w:w="1620" w:type="dxa"/>
          </w:tcPr>
          <w:p w14:paraId="04A4A299" w14:textId="77777777" w:rsidR="00137483" w:rsidRPr="00E93398" w:rsidRDefault="00137483" w:rsidP="00665BCE">
            <w:pPr>
              <w:pStyle w:val="AcronymTerm"/>
              <w:rPr>
                <w:rFonts w:ascii="Arial Narrow" w:hAnsi="Arial Narrow"/>
                <w:sz w:val="20"/>
              </w:rPr>
            </w:pPr>
            <w:r w:rsidRPr="00E93398">
              <w:rPr>
                <w:rFonts w:ascii="Arial Narrow" w:hAnsi="Arial Narrow"/>
                <w:sz w:val="20"/>
              </w:rPr>
              <w:t>BI</w:t>
            </w:r>
          </w:p>
        </w:tc>
        <w:tc>
          <w:tcPr>
            <w:tcW w:w="7730" w:type="dxa"/>
          </w:tcPr>
          <w:p w14:paraId="3AFE7C55"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Business Intelligence</w:t>
            </w:r>
          </w:p>
        </w:tc>
      </w:tr>
      <w:tr w:rsidR="00137483" w:rsidRPr="00E93398" w14:paraId="6FA81C4A" w14:textId="77777777" w:rsidTr="00137483">
        <w:tc>
          <w:tcPr>
            <w:tcW w:w="1620" w:type="dxa"/>
          </w:tcPr>
          <w:p w14:paraId="765B46CA" w14:textId="77777777" w:rsidR="00137483" w:rsidRPr="00E93398" w:rsidRDefault="00137483" w:rsidP="00665BCE">
            <w:pPr>
              <w:pStyle w:val="AcronymTerm"/>
              <w:rPr>
                <w:rFonts w:ascii="Arial Narrow" w:hAnsi="Arial Narrow"/>
                <w:sz w:val="20"/>
              </w:rPr>
            </w:pPr>
            <w:r w:rsidRPr="00E93398">
              <w:rPr>
                <w:rFonts w:ascii="Arial Narrow" w:hAnsi="Arial Narrow"/>
                <w:sz w:val="20"/>
              </w:rPr>
              <w:t>CA</w:t>
            </w:r>
          </w:p>
        </w:tc>
        <w:tc>
          <w:tcPr>
            <w:tcW w:w="7730" w:type="dxa"/>
          </w:tcPr>
          <w:p w14:paraId="26B7AE58"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Communication Assistant, Certificate Authority</w:t>
            </w:r>
          </w:p>
        </w:tc>
      </w:tr>
      <w:tr w:rsidR="00137483" w:rsidRPr="00E93398" w14:paraId="26A0B289" w14:textId="77777777" w:rsidTr="00137483">
        <w:tc>
          <w:tcPr>
            <w:tcW w:w="1620" w:type="dxa"/>
          </w:tcPr>
          <w:p w14:paraId="1F52372D" w14:textId="77777777" w:rsidR="00137483" w:rsidRPr="00E93398" w:rsidRDefault="00137483" w:rsidP="00665BCE">
            <w:pPr>
              <w:pStyle w:val="AcronymTerm"/>
              <w:rPr>
                <w:rFonts w:ascii="Arial Narrow" w:hAnsi="Arial Narrow"/>
                <w:sz w:val="20"/>
              </w:rPr>
            </w:pPr>
            <w:r w:rsidRPr="00E93398">
              <w:rPr>
                <w:rFonts w:ascii="Arial Narrow" w:hAnsi="Arial Narrow"/>
                <w:sz w:val="20"/>
              </w:rPr>
              <w:t>CDR</w:t>
            </w:r>
          </w:p>
        </w:tc>
        <w:tc>
          <w:tcPr>
            <w:tcW w:w="7730" w:type="dxa"/>
          </w:tcPr>
          <w:p w14:paraId="301B693A"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Call Detail Record</w:t>
            </w:r>
          </w:p>
        </w:tc>
      </w:tr>
      <w:tr w:rsidR="00137483" w:rsidRPr="00E93398" w14:paraId="7D38AA3F" w14:textId="77777777" w:rsidTr="00137483">
        <w:tc>
          <w:tcPr>
            <w:tcW w:w="1620" w:type="dxa"/>
          </w:tcPr>
          <w:p w14:paraId="7DEDEAC9" w14:textId="77777777" w:rsidR="00137483" w:rsidRPr="00E93398" w:rsidRDefault="00137483" w:rsidP="00665BCE">
            <w:pPr>
              <w:pStyle w:val="AcronymTerm"/>
              <w:rPr>
                <w:rFonts w:ascii="Arial Narrow" w:hAnsi="Arial Narrow"/>
                <w:sz w:val="20"/>
              </w:rPr>
            </w:pPr>
            <w:r w:rsidRPr="00E93398">
              <w:rPr>
                <w:rFonts w:ascii="Arial Narrow" w:hAnsi="Arial Narrow"/>
                <w:sz w:val="20"/>
              </w:rPr>
              <w:t>COE</w:t>
            </w:r>
          </w:p>
        </w:tc>
        <w:tc>
          <w:tcPr>
            <w:tcW w:w="7730" w:type="dxa"/>
          </w:tcPr>
          <w:p w14:paraId="2B5529FD"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Center of Expertise</w:t>
            </w:r>
          </w:p>
        </w:tc>
      </w:tr>
      <w:tr w:rsidR="00137483" w:rsidRPr="00E93398" w14:paraId="645A8B26" w14:textId="77777777" w:rsidTr="00137483">
        <w:tc>
          <w:tcPr>
            <w:tcW w:w="1620" w:type="dxa"/>
          </w:tcPr>
          <w:p w14:paraId="01E81CD7" w14:textId="77777777" w:rsidR="00137483" w:rsidRPr="00E93398" w:rsidRDefault="00137483" w:rsidP="00665BCE">
            <w:pPr>
              <w:pStyle w:val="AcronymTerm"/>
              <w:rPr>
                <w:rFonts w:ascii="Arial Narrow" w:hAnsi="Arial Narrow"/>
                <w:sz w:val="20"/>
              </w:rPr>
            </w:pPr>
            <w:r w:rsidRPr="00E93398">
              <w:rPr>
                <w:rFonts w:ascii="Arial Narrow" w:hAnsi="Arial Narrow"/>
                <w:sz w:val="20"/>
              </w:rPr>
              <w:t>CMS</w:t>
            </w:r>
          </w:p>
        </w:tc>
        <w:tc>
          <w:tcPr>
            <w:tcW w:w="7730" w:type="dxa"/>
          </w:tcPr>
          <w:p w14:paraId="40A71196"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Centers for Medicare &amp; Medicaid Services</w:t>
            </w:r>
          </w:p>
        </w:tc>
      </w:tr>
      <w:tr w:rsidR="00137483" w:rsidRPr="00E93398" w14:paraId="04893143" w14:textId="77777777" w:rsidTr="00137483">
        <w:tc>
          <w:tcPr>
            <w:tcW w:w="1620" w:type="dxa"/>
          </w:tcPr>
          <w:p w14:paraId="0099119E" w14:textId="77777777" w:rsidR="00137483" w:rsidRPr="00E93398" w:rsidRDefault="00137483" w:rsidP="00665BCE">
            <w:pPr>
              <w:pStyle w:val="AcronymTerm"/>
              <w:rPr>
                <w:rFonts w:ascii="Arial Narrow" w:hAnsi="Arial Narrow"/>
                <w:sz w:val="20"/>
              </w:rPr>
            </w:pPr>
            <w:r w:rsidRPr="00E93398">
              <w:rPr>
                <w:rFonts w:ascii="Arial Narrow" w:hAnsi="Arial Narrow"/>
                <w:sz w:val="20"/>
              </w:rPr>
              <w:t>CRM</w:t>
            </w:r>
          </w:p>
        </w:tc>
        <w:tc>
          <w:tcPr>
            <w:tcW w:w="7730" w:type="dxa"/>
          </w:tcPr>
          <w:p w14:paraId="0B458197"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Customer Relationship Management</w:t>
            </w:r>
          </w:p>
        </w:tc>
      </w:tr>
      <w:tr w:rsidR="00137483" w:rsidRPr="00E93398" w14:paraId="5C60C846" w14:textId="77777777" w:rsidTr="00137483">
        <w:tc>
          <w:tcPr>
            <w:tcW w:w="1620" w:type="dxa"/>
          </w:tcPr>
          <w:p w14:paraId="1E33872F" w14:textId="77777777" w:rsidR="00137483" w:rsidRPr="00E93398" w:rsidRDefault="00137483" w:rsidP="00665BCE">
            <w:pPr>
              <w:pStyle w:val="AcronymTerm"/>
              <w:rPr>
                <w:rFonts w:ascii="Arial Narrow" w:hAnsi="Arial Narrow"/>
                <w:sz w:val="20"/>
              </w:rPr>
            </w:pPr>
            <w:r w:rsidRPr="00E93398">
              <w:rPr>
                <w:rFonts w:ascii="Arial Narrow" w:hAnsi="Arial Narrow"/>
                <w:sz w:val="20"/>
              </w:rPr>
              <w:t>DNS</w:t>
            </w:r>
          </w:p>
        </w:tc>
        <w:tc>
          <w:tcPr>
            <w:tcW w:w="7730" w:type="dxa"/>
          </w:tcPr>
          <w:p w14:paraId="39D5DBDF"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Domain Name System</w:t>
            </w:r>
          </w:p>
        </w:tc>
      </w:tr>
      <w:tr w:rsidR="00137483" w:rsidRPr="00E93398" w14:paraId="17D67C7B" w14:textId="77777777" w:rsidTr="00137483">
        <w:tc>
          <w:tcPr>
            <w:tcW w:w="1620" w:type="dxa"/>
          </w:tcPr>
          <w:p w14:paraId="07F007E4" w14:textId="77777777" w:rsidR="00137483" w:rsidRPr="00E93398" w:rsidRDefault="00137483" w:rsidP="00665BCE">
            <w:pPr>
              <w:pStyle w:val="AcronymTerm"/>
              <w:rPr>
                <w:rFonts w:ascii="Arial Narrow" w:hAnsi="Arial Narrow"/>
                <w:sz w:val="20"/>
              </w:rPr>
            </w:pPr>
            <w:r w:rsidRPr="00E93398">
              <w:rPr>
                <w:rFonts w:ascii="Arial Narrow" w:hAnsi="Arial Narrow"/>
                <w:sz w:val="20"/>
              </w:rPr>
              <w:t>DVC</w:t>
            </w:r>
          </w:p>
        </w:tc>
        <w:tc>
          <w:tcPr>
            <w:tcW w:w="7730" w:type="dxa"/>
          </w:tcPr>
          <w:p w14:paraId="1E6B5CDE"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Direct Video Calling</w:t>
            </w:r>
          </w:p>
        </w:tc>
      </w:tr>
      <w:tr w:rsidR="00137483" w:rsidRPr="00E93398" w14:paraId="01D80221" w14:textId="77777777" w:rsidTr="00137483">
        <w:tc>
          <w:tcPr>
            <w:tcW w:w="1620" w:type="dxa"/>
          </w:tcPr>
          <w:p w14:paraId="1A722745" w14:textId="77777777" w:rsidR="00137483" w:rsidRPr="00E93398" w:rsidRDefault="00137483" w:rsidP="00665BCE">
            <w:pPr>
              <w:pStyle w:val="AcronymTerm"/>
              <w:rPr>
                <w:rFonts w:ascii="Arial Narrow" w:hAnsi="Arial Narrow"/>
                <w:sz w:val="20"/>
              </w:rPr>
            </w:pPr>
            <w:r w:rsidRPr="00E93398">
              <w:rPr>
                <w:rFonts w:ascii="Arial Narrow" w:hAnsi="Arial Narrow"/>
                <w:sz w:val="20"/>
              </w:rPr>
              <w:t>EE</w:t>
            </w:r>
          </w:p>
        </w:tc>
        <w:tc>
          <w:tcPr>
            <w:tcW w:w="7730" w:type="dxa"/>
          </w:tcPr>
          <w:p w14:paraId="28593877"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Enterprise Edition</w:t>
            </w:r>
          </w:p>
        </w:tc>
      </w:tr>
      <w:tr w:rsidR="00137483" w:rsidRPr="00E93398" w14:paraId="7714D892" w14:textId="77777777" w:rsidTr="00137483">
        <w:tc>
          <w:tcPr>
            <w:tcW w:w="1620" w:type="dxa"/>
          </w:tcPr>
          <w:p w14:paraId="56D657BF" w14:textId="77777777" w:rsidR="00137483" w:rsidRPr="00E93398" w:rsidRDefault="00137483" w:rsidP="00665BCE">
            <w:pPr>
              <w:pStyle w:val="AcronymTerm"/>
              <w:rPr>
                <w:rFonts w:ascii="Arial Narrow" w:hAnsi="Arial Narrow"/>
                <w:sz w:val="20"/>
              </w:rPr>
            </w:pPr>
            <w:r w:rsidRPr="00E93398">
              <w:rPr>
                <w:rFonts w:ascii="Arial Narrow" w:hAnsi="Arial Narrow"/>
                <w:sz w:val="20"/>
              </w:rPr>
              <w:t>ENUM</w:t>
            </w:r>
          </w:p>
        </w:tc>
        <w:tc>
          <w:tcPr>
            <w:tcW w:w="7730" w:type="dxa"/>
          </w:tcPr>
          <w:p w14:paraId="77F11739"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E.164 Number to URI Mapping</w:t>
            </w:r>
          </w:p>
        </w:tc>
      </w:tr>
      <w:tr w:rsidR="00137483" w:rsidRPr="00E93398" w14:paraId="0B7846E6" w14:textId="77777777" w:rsidTr="00137483">
        <w:tc>
          <w:tcPr>
            <w:tcW w:w="1620" w:type="dxa"/>
          </w:tcPr>
          <w:p w14:paraId="75C54469" w14:textId="77777777" w:rsidR="00137483" w:rsidRPr="00E93398" w:rsidRDefault="00137483" w:rsidP="00665BCE">
            <w:pPr>
              <w:pStyle w:val="AcronymTerm"/>
              <w:rPr>
                <w:rFonts w:ascii="Arial Narrow" w:hAnsi="Arial Narrow"/>
                <w:sz w:val="20"/>
              </w:rPr>
            </w:pPr>
            <w:r w:rsidRPr="00E93398">
              <w:rPr>
                <w:rFonts w:ascii="Arial Narrow" w:hAnsi="Arial Narrow"/>
                <w:sz w:val="20"/>
              </w:rPr>
              <w:t>ESB</w:t>
            </w:r>
          </w:p>
        </w:tc>
        <w:tc>
          <w:tcPr>
            <w:tcW w:w="7730" w:type="dxa"/>
          </w:tcPr>
          <w:p w14:paraId="2BDE5539"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Enterprise Service Bus</w:t>
            </w:r>
          </w:p>
        </w:tc>
      </w:tr>
      <w:tr w:rsidR="00137483" w:rsidRPr="00E93398" w14:paraId="239D9AFD" w14:textId="77777777" w:rsidTr="00137483">
        <w:tc>
          <w:tcPr>
            <w:tcW w:w="1620" w:type="dxa"/>
          </w:tcPr>
          <w:p w14:paraId="20449B35" w14:textId="77777777" w:rsidR="00137483" w:rsidRPr="00E93398" w:rsidRDefault="00137483" w:rsidP="00665BCE">
            <w:pPr>
              <w:pStyle w:val="AcronymTerm"/>
              <w:rPr>
                <w:rFonts w:ascii="Arial Narrow" w:hAnsi="Arial Narrow"/>
                <w:sz w:val="20"/>
              </w:rPr>
            </w:pPr>
            <w:r w:rsidRPr="00E93398">
              <w:rPr>
                <w:rFonts w:ascii="Arial Narrow" w:hAnsi="Arial Narrow"/>
                <w:sz w:val="20"/>
              </w:rPr>
              <w:t>FCC</w:t>
            </w:r>
          </w:p>
        </w:tc>
        <w:tc>
          <w:tcPr>
            <w:tcW w:w="7730" w:type="dxa"/>
          </w:tcPr>
          <w:p w14:paraId="0302F5D5"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Federal Communications Commission</w:t>
            </w:r>
          </w:p>
        </w:tc>
      </w:tr>
      <w:tr w:rsidR="00137483" w:rsidRPr="00E93398" w14:paraId="5FB78E11" w14:textId="77777777" w:rsidTr="00137483">
        <w:tc>
          <w:tcPr>
            <w:tcW w:w="1620" w:type="dxa"/>
          </w:tcPr>
          <w:p w14:paraId="704F8EA3" w14:textId="77777777" w:rsidR="00137483" w:rsidRPr="00E93398" w:rsidRDefault="00137483" w:rsidP="00665BCE">
            <w:pPr>
              <w:pStyle w:val="AcronymTerm"/>
              <w:rPr>
                <w:rFonts w:ascii="Arial Narrow" w:hAnsi="Arial Narrow"/>
                <w:sz w:val="20"/>
              </w:rPr>
            </w:pPr>
            <w:r w:rsidRPr="00E93398">
              <w:rPr>
                <w:rFonts w:ascii="Arial Narrow" w:hAnsi="Arial Narrow"/>
                <w:sz w:val="20"/>
              </w:rPr>
              <w:t>FQDN</w:t>
            </w:r>
          </w:p>
        </w:tc>
        <w:tc>
          <w:tcPr>
            <w:tcW w:w="7730" w:type="dxa"/>
          </w:tcPr>
          <w:p w14:paraId="371FF2EF"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Fully Qualified Domain Name</w:t>
            </w:r>
          </w:p>
        </w:tc>
      </w:tr>
      <w:tr w:rsidR="00137483" w:rsidRPr="00E93398" w14:paraId="7ECA6113" w14:textId="77777777" w:rsidTr="00137483">
        <w:tc>
          <w:tcPr>
            <w:tcW w:w="1620" w:type="dxa"/>
          </w:tcPr>
          <w:p w14:paraId="1FD21AD0" w14:textId="77777777" w:rsidR="00137483" w:rsidRPr="00E93398" w:rsidRDefault="00137483" w:rsidP="00665BCE">
            <w:pPr>
              <w:pStyle w:val="AcronymTerm"/>
              <w:rPr>
                <w:rFonts w:ascii="Arial Narrow" w:hAnsi="Arial Narrow"/>
                <w:sz w:val="20"/>
              </w:rPr>
            </w:pPr>
            <w:r w:rsidRPr="00E93398">
              <w:rPr>
                <w:rFonts w:ascii="Arial Narrow" w:hAnsi="Arial Narrow"/>
                <w:sz w:val="20"/>
              </w:rPr>
              <w:t>FFRDC</w:t>
            </w:r>
          </w:p>
        </w:tc>
        <w:tc>
          <w:tcPr>
            <w:tcW w:w="7730" w:type="dxa"/>
          </w:tcPr>
          <w:p w14:paraId="5A5B61F9"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Federally Funded Research and Development Center</w:t>
            </w:r>
          </w:p>
        </w:tc>
      </w:tr>
      <w:tr w:rsidR="00137483" w:rsidRPr="00E93398" w14:paraId="12BD7F21" w14:textId="77777777" w:rsidTr="00137483">
        <w:tc>
          <w:tcPr>
            <w:tcW w:w="1620" w:type="dxa"/>
          </w:tcPr>
          <w:p w14:paraId="34FB0B04" w14:textId="77777777" w:rsidR="00137483" w:rsidRPr="00E93398" w:rsidRDefault="00137483" w:rsidP="00665BCE">
            <w:pPr>
              <w:pStyle w:val="AcronymTerm"/>
              <w:rPr>
                <w:rFonts w:ascii="Arial Narrow" w:hAnsi="Arial Narrow"/>
                <w:sz w:val="20"/>
              </w:rPr>
            </w:pPr>
            <w:r w:rsidRPr="00E93398">
              <w:rPr>
                <w:rFonts w:ascii="Arial Narrow" w:hAnsi="Arial Narrow"/>
                <w:sz w:val="20"/>
              </w:rPr>
              <w:t>GUI</w:t>
            </w:r>
          </w:p>
        </w:tc>
        <w:tc>
          <w:tcPr>
            <w:tcW w:w="7730" w:type="dxa"/>
          </w:tcPr>
          <w:p w14:paraId="1DE26EB3"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Graphical User Interface</w:t>
            </w:r>
          </w:p>
        </w:tc>
      </w:tr>
      <w:tr w:rsidR="00137483" w:rsidRPr="00E93398" w14:paraId="5AE76937" w14:textId="77777777" w:rsidTr="00137483">
        <w:tc>
          <w:tcPr>
            <w:tcW w:w="1620" w:type="dxa"/>
          </w:tcPr>
          <w:p w14:paraId="0AC2CE03" w14:textId="77777777" w:rsidR="00137483" w:rsidRPr="00E93398" w:rsidRDefault="00137483" w:rsidP="00665BCE">
            <w:pPr>
              <w:pStyle w:val="AcronymTerm"/>
              <w:rPr>
                <w:rFonts w:ascii="Arial Narrow" w:hAnsi="Arial Narrow"/>
                <w:sz w:val="20"/>
              </w:rPr>
            </w:pPr>
            <w:r w:rsidRPr="00E93398">
              <w:rPr>
                <w:rFonts w:ascii="Arial Narrow" w:hAnsi="Arial Narrow"/>
                <w:sz w:val="20"/>
              </w:rPr>
              <w:t>HHS</w:t>
            </w:r>
          </w:p>
        </w:tc>
        <w:tc>
          <w:tcPr>
            <w:tcW w:w="7730" w:type="dxa"/>
          </w:tcPr>
          <w:p w14:paraId="6E660554"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Department of Health and Human Services</w:t>
            </w:r>
          </w:p>
        </w:tc>
      </w:tr>
      <w:tr w:rsidR="00137483" w:rsidRPr="00E93398" w14:paraId="329EB04A" w14:textId="77777777" w:rsidTr="00137483">
        <w:tc>
          <w:tcPr>
            <w:tcW w:w="1620" w:type="dxa"/>
          </w:tcPr>
          <w:p w14:paraId="7ABC4D00" w14:textId="77777777" w:rsidR="00137483" w:rsidRPr="00E93398" w:rsidRDefault="00137483" w:rsidP="00665BCE">
            <w:pPr>
              <w:pStyle w:val="AcronymTerm"/>
              <w:rPr>
                <w:rFonts w:ascii="Arial Narrow" w:hAnsi="Arial Narrow"/>
                <w:sz w:val="20"/>
              </w:rPr>
            </w:pPr>
            <w:r w:rsidRPr="00E93398">
              <w:rPr>
                <w:rFonts w:ascii="Arial Narrow" w:hAnsi="Arial Narrow"/>
                <w:sz w:val="20"/>
              </w:rPr>
              <w:t>HSTS</w:t>
            </w:r>
          </w:p>
        </w:tc>
        <w:tc>
          <w:tcPr>
            <w:tcW w:w="7730" w:type="dxa"/>
          </w:tcPr>
          <w:p w14:paraId="24E2FA07"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HTTP Strict Transport Security</w:t>
            </w:r>
          </w:p>
        </w:tc>
      </w:tr>
      <w:tr w:rsidR="00137483" w:rsidRPr="00E93398" w14:paraId="7FE78F9D" w14:textId="77777777" w:rsidTr="00137483">
        <w:tc>
          <w:tcPr>
            <w:tcW w:w="1620" w:type="dxa"/>
          </w:tcPr>
          <w:p w14:paraId="0CDDE73E" w14:textId="77777777" w:rsidR="00137483" w:rsidRPr="00E93398" w:rsidRDefault="00137483" w:rsidP="00665BCE">
            <w:pPr>
              <w:pStyle w:val="AcronymTerm"/>
              <w:rPr>
                <w:rFonts w:ascii="Arial Narrow" w:hAnsi="Arial Narrow"/>
                <w:sz w:val="20"/>
              </w:rPr>
            </w:pPr>
            <w:r w:rsidRPr="00E93398">
              <w:rPr>
                <w:rFonts w:ascii="Arial Narrow" w:hAnsi="Arial Narrow"/>
                <w:sz w:val="20"/>
              </w:rPr>
              <w:t>HTTPS</w:t>
            </w:r>
          </w:p>
        </w:tc>
        <w:tc>
          <w:tcPr>
            <w:tcW w:w="7730" w:type="dxa"/>
          </w:tcPr>
          <w:p w14:paraId="37FCFFA1" w14:textId="77777777" w:rsidR="00137483" w:rsidRPr="00E93398" w:rsidRDefault="00137483" w:rsidP="00665BCE">
            <w:pPr>
              <w:pStyle w:val="AcronymDefinition"/>
              <w:rPr>
                <w:rFonts w:ascii="Arial Narrow" w:hAnsi="Arial Narrow"/>
                <w:sz w:val="20"/>
              </w:rPr>
            </w:pPr>
            <w:proofErr w:type="spellStart"/>
            <w:r w:rsidRPr="00E93398">
              <w:rPr>
                <w:rFonts w:ascii="Arial Narrow" w:hAnsi="Arial Narrow"/>
                <w:sz w:val="20"/>
              </w:rPr>
              <w:t>HyperText</w:t>
            </w:r>
            <w:proofErr w:type="spellEnd"/>
            <w:r w:rsidRPr="00E93398">
              <w:rPr>
                <w:rFonts w:ascii="Arial Narrow" w:hAnsi="Arial Narrow"/>
                <w:sz w:val="20"/>
              </w:rPr>
              <w:t xml:space="preserve"> Transport Protocol Secure</w:t>
            </w:r>
          </w:p>
        </w:tc>
      </w:tr>
      <w:tr w:rsidR="00137483" w:rsidRPr="00E93398" w14:paraId="094E7915" w14:textId="77777777" w:rsidTr="00137483">
        <w:tc>
          <w:tcPr>
            <w:tcW w:w="1620" w:type="dxa"/>
          </w:tcPr>
          <w:p w14:paraId="717D68DA" w14:textId="77777777" w:rsidR="00137483" w:rsidRPr="00E93398" w:rsidRDefault="00137483" w:rsidP="00665BCE">
            <w:pPr>
              <w:pStyle w:val="AcronymTerm"/>
              <w:rPr>
                <w:rFonts w:ascii="Arial Narrow" w:hAnsi="Arial Narrow"/>
                <w:sz w:val="20"/>
              </w:rPr>
            </w:pPr>
            <w:proofErr w:type="spellStart"/>
            <w:r w:rsidRPr="00E93398">
              <w:rPr>
                <w:rFonts w:ascii="Arial Narrow" w:hAnsi="Arial Narrow"/>
                <w:sz w:val="20"/>
              </w:rPr>
              <w:t>iTRS</w:t>
            </w:r>
            <w:proofErr w:type="spellEnd"/>
          </w:p>
        </w:tc>
        <w:tc>
          <w:tcPr>
            <w:tcW w:w="7730" w:type="dxa"/>
          </w:tcPr>
          <w:p w14:paraId="732C65E8"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Internet Telecommunications Relay Service</w:t>
            </w:r>
          </w:p>
        </w:tc>
      </w:tr>
      <w:tr w:rsidR="00137483" w:rsidRPr="00E93398" w14:paraId="0247DAA6" w14:textId="77777777" w:rsidTr="00137483">
        <w:tc>
          <w:tcPr>
            <w:tcW w:w="1620" w:type="dxa"/>
          </w:tcPr>
          <w:p w14:paraId="2287E197" w14:textId="77777777" w:rsidR="00137483" w:rsidRPr="00E93398" w:rsidRDefault="00137483" w:rsidP="00665BCE">
            <w:pPr>
              <w:pStyle w:val="AcronymTerm"/>
              <w:rPr>
                <w:rFonts w:ascii="Arial Narrow" w:hAnsi="Arial Narrow"/>
                <w:sz w:val="20"/>
              </w:rPr>
            </w:pPr>
            <w:r w:rsidRPr="00E93398">
              <w:rPr>
                <w:rFonts w:ascii="Arial Narrow" w:hAnsi="Arial Narrow"/>
                <w:sz w:val="20"/>
              </w:rPr>
              <w:t>IP</w:t>
            </w:r>
          </w:p>
        </w:tc>
        <w:tc>
          <w:tcPr>
            <w:tcW w:w="7730" w:type="dxa"/>
          </w:tcPr>
          <w:p w14:paraId="51E611D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Internet Protocol</w:t>
            </w:r>
          </w:p>
        </w:tc>
      </w:tr>
      <w:tr w:rsidR="00137483" w:rsidRPr="00E93398" w14:paraId="09A7A2AF" w14:textId="77777777" w:rsidTr="00137483">
        <w:tc>
          <w:tcPr>
            <w:tcW w:w="1620" w:type="dxa"/>
          </w:tcPr>
          <w:p w14:paraId="199BCED9" w14:textId="77777777" w:rsidR="00137483" w:rsidRPr="00E93398" w:rsidRDefault="00137483" w:rsidP="00665BCE">
            <w:pPr>
              <w:pStyle w:val="AcronymTerm"/>
              <w:rPr>
                <w:rFonts w:ascii="Arial Narrow" w:hAnsi="Arial Narrow"/>
                <w:sz w:val="20"/>
              </w:rPr>
            </w:pPr>
            <w:proofErr w:type="spellStart"/>
            <w:r w:rsidRPr="00E93398">
              <w:rPr>
                <w:rFonts w:ascii="Arial Narrow" w:hAnsi="Arial Narrow"/>
                <w:sz w:val="20"/>
              </w:rPr>
              <w:t>IPSec</w:t>
            </w:r>
            <w:proofErr w:type="spellEnd"/>
          </w:p>
        </w:tc>
        <w:tc>
          <w:tcPr>
            <w:tcW w:w="7730" w:type="dxa"/>
          </w:tcPr>
          <w:p w14:paraId="095B2BB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Internet Protocol Secure</w:t>
            </w:r>
          </w:p>
        </w:tc>
      </w:tr>
      <w:tr w:rsidR="00137483" w:rsidRPr="00E93398" w14:paraId="5A9ABD2A" w14:textId="77777777" w:rsidTr="00137483">
        <w:tc>
          <w:tcPr>
            <w:tcW w:w="1620" w:type="dxa"/>
          </w:tcPr>
          <w:p w14:paraId="7F18B956" w14:textId="77777777" w:rsidR="00137483" w:rsidRPr="00E93398" w:rsidRDefault="00137483" w:rsidP="00665BCE">
            <w:pPr>
              <w:pStyle w:val="AcronymTerm"/>
              <w:rPr>
                <w:rFonts w:ascii="Arial Narrow" w:hAnsi="Arial Narrow"/>
                <w:sz w:val="20"/>
              </w:rPr>
            </w:pPr>
            <w:r w:rsidRPr="00E93398">
              <w:rPr>
                <w:rFonts w:ascii="Arial Narrow" w:hAnsi="Arial Narrow"/>
                <w:sz w:val="20"/>
              </w:rPr>
              <w:t>JBI</w:t>
            </w:r>
          </w:p>
        </w:tc>
        <w:tc>
          <w:tcPr>
            <w:tcW w:w="7730" w:type="dxa"/>
          </w:tcPr>
          <w:p w14:paraId="728B070F"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Java Business Integration</w:t>
            </w:r>
          </w:p>
        </w:tc>
      </w:tr>
      <w:tr w:rsidR="00137483" w:rsidRPr="00E93398" w14:paraId="01C8AE69" w14:textId="77777777" w:rsidTr="00137483">
        <w:tc>
          <w:tcPr>
            <w:tcW w:w="1620" w:type="dxa"/>
          </w:tcPr>
          <w:p w14:paraId="7D57D1B1" w14:textId="77777777" w:rsidR="00137483" w:rsidRPr="00E93398" w:rsidRDefault="00137483" w:rsidP="00665BCE">
            <w:pPr>
              <w:pStyle w:val="AcronymTerm"/>
              <w:rPr>
                <w:rFonts w:ascii="Arial Narrow" w:hAnsi="Arial Narrow"/>
                <w:sz w:val="20"/>
              </w:rPr>
            </w:pPr>
            <w:r w:rsidRPr="00E93398">
              <w:rPr>
                <w:rFonts w:ascii="Arial Narrow" w:hAnsi="Arial Narrow"/>
                <w:sz w:val="20"/>
              </w:rPr>
              <w:t>JDBC</w:t>
            </w:r>
          </w:p>
        </w:tc>
        <w:tc>
          <w:tcPr>
            <w:tcW w:w="7730" w:type="dxa"/>
          </w:tcPr>
          <w:p w14:paraId="2D14608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Java Database Connectivity</w:t>
            </w:r>
          </w:p>
        </w:tc>
      </w:tr>
      <w:tr w:rsidR="00137483" w:rsidRPr="00E93398" w14:paraId="6AC3610E" w14:textId="77777777" w:rsidTr="00137483">
        <w:tc>
          <w:tcPr>
            <w:tcW w:w="1620" w:type="dxa"/>
          </w:tcPr>
          <w:p w14:paraId="0AD79391" w14:textId="77777777" w:rsidR="00137483" w:rsidRPr="00E93398" w:rsidRDefault="00137483" w:rsidP="00665BCE">
            <w:pPr>
              <w:pStyle w:val="AcronymTerm"/>
              <w:rPr>
                <w:rFonts w:ascii="Arial Narrow" w:hAnsi="Arial Narrow"/>
                <w:sz w:val="20"/>
              </w:rPr>
            </w:pPr>
            <w:r w:rsidRPr="00E93398">
              <w:rPr>
                <w:rFonts w:ascii="Arial Narrow" w:hAnsi="Arial Narrow"/>
                <w:sz w:val="20"/>
              </w:rPr>
              <w:t>JRE</w:t>
            </w:r>
          </w:p>
        </w:tc>
        <w:tc>
          <w:tcPr>
            <w:tcW w:w="7730" w:type="dxa"/>
          </w:tcPr>
          <w:p w14:paraId="0B44D59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Java Runtime Environment</w:t>
            </w:r>
          </w:p>
        </w:tc>
      </w:tr>
      <w:tr w:rsidR="00137483" w:rsidRPr="00E93398" w14:paraId="318910F6" w14:textId="77777777" w:rsidTr="00137483">
        <w:tc>
          <w:tcPr>
            <w:tcW w:w="1620" w:type="dxa"/>
          </w:tcPr>
          <w:p w14:paraId="646F4B26" w14:textId="77777777" w:rsidR="00137483" w:rsidRPr="00E93398" w:rsidRDefault="00137483" w:rsidP="00665BCE">
            <w:pPr>
              <w:pStyle w:val="AcronymTerm"/>
              <w:rPr>
                <w:rFonts w:ascii="Arial Narrow" w:hAnsi="Arial Narrow"/>
                <w:sz w:val="20"/>
              </w:rPr>
            </w:pPr>
            <w:r w:rsidRPr="00E93398">
              <w:rPr>
                <w:rFonts w:ascii="Arial Narrow" w:hAnsi="Arial Narrow"/>
                <w:sz w:val="20"/>
              </w:rPr>
              <w:t>JSON</w:t>
            </w:r>
          </w:p>
        </w:tc>
        <w:tc>
          <w:tcPr>
            <w:tcW w:w="7730" w:type="dxa"/>
          </w:tcPr>
          <w:p w14:paraId="1CA2EDCA"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JavaScript Object Notation</w:t>
            </w:r>
          </w:p>
        </w:tc>
      </w:tr>
      <w:tr w:rsidR="00137483" w:rsidRPr="00E93398" w14:paraId="448EB28A" w14:textId="77777777" w:rsidTr="00137483">
        <w:tc>
          <w:tcPr>
            <w:tcW w:w="1620" w:type="dxa"/>
          </w:tcPr>
          <w:p w14:paraId="725C7825" w14:textId="77777777" w:rsidR="00137483" w:rsidRPr="00E93398" w:rsidRDefault="00137483" w:rsidP="00665BCE">
            <w:pPr>
              <w:pStyle w:val="AcronymTerm"/>
              <w:rPr>
                <w:rFonts w:ascii="Arial Narrow" w:hAnsi="Arial Narrow"/>
                <w:sz w:val="20"/>
              </w:rPr>
            </w:pPr>
            <w:r w:rsidRPr="00E93398">
              <w:rPr>
                <w:rFonts w:ascii="Arial Narrow" w:hAnsi="Arial Narrow"/>
                <w:sz w:val="20"/>
              </w:rPr>
              <w:lastRenderedPageBreak/>
              <w:t>NAT</w:t>
            </w:r>
          </w:p>
        </w:tc>
        <w:tc>
          <w:tcPr>
            <w:tcW w:w="7730" w:type="dxa"/>
          </w:tcPr>
          <w:p w14:paraId="607A07E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Network Address Translation</w:t>
            </w:r>
          </w:p>
        </w:tc>
      </w:tr>
      <w:tr w:rsidR="00137483" w:rsidRPr="00E93398" w14:paraId="3657D515" w14:textId="77777777" w:rsidTr="00137483">
        <w:tc>
          <w:tcPr>
            <w:tcW w:w="1620" w:type="dxa"/>
          </w:tcPr>
          <w:p w14:paraId="31642EC0" w14:textId="77777777" w:rsidR="00137483" w:rsidRPr="00E93398" w:rsidRDefault="00137483" w:rsidP="00665BCE">
            <w:pPr>
              <w:pStyle w:val="AcronymTerm"/>
              <w:rPr>
                <w:rFonts w:ascii="Arial Narrow" w:hAnsi="Arial Narrow"/>
                <w:sz w:val="20"/>
              </w:rPr>
            </w:pPr>
            <w:r w:rsidRPr="00E93398">
              <w:rPr>
                <w:rFonts w:ascii="Arial Narrow" w:hAnsi="Arial Narrow"/>
                <w:sz w:val="20"/>
              </w:rPr>
              <w:t>ODBC</w:t>
            </w:r>
          </w:p>
        </w:tc>
        <w:tc>
          <w:tcPr>
            <w:tcW w:w="7730" w:type="dxa"/>
          </w:tcPr>
          <w:p w14:paraId="6B6254B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Open Database Connectivity</w:t>
            </w:r>
          </w:p>
        </w:tc>
      </w:tr>
      <w:tr w:rsidR="00137483" w:rsidRPr="00E93398" w14:paraId="0F6EAB55" w14:textId="77777777" w:rsidTr="00137483">
        <w:tc>
          <w:tcPr>
            <w:tcW w:w="1620" w:type="dxa"/>
          </w:tcPr>
          <w:p w14:paraId="629644E4" w14:textId="77777777" w:rsidR="00137483" w:rsidRPr="00E93398" w:rsidRDefault="00137483" w:rsidP="00665BCE">
            <w:pPr>
              <w:pStyle w:val="AcronymDefinition"/>
              <w:rPr>
                <w:rFonts w:ascii="Arial Narrow" w:hAnsi="Arial Narrow"/>
                <w:sz w:val="20"/>
              </w:rPr>
            </w:pPr>
            <w:proofErr w:type="spellStart"/>
            <w:r w:rsidRPr="00E93398">
              <w:rPr>
                <w:rFonts w:ascii="Arial Narrow" w:hAnsi="Arial Narrow"/>
                <w:b/>
                <w:sz w:val="20"/>
              </w:rPr>
              <w:t>OpenAM</w:t>
            </w:r>
            <w:proofErr w:type="spellEnd"/>
          </w:p>
        </w:tc>
        <w:tc>
          <w:tcPr>
            <w:tcW w:w="7730" w:type="dxa"/>
          </w:tcPr>
          <w:p w14:paraId="39DDDCDC" w14:textId="77777777" w:rsidR="00137483" w:rsidRPr="00E93398" w:rsidRDefault="00137483" w:rsidP="00665BCE">
            <w:pPr>
              <w:pStyle w:val="AcronymDefinition"/>
              <w:rPr>
                <w:rFonts w:ascii="Arial Narrow" w:hAnsi="Arial Narrow"/>
                <w:sz w:val="20"/>
              </w:rPr>
            </w:pPr>
            <w:r w:rsidRPr="00E93398">
              <w:rPr>
                <w:rFonts w:ascii="Arial Narrow" w:hAnsi="Arial Narrow"/>
                <w:sz w:val="20"/>
                <w:shd w:val="clear" w:color="auto" w:fill="FFFFFF"/>
              </w:rPr>
              <w:t>Open Access Management</w:t>
            </w:r>
            <w:r w:rsidRPr="00E93398" w:rsidDel="00787574">
              <w:rPr>
                <w:rFonts w:ascii="Arial Narrow" w:hAnsi="Arial Narrow"/>
                <w:sz w:val="20"/>
                <w:shd w:val="clear" w:color="auto" w:fill="FFFFFF"/>
              </w:rPr>
              <w:t xml:space="preserve"> </w:t>
            </w:r>
          </w:p>
        </w:tc>
      </w:tr>
      <w:tr w:rsidR="00137483" w:rsidRPr="00E93398" w14:paraId="07FB3688" w14:textId="77777777" w:rsidTr="00137483">
        <w:tc>
          <w:tcPr>
            <w:tcW w:w="1620" w:type="dxa"/>
          </w:tcPr>
          <w:p w14:paraId="23AF9354" w14:textId="77777777" w:rsidR="00137483" w:rsidRPr="00E93398" w:rsidRDefault="00137483" w:rsidP="00665BCE">
            <w:pPr>
              <w:pStyle w:val="AcronymTerm"/>
              <w:rPr>
                <w:rFonts w:ascii="Arial Narrow" w:hAnsi="Arial Narrow"/>
                <w:sz w:val="20"/>
              </w:rPr>
            </w:pPr>
            <w:r w:rsidRPr="00E93398">
              <w:rPr>
                <w:rFonts w:ascii="Arial Narrow" w:hAnsi="Arial Narrow"/>
                <w:sz w:val="20"/>
              </w:rPr>
              <w:t>OS</w:t>
            </w:r>
          </w:p>
        </w:tc>
        <w:tc>
          <w:tcPr>
            <w:tcW w:w="7730" w:type="dxa"/>
          </w:tcPr>
          <w:p w14:paraId="21B3C0E1"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Operating System</w:t>
            </w:r>
          </w:p>
        </w:tc>
      </w:tr>
      <w:tr w:rsidR="00137483" w:rsidRPr="00E93398" w14:paraId="5C305A4A" w14:textId="77777777" w:rsidTr="00137483">
        <w:tc>
          <w:tcPr>
            <w:tcW w:w="1620" w:type="dxa"/>
          </w:tcPr>
          <w:p w14:paraId="4B67BB20" w14:textId="77777777" w:rsidR="00137483" w:rsidRPr="00E93398" w:rsidRDefault="00137483" w:rsidP="00665BCE">
            <w:pPr>
              <w:pStyle w:val="AcronymTerm"/>
              <w:rPr>
                <w:rFonts w:ascii="Arial Narrow" w:hAnsi="Arial Narrow"/>
                <w:sz w:val="20"/>
              </w:rPr>
            </w:pPr>
            <w:r w:rsidRPr="00E93398">
              <w:rPr>
                <w:rFonts w:ascii="Arial Narrow" w:hAnsi="Arial Narrow"/>
                <w:sz w:val="20"/>
              </w:rPr>
              <w:t>OSGi</w:t>
            </w:r>
          </w:p>
        </w:tc>
        <w:tc>
          <w:tcPr>
            <w:tcW w:w="7730" w:type="dxa"/>
          </w:tcPr>
          <w:p w14:paraId="65828B8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OSGi Alliance (formerly Open Systems Group Initiative)</w:t>
            </w:r>
          </w:p>
        </w:tc>
      </w:tr>
      <w:tr w:rsidR="00137483" w:rsidRPr="00E93398" w14:paraId="674747F0" w14:textId="77777777" w:rsidTr="00137483">
        <w:tc>
          <w:tcPr>
            <w:tcW w:w="1620" w:type="dxa"/>
          </w:tcPr>
          <w:p w14:paraId="4604C052" w14:textId="77777777" w:rsidR="00137483" w:rsidRPr="00E93398" w:rsidRDefault="00137483" w:rsidP="00665BCE">
            <w:pPr>
              <w:pStyle w:val="AcronymTerm"/>
              <w:rPr>
                <w:rFonts w:ascii="Arial Narrow" w:hAnsi="Arial Narrow"/>
                <w:sz w:val="20"/>
              </w:rPr>
            </w:pPr>
            <w:r w:rsidRPr="00E93398">
              <w:rPr>
                <w:rFonts w:ascii="Arial Narrow" w:hAnsi="Arial Narrow"/>
                <w:sz w:val="20"/>
              </w:rPr>
              <w:t>PBX</w:t>
            </w:r>
          </w:p>
        </w:tc>
        <w:tc>
          <w:tcPr>
            <w:tcW w:w="7730" w:type="dxa"/>
          </w:tcPr>
          <w:p w14:paraId="3F52D1C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Private Branch Exchange</w:t>
            </w:r>
          </w:p>
        </w:tc>
      </w:tr>
      <w:tr w:rsidR="00137483" w:rsidRPr="00E93398" w14:paraId="5FADB251" w14:textId="77777777" w:rsidTr="00137483">
        <w:tc>
          <w:tcPr>
            <w:tcW w:w="1620" w:type="dxa"/>
          </w:tcPr>
          <w:p w14:paraId="349FB14F" w14:textId="77777777" w:rsidR="00137483" w:rsidRPr="00E93398" w:rsidRDefault="00137483" w:rsidP="00665BCE">
            <w:pPr>
              <w:pStyle w:val="AcronymTerm"/>
              <w:rPr>
                <w:rFonts w:ascii="Arial Narrow" w:hAnsi="Arial Narrow"/>
                <w:sz w:val="20"/>
              </w:rPr>
            </w:pPr>
            <w:r w:rsidRPr="00E93398">
              <w:rPr>
                <w:rFonts w:ascii="Arial Narrow" w:hAnsi="Arial Narrow"/>
                <w:sz w:val="20"/>
              </w:rPr>
              <w:t>POC</w:t>
            </w:r>
          </w:p>
        </w:tc>
        <w:tc>
          <w:tcPr>
            <w:tcW w:w="7730" w:type="dxa"/>
          </w:tcPr>
          <w:p w14:paraId="6D61E57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Proof of Concept</w:t>
            </w:r>
          </w:p>
        </w:tc>
      </w:tr>
      <w:tr w:rsidR="00137483" w:rsidRPr="00E93398" w14:paraId="5F2F2ECE" w14:textId="77777777" w:rsidTr="00137483">
        <w:tc>
          <w:tcPr>
            <w:tcW w:w="1620" w:type="dxa"/>
          </w:tcPr>
          <w:p w14:paraId="259EB966" w14:textId="77777777" w:rsidR="00137483" w:rsidRPr="00E93398" w:rsidRDefault="00137483" w:rsidP="00665BCE">
            <w:pPr>
              <w:pStyle w:val="AcronymTerm"/>
              <w:rPr>
                <w:rFonts w:ascii="Arial Narrow" w:hAnsi="Arial Narrow"/>
                <w:sz w:val="20"/>
              </w:rPr>
            </w:pPr>
            <w:r w:rsidRPr="00E93398">
              <w:rPr>
                <w:rFonts w:ascii="Arial Narrow" w:hAnsi="Arial Narrow"/>
                <w:sz w:val="20"/>
              </w:rPr>
              <w:t>PSTN</w:t>
            </w:r>
          </w:p>
        </w:tc>
        <w:tc>
          <w:tcPr>
            <w:tcW w:w="7730" w:type="dxa"/>
          </w:tcPr>
          <w:p w14:paraId="553B4E14"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Public Switch Telephone Network</w:t>
            </w:r>
          </w:p>
        </w:tc>
      </w:tr>
      <w:tr w:rsidR="00137483" w:rsidRPr="00E93398" w14:paraId="18F5FE52" w14:textId="77777777" w:rsidTr="00137483">
        <w:tc>
          <w:tcPr>
            <w:tcW w:w="1620" w:type="dxa"/>
          </w:tcPr>
          <w:p w14:paraId="30237100" w14:textId="77777777" w:rsidR="00137483" w:rsidRPr="00E93398" w:rsidRDefault="00137483" w:rsidP="00665BCE">
            <w:pPr>
              <w:pStyle w:val="AcronymTerm"/>
              <w:rPr>
                <w:rFonts w:ascii="Arial Narrow" w:hAnsi="Arial Narrow"/>
                <w:sz w:val="20"/>
              </w:rPr>
            </w:pPr>
            <w:r w:rsidRPr="00E93398">
              <w:rPr>
                <w:rFonts w:ascii="Arial Narrow" w:hAnsi="Arial Narrow"/>
                <w:sz w:val="20"/>
              </w:rPr>
              <w:t>REST</w:t>
            </w:r>
          </w:p>
        </w:tc>
        <w:tc>
          <w:tcPr>
            <w:tcW w:w="7730" w:type="dxa"/>
          </w:tcPr>
          <w:p w14:paraId="5AB2D082"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Representational State Transfer</w:t>
            </w:r>
          </w:p>
        </w:tc>
      </w:tr>
      <w:tr w:rsidR="00137483" w:rsidRPr="00E93398" w14:paraId="5E689143" w14:textId="77777777" w:rsidTr="00137483">
        <w:tc>
          <w:tcPr>
            <w:tcW w:w="1620" w:type="dxa"/>
          </w:tcPr>
          <w:p w14:paraId="302A4344" w14:textId="77777777" w:rsidR="00137483" w:rsidRPr="00E93398" w:rsidRDefault="00137483" w:rsidP="00665BCE">
            <w:pPr>
              <w:pStyle w:val="AcronymTerm"/>
              <w:rPr>
                <w:rFonts w:ascii="Arial Narrow" w:hAnsi="Arial Narrow"/>
                <w:sz w:val="20"/>
              </w:rPr>
            </w:pPr>
            <w:r w:rsidRPr="00E93398">
              <w:rPr>
                <w:rFonts w:ascii="Arial Narrow" w:hAnsi="Arial Narrow"/>
                <w:sz w:val="20"/>
              </w:rPr>
              <w:t>RTT</w:t>
            </w:r>
          </w:p>
        </w:tc>
        <w:tc>
          <w:tcPr>
            <w:tcW w:w="7730" w:type="dxa"/>
          </w:tcPr>
          <w:p w14:paraId="6063596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Real-Time Text</w:t>
            </w:r>
          </w:p>
        </w:tc>
      </w:tr>
      <w:tr w:rsidR="00137483" w:rsidRPr="00E93398" w14:paraId="7A1A2B08" w14:textId="77777777" w:rsidTr="00137483">
        <w:tc>
          <w:tcPr>
            <w:tcW w:w="1620" w:type="dxa"/>
          </w:tcPr>
          <w:p w14:paraId="6C99ABED" w14:textId="77777777" w:rsidR="00137483" w:rsidRPr="00E93398" w:rsidRDefault="00137483" w:rsidP="00665BCE">
            <w:pPr>
              <w:pStyle w:val="AcronymDefinition"/>
              <w:rPr>
                <w:rFonts w:ascii="Arial Narrow" w:hAnsi="Arial Narrow"/>
                <w:b/>
                <w:sz w:val="20"/>
              </w:rPr>
            </w:pPr>
            <w:r w:rsidRPr="00E93398">
              <w:rPr>
                <w:rFonts w:ascii="Arial Narrow" w:hAnsi="Arial Narrow"/>
                <w:b/>
                <w:sz w:val="20"/>
              </w:rPr>
              <w:t>SIP</w:t>
            </w:r>
          </w:p>
        </w:tc>
        <w:tc>
          <w:tcPr>
            <w:tcW w:w="7730" w:type="dxa"/>
          </w:tcPr>
          <w:p w14:paraId="5E659536"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Session Initiation Protocol</w:t>
            </w:r>
          </w:p>
        </w:tc>
      </w:tr>
      <w:tr w:rsidR="00137483" w:rsidRPr="00E93398" w14:paraId="03568223" w14:textId="77777777" w:rsidTr="00137483">
        <w:tc>
          <w:tcPr>
            <w:tcW w:w="1620" w:type="dxa"/>
          </w:tcPr>
          <w:p w14:paraId="58F1B9C1" w14:textId="77777777" w:rsidR="00137483" w:rsidRPr="00E93398" w:rsidRDefault="00137483" w:rsidP="00665BCE">
            <w:pPr>
              <w:pStyle w:val="AcronymTerm"/>
              <w:rPr>
                <w:rFonts w:ascii="Arial Narrow" w:hAnsi="Arial Narrow"/>
                <w:sz w:val="20"/>
              </w:rPr>
            </w:pPr>
            <w:r w:rsidRPr="00E93398">
              <w:rPr>
                <w:rFonts w:ascii="Arial Narrow" w:hAnsi="Arial Narrow"/>
                <w:sz w:val="20"/>
              </w:rPr>
              <w:t>SOA</w:t>
            </w:r>
          </w:p>
        </w:tc>
        <w:tc>
          <w:tcPr>
            <w:tcW w:w="7730" w:type="dxa"/>
          </w:tcPr>
          <w:p w14:paraId="4C701806"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Service-Oriented Architecture</w:t>
            </w:r>
          </w:p>
        </w:tc>
      </w:tr>
      <w:tr w:rsidR="00137483" w:rsidRPr="00E93398" w14:paraId="59FEC712" w14:textId="77777777" w:rsidTr="00137483">
        <w:tc>
          <w:tcPr>
            <w:tcW w:w="1620" w:type="dxa"/>
          </w:tcPr>
          <w:p w14:paraId="28CB3808" w14:textId="77777777" w:rsidR="00137483" w:rsidRPr="00E93398" w:rsidRDefault="00137483" w:rsidP="00665BCE">
            <w:pPr>
              <w:pStyle w:val="AcronymTerm"/>
              <w:rPr>
                <w:rFonts w:ascii="Arial Narrow" w:hAnsi="Arial Narrow"/>
                <w:sz w:val="20"/>
              </w:rPr>
            </w:pPr>
            <w:r w:rsidRPr="00E93398">
              <w:rPr>
                <w:rFonts w:ascii="Arial Narrow" w:hAnsi="Arial Narrow"/>
                <w:sz w:val="20"/>
              </w:rPr>
              <w:t>SQL</w:t>
            </w:r>
          </w:p>
        </w:tc>
        <w:tc>
          <w:tcPr>
            <w:tcW w:w="7730" w:type="dxa"/>
          </w:tcPr>
          <w:p w14:paraId="1731510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Structured Query Language</w:t>
            </w:r>
          </w:p>
        </w:tc>
      </w:tr>
      <w:tr w:rsidR="00137483" w:rsidRPr="00E93398" w14:paraId="7F532595" w14:textId="77777777" w:rsidTr="00137483">
        <w:tc>
          <w:tcPr>
            <w:tcW w:w="1620" w:type="dxa"/>
          </w:tcPr>
          <w:p w14:paraId="1E27E099" w14:textId="77777777" w:rsidR="00137483" w:rsidRPr="00E93398" w:rsidRDefault="00137483" w:rsidP="00665BCE">
            <w:pPr>
              <w:pStyle w:val="AcronymTerm"/>
              <w:rPr>
                <w:rFonts w:ascii="Arial Narrow" w:hAnsi="Arial Narrow"/>
                <w:sz w:val="20"/>
              </w:rPr>
            </w:pPr>
            <w:r w:rsidRPr="00E93398">
              <w:rPr>
                <w:rFonts w:ascii="Arial Narrow" w:hAnsi="Arial Narrow"/>
                <w:sz w:val="20"/>
              </w:rPr>
              <w:t>SSH</w:t>
            </w:r>
          </w:p>
        </w:tc>
        <w:tc>
          <w:tcPr>
            <w:tcW w:w="7730" w:type="dxa"/>
          </w:tcPr>
          <w:p w14:paraId="7AE0060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Secure Shell</w:t>
            </w:r>
          </w:p>
        </w:tc>
      </w:tr>
      <w:tr w:rsidR="00137483" w:rsidRPr="00E93398" w14:paraId="587C9B2B" w14:textId="77777777" w:rsidTr="00137483">
        <w:tc>
          <w:tcPr>
            <w:tcW w:w="1620" w:type="dxa"/>
          </w:tcPr>
          <w:p w14:paraId="33D5C170" w14:textId="77777777" w:rsidR="00137483" w:rsidRPr="00E93398" w:rsidRDefault="00137483" w:rsidP="00665BCE">
            <w:pPr>
              <w:pStyle w:val="AcronymTerm"/>
              <w:rPr>
                <w:rFonts w:ascii="Arial Narrow" w:hAnsi="Arial Narrow"/>
                <w:sz w:val="20"/>
              </w:rPr>
            </w:pPr>
            <w:r w:rsidRPr="00E93398">
              <w:rPr>
                <w:rFonts w:ascii="Arial Narrow" w:hAnsi="Arial Narrow"/>
                <w:sz w:val="20"/>
              </w:rPr>
              <w:t>SSL</w:t>
            </w:r>
          </w:p>
        </w:tc>
        <w:tc>
          <w:tcPr>
            <w:tcW w:w="7730" w:type="dxa"/>
          </w:tcPr>
          <w:p w14:paraId="2A6AA65A"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Secure Socket Layer</w:t>
            </w:r>
          </w:p>
        </w:tc>
      </w:tr>
      <w:tr w:rsidR="00137483" w:rsidRPr="00E93398" w14:paraId="5DCF50EE" w14:textId="77777777" w:rsidTr="00137483">
        <w:tc>
          <w:tcPr>
            <w:tcW w:w="1620" w:type="dxa"/>
          </w:tcPr>
          <w:p w14:paraId="3F599D9C" w14:textId="77777777" w:rsidR="00137483" w:rsidRPr="00E93398" w:rsidRDefault="00137483" w:rsidP="00665BCE">
            <w:pPr>
              <w:pStyle w:val="AcronymTerm"/>
              <w:rPr>
                <w:rFonts w:ascii="Arial Narrow" w:hAnsi="Arial Narrow"/>
                <w:sz w:val="20"/>
              </w:rPr>
            </w:pPr>
            <w:r w:rsidRPr="00E93398">
              <w:rPr>
                <w:rFonts w:ascii="Arial Narrow" w:hAnsi="Arial Narrow"/>
                <w:sz w:val="20"/>
              </w:rPr>
              <w:t>STUN</w:t>
            </w:r>
          </w:p>
        </w:tc>
        <w:tc>
          <w:tcPr>
            <w:tcW w:w="7730" w:type="dxa"/>
          </w:tcPr>
          <w:p w14:paraId="6C002D1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Session Traversal Utilities for NAT</w:t>
            </w:r>
          </w:p>
        </w:tc>
      </w:tr>
      <w:tr w:rsidR="00137483" w:rsidRPr="00E93398" w14:paraId="1200005C" w14:textId="77777777" w:rsidTr="00137483">
        <w:tc>
          <w:tcPr>
            <w:tcW w:w="1620" w:type="dxa"/>
          </w:tcPr>
          <w:p w14:paraId="7560987E" w14:textId="77777777" w:rsidR="00137483" w:rsidRPr="00E93398" w:rsidRDefault="00137483" w:rsidP="00665BCE">
            <w:pPr>
              <w:pStyle w:val="AcronymTerm"/>
              <w:rPr>
                <w:rFonts w:ascii="Arial Narrow" w:hAnsi="Arial Narrow"/>
                <w:sz w:val="20"/>
              </w:rPr>
            </w:pPr>
            <w:r w:rsidRPr="00E93398">
              <w:rPr>
                <w:rFonts w:ascii="Arial Narrow" w:hAnsi="Arial Narrow"/>
                <w:sz w:val="20"/>
              </w:rPr>
              <w:t>TCP</w:t>
            </w:r>
          </w:p>
        </w:tc>
        <w:tc>
          <w:tcPr>
            <w:tcW w:w="7730" w:type="dxa"/>
          </w:tcPr>
          <w:p w14:paraId="15C71868"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Transmission Control Protocol</w:t>
            </w:r>
          </w:p>
        </w:tc>
      </w:tr>
      <w:tr w:rsidR="00137483" w:rsidRPr="00E93398" w14:paraId="2AFB0F75" w14:textId="77777777" w:rsidTr="00137483">
        <w:tc>
          <w:tcPr>
            <w:tcW w:w="1620" w:type="dxa"/>
          </w:tcPr>
          <w:p w14:paraId="251A9434" w14:textId="77777777" w:rsidR="00137483" w:rsidRPr="00E93398" w:rsidRDefault="00137483" w:rsidP="00665BCE">
            <w:pPr>
              <w:pStyle w:val="AcronymTerm"/>
              <w:rPr>
                <w:rFonts w:ascii="Arial Narrow" w:hAnsi="Arial Narrow"/>
                <w:sz w:val="20"/>
              </w:rPr>
            </w:pPr>
            <w:r w:rsidRPr="00E93398">
              <w:rPr>
                <w:rFonts w:ascii="Arial Narrow" w:hAnsi="Arial Narrow"/>
                <w:sz w:val="20"/>
              </w:rPr>
              <w:t>TLS</w:t>
            </w:r>
          </w:p>
        </w:tc>
        <w:tc>
          <w:tcPr>
            <w:tcW w:w="7730" w:type="dxa"/>
          </w:tcPr>
          <w:p w14:paraId="07B44D03"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Transport Layer Security</w:t>
            </w:r>
          </w:p>
        </w:tc>
      </w:tr>
      <w:tr w:rsidR="00137483" w:rsidRPr="00E93398" w14:paraId="6929C5FC" w14:textId="77777777" w:rsidTr="00137483">
        <w:tc>
          <w:tcPr>
            <w:tcW w:w="1620" w:type="dxa"/>
          </w:tcPr>
          <w:p w14:paraId="7C8CCB26" w14:textId="77777777" w:rsidR="00137483" w:rsidRPr="00E93398" w:rsidRDefault="00137483" w:rsidP="00665BCE">
            <w:pPr>
              <w:pStyle w:val="AcronymTerm"/>
              <w:rPr>
                <w:rFonts w:ascii="Arial Narrow" w:hAnsi="Arial Narrow"/>
                <w:sz w:val="20"/>
              </w:rPr>
            </w:pPr>
            <w:r w:rsidRPr="00E93398">
              <w:rPr>
                <w:rFonts w:ascii="Arial Narrow" w:hAnsi="Arial Narrow"/>
                <w:sz w:val="20"/>
              </w:rPr>
              <w:t>TRS</w:t>
            </w:r>
          </w:p>
        </w:tc>
        <w:tc>
          <w:tcPr>
            <w:tcW w:w="7730" w:type="dxa"/>
          </w:tcPr>
          <w:p w14:paraId="405A743B"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Telecommunications Relay Service</w:t>
            </w:r>
          </w:p>
        </w:tc>
      </w:tr>
      <w:tr w:rsidR="00137483" w:rsidRPr="00E93398" w14:paraId="027F2C9C" w14:textId="77777777" w:rsidTr="00137483">
        <w:tc>
          <w:tcPr>
            <w:tcW w:w="1620" w:type="dxa"/>
          </w:tcPr>
          <w:p w14:paraId="029D4A7D" w14:textId="77777777" w:rsidR="00137483" w:rsidRPr="00E93398" w:rsidRDefault="00137483" w:rsidP="00665BCE">
            <w:pPr>
              <w:pStyle w:val="AcronymTerm"/>
              <w:rPr>
                <w:rFonts w:ascii="Arial Narrow" w:hAnsi="Arial Narrow"/>
                <w:sz w:val="20"/>
              </w:rPr>
            </w:pPr>
            <w:r w:rsidRPr="00E93398">
              <w:rPr>
                <w:rFonts w:ascii="Arial Narrow" w:hAnsi="Arial Narrow"/>
                <w:sz w:val="20"/>
              </w:rPr>
              <w:t>TURN</w:t>
            </w:r>
          </w:p>
        </w:tc>
        <w:tc>
          <w:tcPr>
            <w:tcW w:w="7730" w:type="dxa"/>
          </w:tcPr>
          <w:p w14:paraId="673F4D23"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Traversal Using Relay NAT</w:t>
            </w:r>
          </w:p>
        </w:tc>
      </w:tr>
      <w:tr w:rsidR="00137483" w:rsidRPr="00E93398" w14:paraId="2D77B003" w14:textId="77777777" w:rsidTr="00137483">
        <w:tc>
          <w:tcPr>
            <w:tcW w:w="1620" w:type="dxa"/>
          </w:tcPr>
          <w:p w14:paraId="63DF0E92" w14:textId="77777777" w:rsidR="00137483" w:rsidRPr="00E93398" w:rsidRDefault="00137483" w:rsidP="00665BCE">
            <w:pPr>
              <w:pStyle w:val="AcronymTerm"/>
              <w:rPr>
                <w:rFonts w:ascii="Arial Narrow" w:hAnsi="Arial Narrow"/>
                <w:sz w:val="20"/>
              </w:rPr>
            </w:pPr>
            <w:r w:rsidRPr="00E93398">
              <w:rPr>
                <w:rFonts w:ascii="Arial Narrow" w:hAnsi="Arial Narrow"/>
                <w:sz w:val="20"/>
              </w:rPr>
              <w:t>UDP</w:t>
            </w:r>
          </w:p>
        </w:tc>
        <w:tc>
          <w:tcPr>
            <w:tcW w:w="7730" w:type="dxa"/>
          </w:tcPr>
          <w:p w14:paraId="7F3EF631"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User Datagram Protocol</w:t>
            </w:r>
          </w:p>
        </w:tc>
      </w:tr>
      <w:tr w:rsidR="00137483" w:rsidRPr="00E93398" w14:paraId="34F4EB4A" w14:textId="77777777" w:rsidTr="00137483">
        <w:tc>
          <w:tcPr>
            <w:tcW w:w="1620" w:type="dxa"/>
          </w:tcPr>
          <w:p w14:paraId="63A82074" w14:textId="77777777" w:rsidR="00137483" w:rsidRPr="00E93398" w:rsidRDefault="00137483" w:rsidP="00665BCE">
            <w:pPr>
              <w:pStyle w:val="AcronymTerm"/>
              <w:rPr>
                <w:rFonts w:ascii="Arial Narrow" w:hAnsi="Arial Narrow"/>
                <w:sz w:val="20"/>
              </w:rPr>
            </w:pPr>
            <w:r w:rsidRPr="00E93398">
              <w:rPr>
                <w:rFonts w:ascii="Arial Narrow" w:hAnsi="Arial Narrow"/>
                <w:sz w:val="20"/>
              </w:rPr>
              <w:t>UI</w:t>
            </w:r>
          </w:p>
        </w:tc>
        <w:tc>
          <w:tcPr>
            <w:tcW w:w="7730" w:type="dxa"/>
          </w:tcPr>
          <w:p w14:paraId="43F1F947"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User Interface</w:t>
            </w:r>
          </w:p>
        </w:tc>
      </w:tr>
      <w:tr w:rsidR="00137483" w:rsidRPr="00E93398" w14:paraId="0CD3D4E6" w14:textId="77777777" w:rsidTr="00137483">
        <w:tc>
          <w:tcPr>
            <w:tcW w:w="1620" w:type="dxa"/>
          </w:tcPr>
          <w:p w14:paraId="32F34F33" w14:textId="77777777" w:rsidR="00137483" w:rsidRPr="00E93398" w:rsidRDefault="00137483" w:rsidP="00665BCE">
            <w:pPr>
              <w:pStyle w:val="AcronymTerm"/>
              <w:rPr>
                <w:rFonts w:ascii="Arial Narrow" w:hAnsi="Arial Narrow"/>
                <w:sz w:val="20"/>
              </w:rPr>
            </w:pPr>
            <w:r w:rsidRPr="00E93398">
              <w:rPr>
                <w:rFonts w:ascii="Arial Narrow" w:hAnsi="Arial Narrow"/>
                <w:sz w:val="20"/>
              </w:rPr>
              <w:t>URD</w:t>
            </w:r>
          </w:p>
        </w:tc>
        <w:tc>
          <w:tcPr>
            <w:tcW w:w="7730" w:type="dxa"/>
          </w:tcPr>
          <w:p w14:paraId="3B321EC9"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User Registration Database</w:t>
            </w:r>
          </w:p>
        </w:tc>
      </w:tr>
      <w:tr w:rsidR="00137483" w:rsidRPr="00E93398" w14:paraId="651ACAED" w14:textId="77777777" w:rsidTr="00137483">
        <w:tc>
          <w:tcPr>
            <w:tcW w:w="1620" w:type="dxa"/>
          </w:tcPr>
          <w:p w14:paraId="359B20CC" w14:textId="77777777" w:rsidR="00137483" w:rsidRPr="00E93398" w:rsidRDefault="00137483" w:rsidP="00665BCE">
            <w:pPr>
              <w:pStyle w:val="AcronymTerm"/>
              <w:rPr>
                <w:rFonts w:ascii="Arial Narrow" w:hAnsi="Arial Narrow"/>
                <w:sz w:val="20"/>
              </w:rPr>
            </w:pPr>
            <w:r w:rsidRPr="00E93398">
              <w:rPr>
                <w:rFonts w:ascii="Arial Narrow" w:hAnsi="Arial Narrow"/>
                <w:sz w:val="20"/>
              </w:rPr>
              <w:t>URI</w:t>
            </w:r>
          </w:p>
        </w:tc>
        <w:tc>
          <w:tcPr>
            <w:tcW w:w="7730" w:type="dxa"/>
          </w:tcPr>
          <w:p w14:paraId="1B45F027"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Uniform Resource Identifier</w:t>
            </w:r>
          </w:p>
        </w:tc>
      </w:tr>
      <w:tr w:rsidR="00137483" w:rsidRPr="00E93398" w14:paraId="381AB730" w14:textId="77777777" w:rsidTr="00137483">
        <w:tc>
          <w:tcPr>
            <w:tcW w:w="1620" w:type="dxa"/>
          </w:tcPr>
          <w:p w14:paraId="4FE7E03B" w14:textId="77777777" w:rsidR="00137483" w:rsidRPr="00E93398" w:rsidRDefault="00137483" w:rsidP="00665BCE">
            <w:pPr>
              <w:pStyle w:val="AcronymTerm"/>
              <w:rPr>
                <w:rFonts w:ascii="Arial Narrow" w:hAnsi="Arial Narrow"/>
                <w:sz w:val="20"/>
              </w:rPr>
            </w:pPr>
            <w:r w:rsidRPr="00E93398">
              <w:rPr>
                <w:rFonts w:ascii="Arial Narrow" w:hAnsi="Arial Narrow"/>
                <w:sz w:val="20"/>
              </w:rPr>
              <w:t>URL</w:t>
            </w:r>
          </w:p>
        </w:tc>
        <w:tc>
          <w:tcPr>
            <w:tcW w:w="7730" w:type="dxa"/>
          </w:tcPr>
          <w:p w14:paraId="0D92142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Universal Resource Locator</w:t>
            </w:r>
          </w:p>
        </w:tc>
      </w:tr>
      <w:tr w:rsidR="00137483" w:rsidRPr="00E93398" w14:paraId="51278B04" w14:textId="77777777" w:rsidTr="00137483">
        <w:tc>
          <w:tcPr>
            <w:tcW w:w="1620" w:type="dxa"/>
          </w:tcPr>
          <w:p w14:paraId="73F282AD" w14:textId="77777777" w:rsidR="00137483" w:rsidRPr="00E93398" w:rsidRDefault="00137483" w:rsidP="00665BCE">
            <w:pPr>
              <w:pStyle w:val="AcronymTerm"/>
              <w:rPr>
                <w:rFonts w:ascii="Arial Narrow" w:hAnsi="Arial Narrow"/>
                <w:sz w:val="20"/>
              </w:rPr>
            </w:pPr>
            <w:r w:rsidRPr="00E93398">
              <w:rPr>
                <w:rFonts w:ascii="Arial Narrow" w:hAnsi="Arial Narrow"/>
                <w:sz w:val="20"/>
              </w:rPr>
              <w:t>VoIP</w:t>
            </w:r>
          </w:p>
        </w:tc>
        <w:tc>
          <w:tcPr>
            <w:tcW w:w="7730" w:type="dxa"/>
          </w:tcPr>
          <w:p w14:paraId="398C29A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Voice Over Internet Protocol</w:t>
            </w:r>
          </w:p>
        </w:tc>
      </w:tr>
      <w:tr w:rsidR="00137483" w:rsidRPr="00E93398" w14:paraId="0E2C7DB6" w14:textId="77777777" w:rsidTr="00137483">
        <w:tc>
          <w:tcPr>
            <w:tcW w:w="1620" w:type="dxa"/>
          </w:tcPr>
          <w:p w14:paraId="750D08FE" w14:textId="77777777" w:rsidR="00137483" w:rsidRPr="00E93398" w:rsidRDefault="00137483" w:rsidP="00665BCE">
            <w:pPr>
              <w:pStyle w:val="AcronymTerm"/>
              <w:rPr>
                <w:rFonts w:ascii="Arial Narrow" w:hAnsi="Arial Narrow"/>
                <w:sz w:val="20"/>
              </w:rPr>
            </w:pPr>
            <w:r w:rsidRPr="00E93398">
              <w:rPr>
                <w:rFonts w:ascii="Arial Narrow" w:hAnsi="Arial Narrow"/>
                <w:sz w:val="20"/>
              </w:rPr>
              <w:t>VPC</w:t>
            </w:r>
          </w:p>
        </w:tc>
        <w:tc>
          <w:tcPr>
            <w:tcW w:w="7730" w:type="dxa"/>
          </w:tcPr>
          <w:p w14:paraId="101EF1BC"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Amazon’s Virtual Private Cloud</w:t>
            </w:r>
          </w:p>
        </w:tc>
      </w:tr>
      <w:tr w:rsidR="00137483" w:rsidRPr="00E93398" w14:paraId="2A96D94B" w14:textId="77777777" w:rsidTr="00137483">
        <w:tc>
          <w:tcPr>
            <w:tcW w:w="1620" w:type="dxa"/>
          </w:tcPr>
          <w:p w14:paraId="5BDF5C5F" w14:textId="77777777" w:rsidR="00137483" w:rsidRPr="00E93398" w:rsidRDefault="00137483" w:rsidP="00665BCE">
            <w:pPr>
              <w:pStyle w:val="AcronymTerm"/>
              <w:rPr>
                <w:rFonts w:ascii="Arial Narrow" w:hAnsi="Arial Narrow"/>
                <w:sz w:val="20"/>
              </w:rPr>
            </w:pPr>
            <w:r w:rsidRPr="00E93398">
              <w:rPr>
                <w:rFonts w:ascii="Arial Narrow" w:hAnsi="Arial Narrow"/>
                <w:sz w:val="20"/>
              </w:rPr>
              <w:t>VPN</w:t>
            </w:r>
          </w:p>
        </w:tc>
        <w:tc>
          <w:tcPr>
            <w:tcW w:w="7730" w:type="dxa"/>
          </w:tcPr>
          <w:p w14:paraId="22E79DA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Virtual Private Network</w:t>
            </w:r>
          </w:p>
        </w:tc>
      </w:tr>
      <w:tr w:rsidR="00137483" w:rsidRPr="00E93398" w14:paraId="19BA2A7E" w14:textId="77777777" w:rsidTr="00137483">
        <w:tc>
          <w:tcPr>
            <w:tcW w:w="1620" w:type="dxa"/>
          </w:tcPr>
          <w:p w14:paraId="781AE7BC" w14:textId="77777777" w:rsidR="00137483" w:rsidRPr="00E93398" w:rsidRDefault="00137483" w:rsidP="00665BCE">
            <w:pPr>
              <w:pStyle w:val="AcronymTerm"/>
              <w:rPr>
                <w:rFonts w:ascii="Arial Narrow" w:hAnsi="Arial Narrow"/>
                <w:sz w:val="20"/>
              </w:rPr>
            </w:pPr>
            <w:r w:rsidRPr="00E93398">
              <w:rPr>
                <w:rFonts w:ascii="Arial Narrow" w:hAnsi="Arial Narrow"/>
                <w:sz w:val="20"/>
              </w:rPr>
              <w:t>VRS</w:t>
            </w:r>
          </w:p>
        </w:tc>
        <w:tc>
          <w:tcPr>
            <w:tcW w:w="7730" w:type="dxa"/>
          </w:tcPr>
          <w:p w14:paraId="3B39212A"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Video Relay Service</w:t>
            </w:r>
          </w:p>
        </w:tc>
      </w:tr>
      <w:tr w:rsidR="00137483" w:rsidRPr="00E93398" w14:paraId="797184CC" w14:textId="77777777" w:rsidTr="00137483">
        <w:tc>
          <w:tcPr>
            <w:tcW w:w="1620" w:type="dxa"/>
          </w:tcPr>
          <w:p w14:paraId="15FCDC46" w14:textId="77777777" w:rsidR="00137483" w:rsidRPr="00E93398" w:rsidRDefault="00137483" w:rsidP="00665BCE">
            <w:pPr>
              <w:pStyle w:val="AcronymTerm"/>
              <w:rPr>
                <w:rFonts w:ascii="Arial Narrow" w:hAnsi="Arial Narrow"/>
                <w:sz w:val="20"/>
              </w:rPr>
            </w:pPr>
            <w:r w:rsidRPr="00E93398">
              <w:rPr>
                <w:rFonts w:ascii="Arial Narrow" w:hAnsi="Arial Narrow"/>
                <w:sz w:val="20"/>
              </w:rPr>
              <w:t>WebRTC</w:t>
            </w:r>
          </w:p>
        </w:tc>
        <w:tc>
          <w:tcPr>
            <w:tcW w:w="7730" w:type="dxa"/>
          </w:tcPr>
          <w:p w14:paraId="209B1B42"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Web Real-Time Communication</w:t>
            </w:r>
          </w:p>
        </w:tc>
      </w:tr>
      <w:tr w:rsidR="00137483" w:rsidRPr="00E93398" w14:paraId="66C89DDB" w14:textId="77777777" w:rsidTr="00137483">
        <w:tc>
          <w:tcPr>
            <w:tcW w:w="1620" w:type="dxa"/>
          </w:tcPr>
          <w:p w14:paraId="13006D70" w14:textId="77777777" w:rsidR="00137483" w:rsidRPr="00E93398" w:rsidRDefault="00137483" w:rsidP="00665BCE">
            <w:pPr>
              <w:pStyle w:val="AcronymTerm"/>
              <w:rPr>
                <w:rFonts w:ascii="Arial Narrow" w:hAnsi="Arial Narrow"/>
                <w:sz w:val="20"/>
              </w:rPr>
            </w:pPr>
            <w:r w:rsidRPr="00E93398">
              <w:rPr>
                <w:rFonts w:ascii="Arial Narrow" w:hAnsi="Arial Narrow"/>
                <w:sz w:val="20"/>
              </w:rPr>
              <w:t>WS</w:t>
            </w:r>
          </w:p>
        </w:tc>
        <w:tc>
          <w:tcPr>
            <w:tcW w:w="7730" w:type="dxa"/>
          </w:tcPr>
          <w:p w14:paraId="127327C0"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WebSocket</w:t>
            </w:r>
          </w:p>
        </w:tc>
      </w:tr>
      <w:tr w:rsidR="00137483" w:rsidRPr="00E93398" w14:paraId="13DD1F80" w14:textId="77777777" w:rsidTr="00137483">
        <w:tc>
          <w:tcPr>
            <w:tcW w:w="1620" w:type="dxa"/>
          </w:tcPr>
          <w:p w14:paraId="395CC1BC" w14:textId="77777777" w:rsidR="00137483" w:rsidRPr="00E93398" w:rsidRDefault="00137483" w:rsidP="00665BCE">
            <w:pPr>
              <w:pStyle w:val="AcronymTerm"/>
              <w:rPr>
                <w:rFonts w:ascii="Arial Narrow" w:hAnsi="Arial Narrow"/>
                <w:sz w:val="20"/>
              </w:rPr>
            </w:pPr>
            <w:r w:rsidRPr="00E93398">
              <w:rPr>
                <w:rFonts w:ascii="Arial Narrow" w:hAnsi="Arial Narrow"/>
                <w:sz w:val="20"/>
              </w:rPr>
              <w:t>WSS</w:t>
            </w:r>
          </w:p>
        </w:tc>
        <w:tc>
          <w:tcPr>
            <w:tcW w:w="7730" w:type="dxa"/>
          </w:tcPr>
          <w:p w14:paraId="368127B5" w14:textId="77777777" w:rsidR="00137483" w:rsidRPr="00E93398" w:rsidRDefault="00137483" w:rsidP="00665BCE">
            <w:pPr>
              <w:pStyle w:val="AcronymDefinition"/>
              <w:rPr>
                <w:rFonts w:ascii="Arial Narrow" w:hAnsi="Arial Narrow"/>
                <w:sz w:val="20"/>
              </w:rPr>
            </w:pPr>
            <w:r w:rsidRPr="00E93398">
              <w:rPr>
                <w:rFonts w:ascii="Arial Narrow" w:hAnsi="Arial Narrow"/>
                <w:sz w:val="20"/>
              </w:rPr>
              <w:t>WebSocket Secure</w:t>
            </w:r>
          </w:p>
        </w:tc>
      </w:tr>
    </w:tbl>
    <w:p w14:paraId="6C5DE7C8" w14:textId="77777777" w:rsidR="00CD084D" w:rsidRDefault="00CD084D" w:rsidP="00137483"/>
    <w:p w14:paraId="7B61F72D" w14:textId="77777777" w:rsidR="00137483" w:rsidRDefault="00137483" w:rsidP="00137483"/>
    <w:p w14:paraId="4E359AAA" w14:textId="5E3A3DCE" w:rsidR="00137483" w:rsidRDefault="00137483">
      <w:pPr>
        <w:sectPr w:rsidR="00137483" w:rsidSect="00A778F1">
          <w:headerReference w:type="default" r:id="rId49"/>
          <w:footerReference w:type="default" r:id="rId50"/>
          <w:headerReference w:type="first" r:id="rId51"/>
          <w:footerReference w:type="first" r:id="rId52"/>
          <w:pgSz w:w="12240" w:h="15840" w:code="1"/>
          <w:pgMar w:top="1440" w:right="1440" w:bottom="1440" w:left="1440" w:header="720" w:footer="720" w:gutter="0"/>
          <w:cols w:space="720"/>
          <w:titlePg/>
          <w:docGrid w:linePitch="326"/>
        </w:sectPr>
      </w:pPr>
    </w:p>
    <w:p w14:paraId="728BA449" w14:textId="49EC6192" w:rsidR="005826DB" w:rsidRPr="000139BC" w:rsidRDefault="00CD084D" w:rsidP="00F66D43">
      <w:pPr>
        <w:pStyle w:val="BodyText"/>
        <w:spacing w:after="360"/>
        <w:jc w:val="center"/>
        <w:rPr>
          <w:bCs/>
          <w:szCs w:val="36"/>
        </w:rPr>
      </w:pPr>
      <w:bookmarkStart w:id="587" w:name="_Toc77847510"/>
      <w:r w:rsidRPr="00F66D43">
        <w:rPr>
          <w:rFonts w:ascii="Arial Narrow" w:hAnsi="Arial Narrow"/>
          <w:b/>
          <w:bCs/>
          <w:sz w:val="36"/>
          <w:szCs w:val="36"/>
        </w:rPr>
        <w:lastRenderedPageBreak/>
        <w:t>Notice</w:t>
      </w:r>
      <w:bookmarkEnd w:id="587"/>
    </w:p>
    <w:p w14:paraId="64737BBF" w14:textId="77777777" w:rsidR="00FB2163" w:rsidRPr="00D069BB" w:rsidRDefault="00FB2163" w:rsidP="00FB2163">
      <w:pPr>
        <w:pStyle w:val="NormalWeb"/>
        <w:rPr>
          <w:color w:val="000000"/>
        </w:rPr>
      </w:pPr>
      <w:r w:rsidRPr="00D069BB">
        <w:rPr>
          <w:color w:val="000000"/>
        </w:rPr>
        <w:t>This (software/technical data) was produced for the U. S. Government under Contract Number 75FCMC18D0047, and is subject to Federal Acquisition Regulation Clause 52.227-14, Rights in Data-General.</w:t>
      </w:r>
      <w:r w:rsidRPr="00D069BB">
        <w:rPr>
          <w:rStyle w:val="apple-converted-space"/>
          <w:color w:val="000000"/>
        </w:rPr>
        <w:t> </w:t>
      </w:r>
    </w:p>
    <w:p w14:paraId="3D5F2E72" w14:textId="77777777" w:rsidR="00FB2163" w:rsidRPr="00D069BB" w:rsidRDefault="00FB2163" w:rsidP="00FB2163">
      <w:pPr>
        <w:pStyle w:val="NormalWeb"/>
        <w:rPr>
          <w:color w:val="000000"/>
        </w:rPr>
      </w:pPr>
      <w:r w:rsidRPr="00D069BB">
        <w:rPr>
          <w:color w:val="000000"/>
        </w:rPr>
        <w:t>No other use other than that granted to the U. S. Government, or to those acting on behalf of the U. S. Government under that Clause is authorized without the express written permission of The MITRE Corporation.</w:t>
      </w:r>
      <w:r w:rsidRPr="00D069BB">
        <w:rPr>
          <w:rStyle w:val="apple-converted-space"/>
          <w:color w:val="000000"/>
        </w:rPr>
        <w:t> </w:t>
      </w:r>
    </w:p>
    <w:p w14:paraId="0785A003" w14:textId="77777777" w:rsidR="00FB2163" w:rsidRPr="00D069BB" w:rsidRDefault="00FB2163" w:rsidP="00FB2163">
      <w:pPr>
        <w:pStyle w:val="NormalWeb"/>
        <w:rPr>
          <w:color w:val="000000"/>
        </w:rPr>
      </w:pPr>
      <w:r w:rsidRPr="00D069BB">
        <w:rPr>
          <w:color w:val="000000"/>
        </w:rPr>
        <w:t xml:space="preserve">For further information, please contact The MITRE Corporation, Contracts Management Office, 7515 </w:t>
      </w:r>
      <w:proofErr w:type="spellStart"/>
      <w:r w:rsidRPr="00D069BB">
        <w:rPr>
          <w:color w:val="000000"/>
        </w:rPr>
        <w:t>Colshire</w:t>
      </w:r>
      <w:proofErr w:type="spellEnd"/>
      <w:r w:rsidRPr="00D069BB">
        <w:rPr>
          <w:color w:val="000000"/>
        </w:rPr>
        <w:t xml:space="preserve"> Drive, McLean, VA 22102-7539, (703) 983-6000.</w:t>
      </w:r>
      <w:r w:rsidRPr="00D069BB">
        <w:rPr>
          <w:rStyle w:val="apple-converted-space"/>
          <w:color w:val="000000"/>
        </w:rPr>
        <w:t> </w:t>
      </w:r>
    </w:p>
    <w:p w14:paraId="2C584957" w14:textId="77777777" w:rsidR="00FB2163" w:rsidRPr="00D069BB" w:rsidRDefault="00FB2163" w:rsidP="00FB2163">
      <w:pPr>
        <w:pStyle w:val="NormalWeb"/>
        <w:jc w:val="center"/>
        <w:rPr>
          <w:b/>
          <w:bCs/>
          <w:color w:val="000000"/>
          <w:u w:val="single"/>
        </w:rPr>
      </w:pPr>
      <w:r w:rsidRPr="00D069BB">
        <w:rPr>
          <w:b/>
          <w:bCs/>
          <w:color w:val="000000"/>
          <w:u w:val="single"/>
        </w:rPr>
        <w:t>© 2021 The MITRE Corporation.</w:t>
      </w:r>
    </w:p>
    <w:p w14:paraId="36528D8A" w14:textId="790AB9D0" w:rsidR="00505613" w:rsidRDefault="00505613" w:rsidP="00FB2163"/>
    <w:sectPr w:rsidR="00505613" w:rsidSect="00F6157E">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052C" w14:textId="77777777" w:rsidR="001E0F2F" w:rsidRDefault="001E0F2F" w:rsidP="00211202">
      <w:r>
        <w:separator/>
      </w:r>
    </w:p>
    <w:p w14:paraId="3636333D" w14:textId="77777777" w:rsidR="001E0F2F" w:rsidRDefault="001E0F2F" w:rsidP="00211202"/>
  </w:endnote>
  <w:endnote w:type="continuationSeparator" w:id="0">
    <w:p w14:paraId="56FBC248" w14:textId="77777777" w:rsidR="001E0F2F" w:rsidRDefault="001E0F2F" w:rsidP="00211202">
      <w:r>
        <w:continuationSeparator/>
      </w:r>
    </w:p>
    <w:p w14:paraId="1359378D" w14:textId="77777777" w:rsidR="001E0F2F" w:rsidRDefault="001E0F2F" w:rsidP="00211202"/>
  </w:endnote>
  <w:endnote w:type="continuationNotice" w:id="1">
    <w:p w14:paraId="11FE69CF" w14:textId="77777777" w:rsidR="001E0F2F" w:rsidRDefault="001E0F2F" w:rsidP="00211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A0" w14:textId="77777777" w:rsidR="00F35181" w:rsidRDefault="00F35181">
    <w:pPr>
      <w:pStyle w:val="VersionDateLineFooter"/>
      <w:rPr>
        <w:rStyle w:val="PageNumber"/>
      </w:rPr>
    </w:pPr>
    <w:r>
      <w:t xml:space="preserve">“Go-Live” Delivery Assessment of the ACE APP </w:t>
    </w:r>
    <w:r>
      <w:tab/>
    </w:r>
    <w:r>
      <w:tab/>
    </w:r>
    <w:r>
      <w:rPr>
        <w:rStyle w:val="PageNumber"/>
        <w:noProof/>
      </w:rPr>
      <w:fldChar w:fldCharType="begin"/>
    </w:r>
    <w:r>
      <w:rPr>
        <w:rStyle w:val="PageNumber"/>
      </w:rPr>
      <w:instrText xml:space="preserve"> PAGE </w:instrText>
    </w:r>
    <w:r>
      <w:rPr>
        <w:rStyle w:val="PageNumber"/>
      </w:rPr>
      <w:fldChar w:fldCharType="separate"/>
    </w:r>
    <w:r>
      <w:rPr>
        <w:rStyle w:val="PageNumber"/>
        <w:noProof/>
      </w:rPr>
      <w:t>lxxvii</w:t>
    </w:r>
    <w:r>
      <w:rPr>
        <w:rStyle w:val="PageNumber"/>
        <w:noProof/>
      </w:rPr>
      <w:fldChar w:fldCharType="end"/>
    </w:r>
  </w:p>
  <w:p w14:paraId="728BA4A1" w14:textId="4DB9ADFD"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Pr>
        <w:bCs/>
        <w:noProof/>
      </w:rPr>
      <w:t>Version</w:t>
    </w:r>
    <w:r w:rsidRPr="00E2343F">
      <w:rPr>
        <w:noProof/>
      </w:rPr>
      <w:t xml:space="preserve"> 3.0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Pr>
        <w:bCs/>
        <w:noProof/>
      </w:rPr>
      <w:t>August 8,</w:t>
    </w:r>
    <w:r w:rsidRPr="00E2343F">
      <w:rPr>
        <w:noProof/>
      </w:rPr>
      <w:t xml:space="preserve"> 2018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A3" w14:textId="6C935681"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p w14:paraId="728BA4A4" w14:textId="5838B003"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A6" w14:textId="72004231"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728BA4A7" w14:textId="27D717A9"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sidRPr="000139BC">
      <w:rPr>
        <w:bCs/>
        <w:noProof/>
      </w:rPr>
      <w:fldChar w:fldCharType="begin"/>
    </w:r>
    <w:r w:rsidRPr="000139BC">
      <w:rPr>
        <w:bCs/>
        <w:noProof/>
      </w:rPr>
      <w:instrText xml:space="preserve"> STYLEREF  PubDate  \* MERGEFORMAT </w:instrText>
    </w:r>
    <w:r w:rsidRPr="000139BC">
      <w:rPr>
        <w:bCs/>
        <w:noProof/>
      </w:rPr>
      <w:fldChar w:fldCharType="separate"/>
    </w:r>
    <w:r w:rsidR="001266E5">
      <w:rPr>
        <w:bCs/>
        <w:noProof/>
      </w:rPr>
      <w:t>July 23, 2021</w:t>
    </w:r>
    <w:r w:rsidRPr="000139B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1F53" w14:textId="6BA72F63"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p>
  <w:p w14:paraId="10125E50" w14:textId="7B53773E"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DB4F" w14:textId="499CD128"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371F1CFF" w14:textId="049F5C31"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5" w14:textId="4CE63013"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p>
  <w:p w14:paraId="728BA4B6" w14:textId="688B1BBE"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sidRPr="000139BC">
      <w:rPr>
        <w:bCs/>
        <w:noProof/>
      </w:rPr>
      <w:fldChar w:fldCharType="begin"/>
    </w:r>
    <w:r w:rsidRPr="000139BC">
      <w:rPr>
        <w:bCs/>
        <w:noProof/>
      </w:rPr>
      <w:instrText xml:space="preserve"> STYLEREF  PubDate  \* MERGEFORMAT </w:instrText>
    </w:r>
    <w:r w:rsidRPr="000139BC">
      <w:rPr>
        <w:bCs/>
        <w:noProof/>
      </w:rPr>
      <w:fldChar w:fldCharType="separate"/>
    </w:r>
    <w:r w:rsidR="001266E5">
      <w:rPr>
        <w:bCs/>
        <w:noProof/>
      </w:rPr>
      <w:t>July 23, 2021</w:t>
    </w:r>
    <w:r w:rsidRPr="000139B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8" w14:textId="2BF7AD78"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p w14:paraId="728BA4B9" w14:textId="48E28530" w:rsidR="00F35181" w:rsidRDefault="00F35181">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B" w14:textId="466EB380"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83</w:t>
    </w:r>
    <w:r>
      <w:rPr>
        <w:rStyle w:val="PageNumber"/>
      </w:rPr>
      <w:fldChar w:fldCharType="end"/>
    </w:r>
  </w:p>
  <w:p w14:paraId="728BA4BC" w14:textId="56AA60C2" w:rsidR="00F35181" w:rsidRDefault="00F35181">
    <w:pPr>
      <w:pStyle w:val="VersionDateLineFoote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E" w14:textId="2B64B05B" w:rsidR="00F35181" w:rsidRDefault="00F35181">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1266E5">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p w14:paraId="728BA4BF" w14:textId="6E6B7FE8" w:rsidR="00F35181" w:rsidRDefault="00F35181">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1266E5">
      <w:rPr>
        <w:bCs/>
        <w:noProof/>
      </w:rPr>
      <w:t>Version</w:t>
    </w:r>
    <w:r w:rsidR="001266E5" w:rsidRPr="001266E5">
      <w:rPr>
        <w:noProof/>
      </w:rPr>
      <w:t xml:space="preserve"> 6.0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1266E5">
      <w:rPr>
        <w:bCs/>
        <w:noProof/>
      </w:rPr>
      <w:t>July 23, 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34CC" w14:textId="77777777" w:rsidR="001E0F2F" w:rsidRDefault="001E0F2F" w:rsidP="00211202">
      <w:r>
        <w:separator/>
      </w:r>
    </w:p>
  </w:footnote>
  <w:footnote w:type="continuationSeparator" w:id="0">
    <w:p w14:paraId="03A5028E" w14:textId="77777777" w:rsidR="001E0F2F" w:rsidRDefault="001E0F2F" w:rsidP="00211202">
      <w:r>
        <w:continuationSeparator/>
      </w:r>
    </w:p>
  </w:footnote>
  <w:footnote w:type="continuationNotice" w:id="1">
    <w:p w14:paraId="2DD4A272" w14:textId="77777777" w:rsidR="001E0F2F" w:rsidRDefault="001E0F2F" w:rsidP="00211202"/>
  </w:footnote>
  <w:footnote w:id="2">
    <w:p w14:paraId="728BA4C0" w14:textId="77777777" w:rsidR="00F35181" w:rsidRDefault="00F35181">
      <w:pPr>
        <w:pStyle w:val="FootnoteText"/>
      </w:pPr>
      <w:r>
        <w:rPr>
          <w:rStyle w:val="FootnoteReference"/>
        </w:rPr>
        <w:footnoteRef/>
      </w:r>
      <w:r>
        <w:tab/>
      </w:r>
      <w:hyperlink r:id="rId1" w:history="1">
        <w:r>
          <w:rPr>
            <w:rStyle w:val="Hyperlink"/>
          </w:rPr>
          <w:t>https://www.fcc.gov/ace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9E" w14:textId="2FFDCA8F" w:rsidR="00F35181" w:rsidRDefault="00F35181">
    <w:pPr>
      <w:pStyle w:val="Header"/>
    </w:pPr>
    <w:r>
      <w:fldChar w:fldCharType="begin"/>
    </w:r>
    <w:r>
      <w:instrText xml:space="preserve"> STYLEREF  Draft1  \* MERGEFORMAT </w:instrText>
    </w:r>
    <w:r>
      <w:fldChar w:fldCharType="separate"/>
    </w:r>
    <w:r>
      <w:rPr>
        <w:b w:val="0"/>
        <w:bCs/>
        <w:noProof/>
      </w:rPr>
      <w:t>Error! No text of specified style in document.</w:t>
    </w:r>
    <w:r>
      <w:rPr>
        <w:noProof/>
      </w:rPr>
      <w:fldChar w:fldCharType="end"/>
    </w:r>
  </w:p>
  <w:p w14:paraId="728BA49F" w14:textId="743F46AA" w:rsidR="00F35181" w:rsidRDefault="00F35181">
    <w:pPr>
      <w:pStyle w:val="Header2"/>
    </w:pPr>
    <w:r>
      <w:rPr>
        <w:noProof/>
      </w:rPr>
      <w:fldChar w:fldCharType="begin"/>
    </w:r>
    <w:r>
      <w:rPr>
        <w:noProof/>
      </w:rPr>
      <w:instrText xml:space="preserve"> STYLEREF  "Program Name"  \* MERGEFORMAT </w:instrText>
    </w:r>
    <w:r>
      <w:rPr>
        <w:noProof/>
      </w:rPr>
      <w:fldChar w:fldCharType="separate"/>
    </w:r>
    <w:r>
      <w:rPr>
        <w:noProof/>
      </w:rPr>
      <w:t>Federal Communications Commission</w:t>
    </w:r>
    <w:r>
      <w:rPr>
        <w:noProof/>
      </w:rPr>
      <w:fldChar w:fldCharType="end"/>
    </w:r>
    <w:r>
      <w:tab/>
    </w:r>
    <w:r>
      <w:rPr>
        <w:b/>
        <w:bCs/>
        <w:noProof/>
      </w:rPr>
      <w:fldChar w:fldCharType="begin"/>
    </w:r>
    <w:r>
      <w:rPr>
        <w:b/>
        <w:bCs/>
        <w:noProof/>
      </w:rPr>
      <w:instrText xml:space="preserve"> STYLEREF  "ESHeading 1"  \* MERGEFORMAT </w:instrText>
    </w:r>
    <w:r>
      <w:rPr>
        <w:b/>
        <w:bCs/>
        <w:noProof/>
      </w:rPr>
      <w:fldChar w:fldCharType="separate"/>
    </w:r>
    <w:r>
      <w:rPr>
        <w:b/>
        <w:bCs/>
        <w:noProof/>
      </w:rPr>
      <w:t>About the CMS Alliance to Modernize Healthcare</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A2" w14:textId="5502238C"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r>
      <w:rPr>
        <w:noProof/>
      </w:rPr>
      <w:fldChar w:fldCharType="begin"/>
    </w:r>
    <w:r>
      <w:rPr>
        <w:noProof/>
      </w:rPr>
      <w:instrText xml:space="preserve"> STYLEREF  "ESHeading 1"  \* MERGEFORMAT </w:instrText>
    </w:r>
    <w:r>
      <w:rPr>
        <w:noProof/>
      </w:rPr>
      <w:fldChar w:fldCharType="separate"/>
    </w:r>
    <w:r w:rsidR="001266E5">
      <w:rPr>
        <w:noProof/>
      </w:rPr>
      <w:t>Executive Summary</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A5" w14:textId="0CA4895A"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949C" w14:textId="08738F6E"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40ED" w14:textId="6A78E990"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4" w14:textId="2AE86F3D"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1266E5">
      <w:rPr>
        <w:noProof/>
      </w:rPr>
      <w:t>Installation and Configuration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7" w14:textId="7EECB247" w:rsidR="00F35181" w:rsidRDefault="00F35181">
    <w:pPr>
      <w:pStyle w:val="Header2"/>
      <w:tabs>
        <w:tab w:val="left" w:pos="6000"/>
      </w:tabs>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A" w14:textId="29EF7999"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r>
      <w:rPr>
        <w:noProof/>
      </w:rPr>
      <w:fldChar w:fldCharType="begin"/>
    </w:r>
    <w:r>
      <w:rPr>
        <w:noProof/>
      </w:rPr>
      <w:instrText xml:space="preserve"> STYLEREF  "Back Matter Heading"  \* MERGEFORMAT </w:instrText>
    </w:r>
    <w:r>
      <w:rPr>
        <w:noProof/>
      </w:rPr>
      <w:fldChar w:fldCharType="separate"/>
    </w:r>
    <w:r w:rsidR="001266E5">
      <w:rPr>
        <w:noProof/>
      </w:rPr>
      <w:t>Acronyms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4BD" w14:textId="0F8D0087" w:rsidR="00F35181" w:rsidRDefault="00F35181">
    <w:pPr>
      <w:pStyle w:val="Header2"/>
    </w:pPr>
    <w:r>
      <w:rPr>
        <w:noProof/>
      </w:rPr>
      <w:fldChar w:fldCharType="begin"/>
    </w:r>
    <w:r>
      <w:rPr>
        <w:noProof/>
      </w:rPr>
      <w:instrText xml:space="preserve"> STYLEREF  "Program Name"  \* MERGEFORMAT </w:instrText>
    </w:r>
    <w:r>
      <w:rPr>
        <w:noProof/>
      </w:rPr>
      <w:fldChar w:fldCharType="separate"/>
    </w:r>
    <w:r w:rsidR="001266E5">
      <w:rPr>
        <w:noProof/>
      </w:rPr>
      <w:t>Federal Communications Commission</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7E85E42"/>
    <w:lvl w:ilvl="0">
      <w:start w:val="1"/>
      <w:numFmt w:val="bullet"/>
      <w:pStyle w:val="ListBullet3"/>
      <w:lvlText w:val=""/>
      <w:lvlJc w:val="left"/>
      <w:pPr>
        <w:ind w:left="1080" w:hanging="360"/>
      </w:pPr>
      <w:rPr>
        <w:rFonts w:ascii="Wingdings" w:hAnsi="Wingdings" w:hint="default"/>
      </w:rPr>
    </w:lvl>
  </w:abstractNum>
  <w:abstractNum w:abstractNumId="1" w15:restartNumberingAfterBreak="0">
    <w:nsid w:val="FFFFFF83"/>
    <w:multiLevelType w:val="singleLevel"/>
    <w:tmpl w:val="31E0A998"/>
    <w:lvl w:ilvl="0">
      <w:start w:val="1"/>
      <w:numFmt w:val="bullet"/>
      <w:pStyle w:val="ListBullet2"/>
      <w:lvlText w:val="o"/>
      <w:lvlJc w:val="left"/>
      <w:pPr>
        <w:ind w:left="720" w:hanging="360"/>
      </w:pPr>
      <w:rPr>
        <w:rFonts w:ascii="Courier New" w:hAnsi="Courier New" w:cs="Courier New" w:hint="default"/>
      </w:rPr>
    </w:lvl>
  </w:abstractNum>
  <w:abstractNum w:abstractNumId="2" w15:restartNumberingAfterBreak="0">
    <w:nsid w:val="FFFFFF89"/>
    <w:multiLevelType w:val="singleLevel"/>
    <w:tmpl w:val="1966C66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10CE9"/>
    <w:multiLevelType w:val="hybridMultilevel"/>
    <w:tmpl w:val="E646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C0BED"/>
    <w:multiLevelType w:val="hybridMultilevel"/>
    <w:tmpl w:val="65DE7FA6"/>
    <w:lvl w:ilvl="0" w:tplc="A218ED48">
      <w:start w:val="1"/>
      <w:numFmt w:val="decimal"/>
      <w:lvlText w:val="%1."/>
      <w:lvlJc w:val="left"/>
      <w:pPr>
        <w:tabs>
          <w:tab w:val="num" w:pos="720"/>
        </w:tabs>
        <w:ind w:left="720" w:hanging="360"/>
      </w:pPr>
    </w:lvl>
    <w:lvl w:ilvl="1" w:tplc="A274EF40" w:tentative="1">
      <w:start w:val="1"/>
      <w:numFmt w:val="decimal"/>
      <w:lvlText w:val="%2."/>
      <w:lvlJc w:val="left"/>
      <w:pPr>
        <w:tabs>
          <w:tab w:val="num" w:pos="1440"/>
        </w:tabs>
        <w:ind w:left="1440" w:hanging="360"/>
      </w:pPr>
    </w:lvl>
    <w:lvl w:ilvl="2" w:tplc="FE22FC2C" w:tentative="1">
      <w:start w:val="1"/>
      <w:numFmt w:val="decimal"/>
      <w:lvlText w:val="%3."/>
      <w:lvlJc w:val="left"/>
      <w:pPr>
        <w:tabs>
          <w:tab w:val="num" w:pos="2160"/>
        </w:tabs>
        <w:ind w:left="2160" w:hanging="360"/>
      </w:pPr>
    </w:lvl>
    <w:lvl w:ilvl="3" w:tplc="D18EE654" w:tentative="1">
      <w:start w:val="1"/>
      <w:numFmt w:val="decimal"/>
      <w:lvlText w:val="%4."/>
      <w:lvlJc w:val="left"/>
      <w:pPr>
        <w:tabs>
          <w:tab w:val="num" w:pos="2880"/>
        </w:tabs>
        <w:ind w:left="2880" w:hanging="360"/>
      </w:pPr>
    </w:lvl>
    <w:lvl w:ilvl="4" w:tplc="C6E27B10" w:tentative="1">
      <w:start w:val="1"/>
      <w:numFmt w:val="decimal"/>
      <w:lvlText w:val="%5."/>
      <w:lvlJc w:val="left"/>
      <w:pPr>
        <w:tabs>
          <w:tab w:val="num" w:pos="3600"/>
        </w:tabs>
        <w:ind w:left="3600" w:hanging="360"/>
      </w:pPr>
    </w:lvl>
    <w:lvl w:ilvl="5" w:tplc="7ED064DE" w:tentative="1">
      <w:start w:val="1"/>
      <w:numFmt w:val="decimal"/>
      <w:lvlText w:val="%6."/>
      <w:lvlJc w:val="left"/>
      <w:pPr>
        <w:tabs>
          <w:tab w:val="num" w:pos="4320"/>
        </w:tabs>
        <w:ind w:left="4320" w:hanging="360"/>
      </w:pPr>
    </w:lvl>
    <w:lvl w:ilvl="6" w:tplc="FACABAC8" w:tentative="1">
      <w:start w:val="1"/>
      <w:numFmt w:val="decimal"/>
      <w:lvlText w:val="%7."/>
      <w:lvlJc w:val="left"/>
      <w:pPr>
        <w:tabs>
          <w:tab w:val="num" w:pos="5040"/>
        </w:tabs>
        <w:ind w:left="5040" w:hanging="360"/>
      </w:pPr>
    </w:lvl>
    <w:lvl w:ilvl="7" w:tplc="3B00004C" w:tentative="1">
      <w:start w:val="1"/>
      <w:numFmt w:val="decimal"/>
      <w:lvlText w:val="%8."/>
      <w:lvlJc w:val="left"/>
      <w:pPr>
        <w:tabs>
          <w:tab w:val="num" w:pos="5760"/>
        </w:tabs>
        <w:ind w:left="5760" w:hanging="360"/>
      </w:pPr>
    </w:lvl>
    <w:lvl w:ilvl="8" w:tplc="B95CA640" w:tentative="1">
      <w:start w:val="1"/>
      <w:numFmt w:val="decimal"/>
      <w:lvlText w:val="%9."/>
      <w:lvlJc w:val="left"/>
      <w:pPr>
        <w:tabs>
          <w:tab w:val="num" w:pos="6480"/>
        </w:tabs>
        <w:ind w:left="6480" w:hanging="360"/>
      </w:pPr>
    </w:lvl>
  </w:abstractNum>
  <w:abstractNum w:abstractNumId="5" w15:restartNumberingAfterBreak="0">
    <w:nsid w:val="0A5163F3"/>
    <w:multiLevelType w:val="hybridMultilevel"/>
    <w:tmpl w:val="50C60C8E"/>
    <w:lvl w:ilvl="0" w:tplc="D3D04930">
      <w:start w:val="1"/>
      <w:numFmt w:val="bullet"/>
      <w:pStyle w:val="TableBulletIndented"/>
      <w:lvlText w:val="–"/>
      <w:lvlJc w:val="left"/>
      <w:pPr>
        <w:tabs>
          <w:tab w:val="num" w:pos="414"/>
        </w:tabs>
        <w:ind w:left="41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6"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15:restartNumberingAfterBreak="0">
    <w:nsid w:val="0D232915"/>
    <w:multiLevelType w:val="hybridMultilevel"/>
    <w:tmpl w:val="BFE8C72C"/>
    <w:lvl w:ilvl="0" w:tplc="552AA9A8">
      <w:start w:val="1"/>
      <w:numFmt w:val="bullet"/>
      <w:pStyle w:val="NumberedList2bulleted"/>
      <w:lvlText w:val=""/>
      <w:lvlJc w:val="left"/>
      <w:pPr>
        <w:ind w:left="720" w:hanging="360"/>
      </w:pPr>
      <w:rPr>
        <w:rFonts w:ascii="Symbol" w:hAnsi="Symbol" w:hint="default"/>
      </w:rPr>
    </w:lvl>
    <w:lvl w:ilvl="1" w:tplc="03BA717C">
      <w:start w:val="1"/>
      <w:numFmt w:val="bullet"/>
      <w:lvlText w:val="–"/>
      <w:lvlJc w:val="left"/>
      <w:pPr>
        <w:ind w:left="1440" w:hanging="360"/>
      </w:pPr>
      <w:rPr>
        <w:rFonts w:ascii="Calibri" w:hAnsi="Calibri" w:hint="default"/>
      </w:rPr>
    </w:lvl>
    <w:lvl w:ilvl="2" w:tplc="BA281838">
      <w:start w:val="15"/>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FA44160"/>
    <w:multiLevelType w:val="hybridMultilevel"/>
    <w:tmpl w:val="286ACC4A"/>
    <w:lvl w:ilvl="0" w:tplc="04090015">
      <w:start w:val="1"/>
      <w:numFmt w:val="upperLetter"/>
      <w:lvlText w:val="%1."/>
      <w:lvlJc w:val="left"/>
      <w:pPr>
        <w:ind w:left="720" w:hanging="360"/>
      </w:pPr>
    </w:lvl>
    <w:lvl w:ilvl="1" w:tplc="1B002B0E">
      <w:start w:val="1"/>
      <w:numFmt w:val="decimal"/>
      <w:lvlText w:val="%2."/>
      <w:lvlJc w:val="righ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51DF0"/>
    <w:multiLevelType w:val="hybridMultilevel"/>
    <w:tmpl w:val="8EC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7719F"/>
    <w:multiLevelType w:val="hybridMultilevel"/>
    <w:tmpl w:val="8282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D4C61"/>
    <w:multiLevelType w:val="hybridMultilevel"/>
    <w:tmpl w:val="BE98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766CD4"/>
    <w:multiLevelType w:val="hybridMultilevel"/>
    <w:tmpl w:val="BDF4F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517A9"/>
    <w:multiLevelType w:val="hybridMultilevel"/>
    <w:tmpl w:val="BDCE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F5F28"/>
    <w:multiLevelType w:val="hybridMultilevel"/>
    <w:tmpl w:val="8A9CE66C"/>
    <w:lvl w:ilvl="0" w:tplc="3CF62992">
      <w:start w:val="1"/>
      <w:numFmt w:val="bullet"/>
      <w:lvlText w:val=""/>
      <w:lvlJc w:val="left"/>
      <w:pPr>
        <w:ind w:left="720" w:hanging="360"/>
      </w:pPr>
      <w:rPr>
        <w:rFonts w:ascii="Symbol" w:hAnsi="Symbol" w:hint="default"/>
      </w:rPr>
    </w:lvl>
    <w:lvl w:ilvl="1" w:tplc="38DE0702">
      <w:start w:val="1"/>
      <w:numFmt w:val="bullet"/>
      <w:lvlText w:val="o"/>
      <w:lvlJc w:val="left"/>
      <w:pPr>
        <w:ind w:left="1440" w:hanging="360"/>
      </w:pPr>
      <w:rPr>
        <w:rFonts w:ascii="Courier New" w:hAnsi="Courier New" w:hint="default"/>
      </w:rPr>
    </w:lvl>
    <w:lvl w:ilvl="2" w:tplc="2C901244">
      <w:start w:val="1"/>
      <w:numFmt w:val="bullet"/>
      <w:lvlText w:val=""/>
      <w:lvlJc w:val="left"/>
      <w:pPr>
        <w:ind w:left="2160" w:hanging="360"/>
      </w:pPr>
      <w:rPr>
        <w:rFonts w:ascii="Wingdings" w:hAnsi="Wingdings" w:hint="default"/>
      </w:rPr>
    </w:lvl>
    <w:lvl w:ilvl="3" w:tplc="27BA7582">
      <w:start w:val="1"/>
      <w:numFmt w:val="bullet"/>
      <w:lvlText w:val=""/>
      <w:lvlJc w:val="left"/>
      <w:pPr>
        <w:ind w:left="2880" w:hanging="360"/>
      </w:pPr>
      <w:rPr>
        <w:rFonts w:ascii="Symbol" w:hAnsi="Symbol" w:hint="default"/>
      </w:rPr>
    </w:lvl>
    <w:lvl w:ilvl="4" w:tplc="96387538">
      <w:start w:val="1"/>
      <w:numFmt w:val="bullet"/>
      <w:lvlText w:val="o"/>
      <w:lvlJc w:val="left"/>
      <w:pPr>
        <w:ind w:left="3600" w:hanging="360"/>
      </w:pPr>
      <w:rPr>
        <w:rFonts w:ascii="Courier New" w:hAnsi="Courier New" w:hint="default"/>
      </w:rPr>
    </w:lvl>
    <w:lvl w:ilvl="5" w:tplc="8112F624">
      <w:start w:val="1"/>
      <w:numFmt w:val="bullet"/>
      <w:lvlText w:val=""/>
      <w:lvlJc w:val="left"/>
      <w:pPr>
        <w:ind w:left="4320" w:hanging="360"/>
      </w:pPr>
      <w:rPr>
        <w:rFonts w:ascii="Wingdings" w:hAnsi="Wingdings" w:hint="default"/>
      </w:rPr>
    </w:lvl>
    <w:lvl w:ilvl="6" w:tplc="8AEA9790">
      <w:start w:val="1"/>
      <w:numFmt w:val="bullet"/>
      <w:lvlText w:val=""/>
      <w:lvlJc w:val="left"/>
      <w:pPr>
        <w:ind w:left="5040" w:hanging="360"/>
      </w:pPr>
      <w:rPr>
        <w:rFonts w:ascii="Symbol" w:hAnsi="Symbol" w:hint="default"/>
      </w:rPr>
    </w:lvl>
    <w:lvl w:ilvl="7" w:tplc="DD1E7818">
      <w:start w:val="1"/>
      <w:numFmt w:val="bullet"/>
      <w:lvlText w:val="o"/>
      <w:lvlJc w:val="left"/>
      <w:pPr>
        <w:ind w:left="5760" w:hanging="360"/>
      </w:pPr>
      <w:rPr>
        <w:rFonts w:ascii="Courier New" w:hAnsi="Courier New" w:hint="default"/>
      </w:rPr>
    </w:lvl>
    <w:lvl w:ilvl="8" w:tplc="BEA0ABD6">
      <w:start w:val="1"/>
      <w:numFmt w:val="bullet"/>
      <w:lvlText w:val=""/>
      <w:lvlJc w:val="left"/>
      <w:pPr>
        <w:ind w:left="6480" w:hanging="360"/>
      </w:pPr>
      <w:rPr>
        <w:rFonts w:ascii="Wingdings" w:hAnsi="Wingdings" w:hint="default"/>
      </w:rPr>
    </w:lvl>
  </w:abstractNum>
  <w:abstractNum w:abstractNumId="16" w15:restartNumberingAfterBreak="0">
    <w:nsid w:val="22D574EC"/>
    <w:multiLevelType w:val="hybridMultilevel"/>
    <w:tmpl w:val="7FBE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331C58"/>
    <w:multiLevelType w:val="hybridMultilevel"/>
    <w:tmpl w:val="D6C86802"/>
    <w:lvl w:ilvl="0" w:tplc="6B6C70A8">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AD14968"/>
    <w:multiLevelType w:val="hybridMultilevel"/>
    <w:tmpl w:val="FFFFFFFF"/>
    <w:lvl w:ilvl="0" w:tplc="9DC05D36">
      <w:start w:val="1"/>
      <w:numFmt w:val="bullet"/>
      <w:lvlText w:val=""/>
      <w:lvlJc w:val="left"/>
      <w:pPr>
        <w:ind w:left="720" w:hanging="360"/>
      </w:pPr>
      <w:rPr>
        <w:rFonts w:ascii="Symbol" w:hAnsi="Symbol" w:hint="default"/>
      </w:rPr>
    </w:lvl>
    <w:lvl w:ilvl="1" w:tplc="4822C2B8">
      <w:start w:val="1"/>
      <w:numFmt w:val="bullet"/>
      <w:lvlText w:val=""/>
      <w:lvlJc w:val="left"/>
      <w:pPr>
        <w:ind w:left="1440" w:hanging="360"/>
      </w:pPr>
      <w:rPr>
        <w:rFonts w:ascii="Symbol" w:hAnsi="Symbol" w:hint="default"/>
      </w:rPr>
    </w:lvl>
    <w:lvl w:ilvl="2" w:tplc="977849B2">
      <w:start w:val="1"/>
      <w:numFmt w:val="bullet"/>
      <w:lvlText w:val=""/>
      <w:lvlJc w:val="left"/>
      <w:pPr>
        <w:ind w:left="2160" w:hanging="360"/>
      </w:pPr>
      <w:rPr>
        <w:rFonts w:ascii="Wingdings" w:hAnsi="Wingdings" w:hint="default"/>
      </w:rPr>
    </w:lvl>
    <w:lvl w:ilvl="3" w:tplc="93AA67B4">
      <w:start w:val="1"/>
      <w:numFmt w:val="bullet"/>
      <w:lvlText w:val=""/>
      <w:lvlJc w:val="left"/>
      <w:pPr>
        <w:ind w:left="2880" w:hanging="360"/>
      </w:pPr>
      <w:rPr>
        <w:rFonts w:ascii="Symbol" w:hAnsi="Symbol" w:hint="default"/>
      </w:rPr>
    </w:lvl>
    <w:lvl w:ilvl="4" w:tplc="EB28DC68">
      <w:start w:val="1"/>
      <w:numFmt w:val="bullet"/>
      <w:lvlText w:val="o"/>
      <w:lvlJc w:val="left"/>
      <w:pPr>
        <w:ind w:left="3600" w:hanging="360"/>
      </w:pPr>
      <w:rPr>
        <w:rFonts w:ascii="Courier New" w:hAnsi="Courier New" w:hint="default"/>
      </w:rPr>
    </w:lvl>
    <w:lvl w:ilvl="5" w:tplc="270C7792">
      <w:start w:val="1"/>
      <w:numFmt w:val="bullet"/>
      <w:lvlText w:val=""/>
      <w:lvlJc w:val="left"/>
      <w:pPr>
        <w:ind w:left="4320" w:hanging="360"/>
      </w:pPr>
      <w:rPr>
        <w:rFonts w:ascii="Wingdings" w:hAnsi="Wingdings" w:hint="default"/>
      </w:rPr>
    </w:lvl>
    <w:lvl w:ilvl="6" w:tplc="8C5642FC">
      <w:start w:val="1"/>
      <w:numFmt w:val="bullet"/>
      <w:lvlText w:val=""/>
      <w:lvlJc w:val="left"/>
      <w:pPr>
        <w:ind w:left="5040" w:hanging="360"/>
      </w:pPr>
      <w:rPr>
        <w:rFonts w:ascii="Symbol" w:hAnsi="Symbol" w:hint="default"/>
      </w:rPr>
    </w:lvl>
    <w:lvl w:ilvl="7" w:tplc="445C085A">
      <w:start w:val="1"/>
      <w:numFmt w:val="bullet"/>
      <w:lvlText w:val="o"/>
      <w:lvlJc w:val="left"/>
      <w:pPr>
        <w:ind w:left="5760" w:hanging="360"/>
      </w:pPr>
      <w:rPr>
        <w:rFonts w:ascii="Courier New" w:hAnsi="Courier New" w:hint="default"/>
      </w:rPr>
    </w:lvl>
    <w:lvl w:ilvl="8" w:tplc="B37E7AF0">
      <w:start w:val="1"/>
      <w:numFmt w:val="bullet"/>
      <w:lvlText w:val=""/>
      <w:lvlJc w:val="left"/>
      <w:pPr>
        <w:ind w:left="6480" w:hanging="360"/>
      </w:pPr>
      <w:rPr>
        <w:rFonts w:ascii="Wingdings" w:hAnsi="Wingdings" w:hint="default"/>
      </w:rPr>
    </w:lvl>
  </w:abstractNum>
  <w:abstractNum w:abstractNumId="19" w15:restartNumberingAfterBreak="0">
    <w:nsid w:val="2E7F72C6"/>
    <w:multiLevelType w:val="hybridMultilevel"/>
    <w:tmpl w:val="097E8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E2557"/>
    <w:multiLevelType w:val="hybridMultilevel"/>
    <w:tmpl w:val="84D8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964AD"/>
    <w:multiLevelType w:val="hybridMultilevel"/>
    <w:tmpl w:val="396AEF56"/>
    <w:lvl w:ilvl="0" w:tplc="55AE5708">
      <w:start w:val="1"/>
      <w:numFmt w:val="bullet"/>
      <w:lvlText w:val=""/>
      <w:lvlJc w:val="left"/>
      <w:pPr>
        <w:tabs>
          <w:tab w:val="num" w:pos="1080"/>
        </w:tabs>
        <w:ind w:left="1080" w:hanging="360"/>
      </w:pPr>
      <w:rPr>
        <w:rFonts w:ascii="Symbol" w:hAnsi="Symbol" w:hint="default"/>
        <w:sz w:val="20"/>
      </w:rPr>
    </w:lvl>
    <w:lvl w:ilvl="1" w:tplc="208E30C0" w:tentative="1">
      <w:start w:val="1"/>
      <w:numFmt w:val="bullet"/>
      <w:lvlText w:val="o"/>
      <w:lvlJc w:val="left"/>
      <w:pPr>
        <w:tabs>
          <w:tab w:val="num" w:pos="1800"/>
        </w:tabs>
        <w:ind w:left="1800" w:hanging="360"/>
      </w:pPr>
      <w:rPr>
        <w:rFonts w:ascii="Courier New" w:hAnsi="Courier New" w:hint="default"/>
        <w:sz w:val="20"/>
      </w:rPr>
    </w:lvl>
    <w:lvl w:ilvl="2" w:tplc="8A50AB64" w:tentative="1">
      <w:start w:val="1"/>
      <w:numFmt w:val="bullet"/>
      <w:lvlText w:val=""/>
      <w:lvlJc w:val="left"/>
      <w:pPr>
        <w:tabs>
          <w:tab w:val="num" w:pos="2520"/>
        </w:tabs>
        <w:ind w:left="2520" w:hanging="360"/>
      </w:pPr>
      <w:rPr>
        <w:rFonts w:ascii="Wingdings" w:hAnsi="Wingdings" w:hint="default"/>
        <w:sz w:val="20"/>
      </w:rPr>
    </w:lvl>
    <w:lvl w:ilvl="3" w:tplc="8C4CB72A" w:tentative="1">
      <w:start w:val="1"/>
      <w:numFmt w:val="bullet"/>
      <w:lvlText w:val=""/>
      <w:lvlJc w:val="left"/>
      <w:pPr>
        <w:tabs>
          <w:tab w:val="num" w:pos="3240"/>
        </w:tabs>
        <w:ind w:left="3240" w:hanging="360"/>
      </w:pPr>
      <w:rPr>
        <w:rFonts w:ascii="Wingdings" w:hAnsi="Wingdings" w:hint="default"/>
        <w:sz w:val="20"/>
      </w:rPr>
    </w:lvl>
    <w:lvl w:ilvl="4" w:tplc="5D74BA9A" w:tentative="1">
      <w:start w:val="1"/>
      <w:numFmt w:val="bullet"/>
      <w:lvlText w:val=""/>
      <w:lvlJc w:val="left"/>
      <w:pPr>
        <w:tabs>
          <w:tab w:val="num" w:pos="3960"/>
        </w:tabs>
        <w:ind w:left="3960" w:hanging="360"/>
      </w:pPr>
      <w:rPr>
        <w:rFonts w:ascii="Wingdings" w:hAnsi="Wingdings" w:hint="default"/>
        <w:sz w:val="20"/>
      </w:rPr>
    </w:lvl>
    <w:lvl w:ilvl="5" w:tplc="36CA40C6" w:tentative="1">
      <w:start w:val="1"/>
      <w:numFmt w:val="bullet"/>
      <w:lvlText w:val=""/>
      <w:lvlJc w:val="left"/>
      <w:pPr>
        <w:tabs>
          <w:tab w:val="num" w:pos="4680"/>
        </w:tabs>
        <w:ind w:left="4680" w:hanging="360"/>
      </w:pPr>
      <w:rPr>
        <w:rFonts w:ascii="Wingdings" w:hAnsi="Wingdings" w:hint="default"/>
        <w:sz w:val="20"/>
      </w:rPr>
    </w:lvl>
    <w:lvl w:ilvl="6" w:tplc="388A7204" w:tentative="1">
      <w:start w:val="1"/>
      <w:numFmt w:val="bullet"/>
      <w:lvlText w:val=""/>
      <w:lvlJc w:val="left"/>
      <w:pPr>
        <w:tabs>
          <w:tab w:val="num" w:pos="5400"/>
        </w:tabs>
        <w:ind w:left="5400" w:hanging="360"/>
      </w:pPr>
      <w:rPr>
        <w:rFonts w:ascii="Wingdings" w:hAnsi="Wingdings" w:hint="default"/>
        <w:sz w:val="20"/>
      </w:rPr>
    </w:lvl>
    <w:lvl w:ilvl="7" w:tplc="648CE64C" w:tentative="1">
      <w:start w:val="1"/>
      <w:numFmt w:val="bullet"/>
      <w:lvlText w:val=""/>
      <w:lvlJc w:val="left"/>
      <w:pPr>
        <w:tabs>
          <w:tab w:val="num" w:pos="6120"/>
        </w:tabs>
        <w:ind w:left="6120" w:hanging="360"/>
      </w:pPr>
      <w:rPr>
        <w:rFonts w:ascii="Wingdings" w:hAnsi="Wingdings" w:hint="default"/>
        <w:sz w:val="20"/>
      </w:rPr>
    </w:lvl>
    <w:lvl w:ilvl="8" w:tplc="AF90D0F4"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3"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15:restartNumberingAfterBreak="0">
    <w:nsid w:val="3E3537E8"/>
    <w:multiLevelType w:val="hybridMultilevel"/>
    <w:tmpl w:val="E5E2A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64C36"/>
    <w:multiLevelType w:val="hybridMultilevel"/>
    <w:tmpl w:val="E8C6B112"/>
    <w:lvl w:ilvl="0" w:tplc="0409000F">
      <w:start w:val="1"/>
      <w:numFmt w:val="decimal"/>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08339A"/>
    <w:multiLevelType w:val="multilevel"/>
    <w:tmpl w:val="296ED3E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2430"/>
        </w:tabs>
        <w:ind w:left="2430" w:hanging="720"/>
      </w:pPr>
      <w:rPr>
        <w:rFonts w:ascii="Arial Narrow" w:hAnsi="Arial Narrow" w:hint="default"/>
        <w:b/>
        <w:i w:val="0"/>
        <w:sz w:val="32"/>
      </w:rPr>
    </w:lvl>
    <w:lvl w:ilvl="2">
      <w:start w:val="1"/>
      <w:numFmt w:val="decimal"/>
      <w:pStyle w:val="Heading3"/>
      <w:lvlText w:val="%1.%2.%3"/>
      <w:lvlJc w:val="left"/>
      <w:pPr>
        <w:tabs>
          <w:tab w:val="num" w:pos="5976"/>
        </w:tabs>
        <w:ind w:left="5976" w:hanging="936"/>
      </w:pPr>
      <w:rPr>
        <w:rFonts w:ascii="Arial Narrow" w:hAnsi="Arial Narrow" w:hint="default"/>
        <w:b/>
        <w:i w:val="0"/>
        <w:sz w:val="28"/>
      </w:rPr>
    </w:lvl>
    <w:lvl w:ilvl="3">
      <w:start w:val="1"/>
      <w:numFmt w:val="decimal"/>
      <w:pStyle w:val="Heading4"/>
      <w:lvlText w:val="%1.%2.%3.%4"/>
      <w:lvlJc w:val="left"/>
      <w:pPr>
        <w:tabs>
          <w:tab w:val="num" w:pos="2088"/>
        </w:tabs>
        <w:ind w:left="208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6C110A6"/>
    <w:multiLevelType w:val="hybridMultilevel"/>
    <w:tmpl w:val="6A8A9556"/>
    <w:lvl w:ilvl="0" w:tplc="72D268C0">
      <w:start w:val="1"/>
      <w:numFmt w:val="decimal"/>
      <w:pStyle w:val="Reference"/>
      <w:lvlText w:val="%1."/>
      <w:lvlJc w:val="left"/>
      <w:pPr>
        <w:tabs>
          <w:tab w:val="num" w:pos="504"/>
        </w:tabs>
        <w:ind w:left="504" w:hanging="504"/>
      </w:pPr>
    </w:lvl>
    <w:lvl w:ilvl="1" w:tplc="1E841C7A">
      <w:numFmt w:val="decimal"/>
      <w:lvlText w:val=""/>
      <w:lvlJc w:val="left"/>
    </w:lvl>
    <w:lvl w:ilvl="2" w:tplc="D4123C40">
      <w:numFmt w:val="decimal"/>
      <w:lvlText w:val=""/>
      <w:lvlJc w:val="left"/>
    </w:lvl>
    <w:lvl w:ilvl="3" w:tplc="CC7059CC">
      <w:numFmt w:val="decimal"/>
      <w:lvlText w:val=""/>
      <w:lvlJc w:val="left"/>
    </w:lvl>
    <w:lvl w:ilvl="4" w:tplc="59965A2A">
      <w:numFmt w:val="decimal"/>
      <w:lvlText w:val=""/>
      <w:lvlJc w:val="left"/>
    </w:lvl>
    <w:lvl w:ilvl="5" w:tplc="741259F4">
      <w:numFmt w:val="decimal"/>
      <w:lvlText w:val=""/>
      <w:lvlJc w:val="left"/>
    </w:lvl>
    <w:lvl w:ilvl="6" w:tplc="5B5EB9C0">
      <w:numFmt w:val="decimal"/>
      <w:lvlText w:val=""/>
      <w:lvlJc w:val="left"/>
    </w:lvl>
    <w:lvl w:ilvl="7" w:tplc="85B4E558">
      <w:numFmt w:val="decimal"/>
      <w:lvlText w:val=""/>
      <w:lvlJc w:val="left"/>
    </w:lvl>
    <w:lvl w:ilvl="8" w:tplc="F1E4700E">
      <w:numFmt w:val="decimal"/>
      <w:lvlText w:val=""/>
      <w:lvlJc w:val="left"/>
    </w:lvl>
  </w:abstractNum>
  <w:abstractNum w:abstractNumId="28"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9" w15:restartNumberingAfterBreak="0">
    <w:nsid w:val="4D5B64E5"/>
    <w:multiLevelType w:val="hybridMultilevel"/>
    <w:tmpl w:val="EC5052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90F7A"/>
    <w:multiLevelType w:val="hybridMultilevel"/>
    <w:tmpl w:val="BB427820"/>
    <w:lvl w:ilvl="0" w:tplc="E3CA4110">
      <w:start w:val="1"/>
      <w:numFmt w:val="bullet"/>
      <w:lvlText w:val=""/>
      <w:lvlJc w:val="left"/>
      <w:pPr>
        <w:ind w:left="720" w:hanging="360"/>
      </w:pPr>
      <w:rPr>
        <w:rFonts w:ascii="Symbol" w:hAnsi="Symbol" w:hint="default"/>
      </w:rPr>
    </w:lvl>
    <w:lvl w:ilvl="1" w:tplc="7EB0B108">
      <w:start w:val="1"/>
      <w:numFmt w:val="bullet"/>
      <w:lvlText w:val=""/>
      <w:lvlJc w:val="left"/>
      <w:pPr>
        <w:ind w:left="1440" w:hanging="360"/>
      </w:pPr>
      <w:rPr>
        <w:rFonts w:ascii="Symbol" w:hAnsi="Symbol" w:hint="default"/>
      </w:rPr>
    </w:lvl>
    <w:lvl w:ilvl="2" w:tplc="F6304744">
      <w:start w:val="1"/>
      <w:numFmt w:val="bullet"/>
      <w:lvlText w:val=""/>
      <w:lvlJc w:val="left"/>
      <w:pPr>
        <w:ind w:left="2160" w:hanging="360"/>
      </w:pPr>
      <w:rPr>
        <w:rFonts w:ascii="Wingdings" w:hAnsi="Wingdings" w:hint="default"/>
      </w:rPr>
    </w:lvl>
    <w:lvl w:ilvl="3" w:tplc="4FF4D286">
      <w:start w:val="1"/>
      <w:numFmt w:val="bullet"/>
      <w:lvlText w:val=""/>
      <w:lvlJc w:val="left"/>
      <w:pPr>
        <w:ind w:left="2880" w:hanging="360"/>
      </w:pPr>
      <w:rPr>
        <w:rFonts w:ascii="Symbol" w:hAnsi="Symbol" w:hint="default"/>
      </w:rPr>
    </w:lvl>
    <w:lvl w:ilvl="4" w:tplc="07D4CE26">
      <w:start w:val="1"/>
      <w:numFmt w:val="bullet"/>
      <w:lvlText w:val="o"/>
      <w:lvlJc w:val="left"/>
      <w:pPr>
        <w:ind w:left="3600" w:hanging="360"/>
      </w:pPr>
      <w:rPr>
        <w:rFonts w:ascii="Courier New" w:hAnsi="Courier New" w:hint="default"/>
      </w:rPr>
    </w:lvl>
    <w:lvl w:ilvl="5" w:tplc="1CAEA966">
      <w:start w:val="1"/>
      <w:numFmt w:val="bullet"/>
      <w:lvlText w:val=""/>
      <w:lvlJc w:val="left"/>
      <w:pPr>
        <w:ind w:left="4320" w:hanging="360"/>
      </w:pPr>
      <w:rPr>
        <w:rFonts w:ascii="Wingdings" w:hAnsi="Wingdings" w:hint="default"/>
      </w:rPr>
    </w:lvl>
    <w:lvl w:ilvl="6" w:tplc="4EF0B33A">
      <w:start w:val="1"/>
      <w:numFmt w:val="bullet"/>
      <w:lvlText w:val=""/>
      <w:lvlJc w:val="left"/>
      <w:pPr>
        <w:ind w:left="5040" w:hanging="360"/>
      </w:pPr>
      <w:rPr>
        <w:rFonts w:ascii="Symbol" w:hAnsi="Symbol" w:hint="default"/>
      </w:rPr>
    </w:lvl>
    <w:lvl w:ilvl="7" w:tplc="5812258E">
      <w:start w:val="1"/>
      <w:numFmt w:val="bullet"/>
      <w:lvlText w:val="o"/>
      <w:lvlJc w:val="left"/>
      <w:pPr>
        <w:ind w:left="5760" w:hanging="360"/>
      </w:pPr>
      <w:rPr>
        <w:rFonts w:ascii="Courier New" w:hAnsi="Courier New" w:hint="default"/>
      </w:rPr>
    </w:lvl>
    <w:lvl w:ilvl="8" w:tplc="2416BEE6">
      <w:start w:val="1"/>
      <w:numFmt w:val="bullet"/>
      <w:lvlText w:val=""/>
      <w:lvlJc w:val="left"/>
      <w:pPr>
        <w:ind w:left="6480" w:hanging="360"/>
      </w:pPr>
      <w:rPr>
        <w:rFonts w:ascii="Wingdings" w:hAnsi="Wingdings" w:hint="default"/>
      </w:rPr>
    </w:lvl>
  </w:abstractNum>
  <w:abstractNum w:abstractNumId="31" w15:restartNumberingAfterBreak="0">
    <w:nsid w:val="5B312A0A"/>
    <w:multiLevelType w:val="hybridMultilevel"/>
    <w:tmpl w:val="F0BE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E306D"/>
    <w:multiLevelType w:val="multilevel"/>
    <w:tmpl w:val="219EFA44"/>
    <w:lvl w:ilvl="0">
      <w:start w:val="1"/>
      <w:numFmt w:val="upperLetter"/>
      <w:pStyle w:val="AppHeading1"/>
      <w:suff w:val="nothing"/>
      <w:lvlText w:val="Appendix %1.  "/>
      <w:lvlJc w:val="left"/>
      <w:pPr>
        <w:ind w:left="5472" w:hanging="1872"/>
      </w:pPr>
      <w:rPr>
        <w:rFonts w:ascii="Arial Narrow" w:hAnsi="Arial Narrow" w:hint="default"/>
        <w:b/>
        <w:i w:val="0"/>
        <w:sz w:val="36"/>
      </w:rPr>
    </w:lvl>
    <w:lvl w:ilvl="1">
      <w:start w:val="1"/>
      <w:numFmt w:val="decimal"/>
      <w:pStyle w:val="AppHeading2"/>
      <w:lvlText w:val="%1.%2"/>
      <w:lvlJc w:val="left"/>
      <w:pPr>
        <w:tabs>
          <w:tab w:val="num" w:pos="-1350"/>
        </w:tabs>
        <w:ind w:left="-1350" w:hanging="720"/>
      </w:pPr>
      <w:rPr>
        <w:rFonts w:ascii="Arial Narrow" w:hAnsi="Arial Narrow" w:hint="default"/>
        <w:b/>
        <w:i w:val="0"/>
        <w:sz w:val="32"/>
      </w:rPr>
    </w:lvl>
    <w:lvl w:ilvl="2">
      <w:start w:val="1"/>
      <w:numFmt w:val="decimal"/>
      <w:pStyle w:val="AppHeading3"/>
      <w:lvlText w:val="%1.%2.%3"/>
      <w:lvlJc w:val="left"/>
      <w:pPr>
        <w:tabs>
          <w:tab w:val="num" w:pos="-1062"/>
        </w:tabs>
        <w:ind w:left="-1062" w:hanging="1008"/>
      </w:pPr>
      <w:rPr>
        <w:rFonts w:ascii="Arial Narrow" w:hAnsi="Arial Narrow" w:hint="default"/>
        <w:b/>
        <w:i w:val="0"/>
        <w:sz w:val="28"/>
      </w:rPr>
    </w:lvl>
    <w:lvl w:ilvl="3">
      <w:start w:val="1"/>
      <w:numFmt w:val="decimal"/>
      <w:pStyle w:val="AppHeading4"/>
      <w:lvlText w:val="%1.%2.%3.%4"/>
      <w:lvlJc w:val="left"/>
      <w:pPr>
        <w:tabs>
          <w:tab w:val="num" w:pos="-1062"/>
        </w:tabs>
        <w:ind w:left="-1062" w:hanging="1008"/>
      </w:pPr>
      <w:rPr>
        <w:rFonts w:ascii="Arial Narrow" w:hAnsi="Arial Narrow" w:hint="default"/>
        <w:b/>
        <w:i w:val="0"/>
        <w:sz w:val="26"/>
      </w:rPr>
    </w:lvl>
    <w:lvl w:ilvl="4">
      <w:start w:val="1"/>
      <w:numFmt w:val="decimal"/>
      <w:lvlText w:val="%5%4"/>
      <w:lvlJc w:val="left"/>
      <w:pPr>
        <w:tabs>
          <w:tab w:val="num" w:pos="-846"/>
        </w:tabs>
        <w:ind w:left="-846" w:hanging="1224"/>
      </w:pPr>
      <w:rPr>
        <w:rFonts w:ascii="Arial Narrow" w:hAnsi="Arial Narrow" w:hint="default"/>
        <w:b w:val="0"/>
        <w:i/>
        <w:sz w:val="26"/>
      </w:rPr>
    </w:lvl>
    <w:lvl w:ilvl="5">
      <w:start w:val="1"/>
      <w:numFmt w:val="none"/>
      <w:lvlText w:val=""/>
      <w:lvlJc w:val="left"/>
      <w:pPr>
        <w:tabs>
          <w:tab w:val="num" w:pos="90"/>
        </w:tabs>
        <w:ind w:left="90" w:hanging="360"/>
      </w:pPr>
      <w:rPr>
        <w:rFonts w:ascii="Arial Narrow" w:hAnsi="Arial Narrow" w:hint="default"/>
        <w:sz w:val="24"/>
      </w:rPr>
    </w:lvl>
    <w:lvl w:ilvl="6">
      <w:start w:val="1"/>
      <w:numFmt w:val="none"/>
      <w:lvlText w:val=""/>
      <w:lvlJc w:val="left"/>
      <w:pPr>
        <w:tabs>
          <w:tab w:val="num" w:pos="450"/>
        </w:tabs>
        <w:ind w:left="450" w:hanging="360"/>
      </w:pPr>
      <w:rPr>
        <w:rFonts w:hint="default"/>
      </w:rPr>
    </w:lvl>
    <w:lvl w:ilvl="7">
      <w:start w:val="1"/>
      <w:numFmt w:val="none"/>
      <w:lvlText w:val=""/>
      <w:lvlJc w:val="left"/>
      <w:pPr>
        <w:tabs>
          <w:tab w:val="num" w:pos="810"/>
        </w:tabs>
        <w:ind w:left="810" w:hanging="360"/>
      </w:pPr>
      <w:rPr>
        <w:rFonts w:hint="default"/>
      </w:rPr>
    </w:lvl>
    <w:lvl w:ilvl="8">
      <w:start w:val="1"/>
      <w:numFmt w:val="none"/>
      <w:lvlText w:val=""/>
      <w:lvlJc w:val="left"/>
      <w:pPr>
        <w:tabs>
          <w:tab w:val="num" w:pos="1170"/>
        </w:tabs>
        <w:ind w:left="1170" w:hanging="360"/>
      </w:pPr>
      <w:rPr>
        <w:rFonts w:hint="default"/>
      </w:rPr>
    </w:lvl>
  </w:abstractNum>
  <w:abstractNum w:abstractNumId="33" w15:restartNumberingAfterBreak="0">
    <w:nsid w:val="5D991233"/>
    <w:multiLevelType w:val="hybridMultilevel"/>
    <w:tmpl w:val="42B0E10E"/>
    <w:lvl w:ilvl="0" w:tplc="746CB2BE">
      <w:start w:val="1"/>
      <w:numFmt w:val="none"/>
      <w:pStyle w:val="ESHeading1"/>
      <w:suff w:val="nothing"/>
      <w:lvlText w:val=""/>
      <w:lvlJc w:val="left"/>
      <w:pPr>
        <w:ind w:left="0" w:firstLine="0"/>
      </w:pPr>
      <w:rPr>
        <w:rFonts w:ascii="Arial" w:hAnsi="Arial" w:hint="default"/>
        <w:b w:val="0"/>
        <w:i w:val="0"/>
        <w:sz w:val="24"/>
      </w:rPr>
    </w:lvl>
    <w:lvl w:ilvl="1" w:tplc="CE90F28E">
      <w:start w:val="1"/>
      <w:numFmt w:val="none"/>
      <w:pStyle w:val="ESHeading2"/>
      <w:suff w:val="nothing"/>
      <w:lvlText w:val=""/>
      <w:lvlJc w:val="left"/>
      <w:pPr>
        <w:ind w:left="0" w:firstLine="0"/>
      </w:pPr>
      <w:rPr>
        <w:rFonts w:ascii="Arial" w:hAnsi="Arial" w:hint="default"/>
        <w:b w:val="0"/>
        <w:i w:val="0"/>
        <w:sz w:val="24"/>
      </w:rPr>
    </w:lvl>
    <w:lvl w:ilvl="2" w:tplc="E2B01812">
      <w:start w:val="1"/>
      <w:numFmt w:val="none"/>
      <w:pStyle w:val="ESHeading3"/>
      <w:suff w:val="nothing"/>
      <w:lvlText w:val=""/>
      <w:lvlJc w:val="left"/>
      <w:pPr>
        <w:ind w:left="0" w:firstLine="0"/>
      </w:pPr>
      <w:rPr>
        <w:rFonts w:ascii="Arial" w:hAnsi="Arial" w:hint="default"/>
        <w:b w:val="0"/>
        <w:i w:val="0"/>
        <w:sz w:val="24"/>
      </w:rPr>
    </w:lvl>
    <w:lvl w:ilvl="3" w:tplc="E9B6B058">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9BCC7220">
      <w:start w:val="1"/>
      <w:numFmt w:val="none"/>
      <w:pStyle w:val="ESHeading5"/>
      <w:suff w:val="nothing"/>
      <w:lvlText w:val=""/>
      <w:lvlJc w:val="left"/>
      <w:pPr>
        <w:ind w:left="0" w:firstLine="0"/>
      </w:pPr>
      <w:rPr>
        <w:rFonts w:ascii="Arial" w:hAnsi="Arial" w:hint="default"/>
        <w:b/>
        <w:i w:val="0"/>
        <w:sz w:val="24"/>
      </w:rPr>
    </w:lvl>
    <w:lvl w:ilvl="5" w:tplc="96A4B062">
      <w:start w:val="1"/>
      <w:numFmt w:val="none"/>
      <w:pStyle w:val="ESHeading6"/>
      <w:suff w:val="nothing"/>
      <w:lvlText w:val=""/>
      <w:lvlJc w:val="left"/>
      <w:pPr>
        <w:ind w:left="0" w:firstLine="0"/>
      </w:pPr>
      <w:rPr>
        <w:rFonts w:ascii="Arial" w:hAnsi="Arial" w:hint="default"/>
        <w:b/>
        <w:i w:val="0"/>
        <w:sz w:val="24"/>
      </w:rPr>
    </w:lvl>
    <w:lvl w:ilvl="6" w:tplc="519C49AE">
      <w:start w:val="1"/>
      <w:numFmt w:val="none"/>
      <w:pStyle w:val="ESHeading7"/>
      <w:suff w:val="nothing"/>
      <w:lvlText w:val=""/>
      <w:lvlJc w:val="left"/>
      <w:pPr>
        <w:ind w:left="0" w:firstLine="0"/>
      </w:pPr>
    </w:lvl>
    <w:lvl w:ilvl="7" w:tplc="0832D43C">
      <w:start w:val="1"/>
      <w:numFmt w:val="none"/>
      <w:lvlText w:val=""/>
      <w:lvlJc w:val="left"/>
      <w:pPr>
        <w:tabs>
          <w:tab w:val="num" w:pos="360"/>
        </w:tabs>
        <w:ind w:left="0" w:firstLine="0"/>
      </w:pPr>
    </w:lvl>
    <w:lvl w:ilvl="8" w:tplc="944CA120">
      <w:start w:val="1"/>
      <w:numFmt w:val="none"/>
      <w:lvlText w:val=""/>
      <w:lvlJc w:val="left"/>
      <w:pPr>
        <w:tabs>
          <w:tab w:val="num" w:pos="360"/>
        </w:tabs>
        <w:ind w:left="0" w:firstLine="0"/>
      </w:pPr>
    </w:lvl>
  </w:abstractNum>
  <w:abstractNum w:abstractNumId="34" w15:restartNumberingAfterBreak="0">
    <w:nsid w:val="5EB173E6"/>
    <w:multiLevelType w:val="hybridMultilevel"/>
    <w:tmpl w:val="08480AAC"/>
    <w:lvl w:ilvl="0" w:tplc="B15A790C">
      <w:start w:val="1"/>
      <w:numFmt w:val="decimal"/>
      <w:lvlText w:val="%1."/>
      <w:lvlJc w:val="left"/>
      <w:pPr>
        <w:tabs>
          <w:tab w:val="num" w:pos="720"/>
        </w:tabs>
        <w:ind w:left="720" w:hanging="360"/>
      </w:pPr>
    </w:lvl>
    <w:lvl w:ilvl="1" w:tplc="3208BAB8" w:tentative="1">
      <w:start w:val="1"/>
      <w:numFmt w:val="decimal"/>
      <w:lvlText w:val="%2."/>
      <w:lvlJc w:val="left"/>
      <w:pPr>
        <w:tabs>
          <w:tab w:val="num" w:pos="1440"/>
        </w:tabs>
        <w:ind w:left="1440" w:hanging="360"/>
      </w:pPr>
    </w:lvl>
    <w:lvl w:ilvl="2" w:tplc="D26E6A96" w:tentative="1">
      <w:start w:val="1"/>
      <w:numFmt w:val="decimal"/>
      <w:lvlText w:val="%3."/>
      <w:lvlJc w:val="left"/>
      <w:pPr>
        <w:tabs>
          <w:tab w:val="num" w:pos="2160"/>
        </w:tabs>
        <w:ind w:left="2160" w:hanging="360"/>
      </w:pPr>
    </w:lvl>
    <w:lvl w:ilvl="3" w:tplc="89368672" w:tentative="1">
      <w:start w:val="1"/>
      <w:numFmt w:val="decimal"/>
      <w:lvlText w:val="%4."/>
      <w:lvlJc w:val="left"/>
      <w:pPr>
        <w:tabs>
          <w:tab w:val="num" w:pos="2880"/>
        </w:tabs>
        <w:ind w:left="2880" w:hanging="360"/>
      </w:pPr>
    </w:lvl>
    <w:lvl w:ilvl="4" w:tplc="481A8A9C" w:tentative="1">
      <w:start w:val="1"/>
      <w:numFmt w:val="decimal"/>
      <w:lvlText w:val="%5."/>
      <w:lvlJc w:val="left"/>
      <w:pPr>
        <w:tabs>
          <w:tab w:val="num" w:pos="3600"/>
        </w:tabs>
        <w:ind w:left="3600" w:hanging="360"/>
      </w:pPr>
    </w:lvl>
    <w:lvl w:ilvl="5" w:tplc="0D582372" w:tentative="1">
      <w:start w:val="1"/>
      <w:numFmt w:val="decimal"/>
      <w:lvlText w:val="%6."/>
      <w:lvlJc w:val="left"/>
      <w:pPr>
        <w:tabs>
          <w:tab w:val="num" w:pos="4320"/>
        </w:tabs>
        <w:ind w:left="4320" w:hanging="360"/>
      </w:pPr>
    </w:lvl>
    <w:lvl w:ilvl="6" w:tplc="14F08F48" w:tentative="1">
      <w:start w:val="1"/>
      <w:numFmt w:val="decimal"/>
      <w:lvlText w:val="%7."/>
      <w:lvlJc w:val="left"/>
      <w:pPr>
        <w:tabs>
          <w:tab w:val="num" w:pos="5040"/>
        </w:tabs>
        <w:ind w:left="5040" w:hanging="360"/>
      </w:pPr>
    </w:lvl>
    <w:lvl w:ilvl="7" w:tplc="5FE65C9A" w:tentative="1">
      <w:start w:val="1"/>
      <w:numFmt w:val="decimal"/>
      <w:lvlText w:val="%8."/>
      <w:lvlJc w:val="left"/>
      <w:pPr>
        <w:tabs>
          <w:tab w:val="num" w:pos="5760"/>
        </w:tabs>
        <w:ind w:left="5760" w:hanging="360"/>
      </w:pPr>
    </w:lvl>
    <w:lvl w:ilvl="8" w:tplc="073E239C" w:tentative="1">
      <w:start w:val="1"/>
      <w:numFmt w:val="decimal"/>
      <w:lvlText w:val="%9."/>
      <w:lvlJc w:val="left"/>
      <w:pPr>
        <w:tabs>
          <w:tab w:val="num" w:pos="6480"/>
        </w:tabs>
        <w:ind w:left="6480" w:hanging="360"/>
      </w:pPr>
    </w:lvl>
  </w:abstractNum>
  <w:abstractNum w:abstractNumId="35" w15:restartNumberingAfterBreak="0">
    <w:nsid w:val="67FC0CF8"/>
    <w:multiLevelType w:val="hybridMultilevel"/>
    <w:tmpl w:val="1CE0074C"/>
    <w:lvl w:ilvl="0" w:tplc="598A5BB4">
      <w:start w:val="1"/>
      <w:numFmt w:val="decimal"/>
      <w:pStyle w:val="NumberedList"/>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B514B"/>
    <w:multiLevelType w:val="hybridMultilevel"/>
    <w:tmpl w:val="D3DC4FA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2D564E"/>
    <w:multiLevelType w:val="multilevel"/>
    <w:tmpl w:val="2716BDC6"/>
    <w:lvl w:ilvl="0">
      <w:start w:val="1"/>
      <w:numFmt w:val="decimal"/>
      <w:lvlText w:val="%1"/>
      <w:lvlJc w:val="left"/>
      <w:pPr>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sz w:val="32"/>
        <w:szCs w:val="32"/>
      </w:rPr>
    </w:lvl>
    <w:lvl w:ilvl="2">
      <w:start w:val="1"/>
      <w:numFmt w:val="decimal"/>
      <w:lvlText w:val="%1.%2.%3"/>
      <w:lvlJc w:val="left"/>
      <w:pPr>
        <w:ind w:left="720" w:hanging="720"/>
      </w:pPr>
      <w:rPr>
        <w:rFonts w:hint="default"/>
        <w:b/>
        <w:i w:val="0"/>
        <w:color w:val="auto"/>
        <w:sz w:val="28"/>
        <w:szCs w:val="28"/>
      </w:rPr>
    </w:lvl>
    <w:lvl w:ilvl="3">
      <w:start w:val="1"/>
      <w:numFmt w:val="decimal"/>
      <w:lvlText w:val="%1.%2.%3.%4"/>
      <w:lvlJc w:val="left"/>
      <w:pPr>
        <w:ind w:left="864" w:hanging="864"/>
      </w:pPr>
      <w:rPr>
        <w:rFonts w:hint="default"/>
        <w:b/>
        <w:i w:val="0"/>
        <w:color w:val="auto"/>
        <w:sz w:val="24"/>
        <w:szCs w:val="24"/>
      </w:rPr>
    </w:lvl>
    <w:lvl w:ilvl="4">
      <w:start w:val="1"/>
      <w:numFmt w:val="decimal"/>
      <w:lvlText w:val="%1.%2.%3.%4.%5"/>
      <w:lvlJc w:val="left"/>
      <w:pPr>
        <w:ind w:left="1008" w:hanging="1008"/>
      </w:pPr>
      <w:rPr>
        <w:rFonts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Appendix %6"/>
      <w:lvlJc w:val="left"/>
      <w:pPr>
        <w:ind w:left="1152" w:hanging="1152"/>
      </w:pPr>
      <w:rPr>
        <w:rFonts w:hint="default"/>
        <w:b/>
        <w:i w:val="0"/>
        <w:color w:val="auto"/>
        <w:sz w:val="36"/>
        <w:szCs w:val="36"/>
      </w:rPr>
    </w:lvl>
    <w:lvl w:ilvl="6">
      <w:start w:val="1"/>
      <w:numFmt w:val="decimal"/>
      <w:lvlText w:val="%6.%7"/>
      <w:lvlJc w:val="left"/>
      <w:pPr>
        <w:ind w:left="648" w:hanging="648"/>
      </w:pPr>
      <w:rPr>
        <w:rFonts w:hint="default"/>
        <w:b/>
        <w:i w:val="0"/>
        <w:color w:val="auto"/>
        <w:sz w:val="32"/>
        <w:szCs w:val="32"/>
      </w:rPr>
    </w:lvl>
    <w:lvl w:ilvl="7">
      <w:start w:val="1"/>
      <w:numFmt w:val="decimal"/>
      <w:lvlText w:val="%6.%7.%8"/>
      <w:lvlJc w:val="left"/>
      <w:pPr>
        <w:ind w:left="864" w:hanging="864"/>
      </w:pPr>
      <w:rPr>
        <w:rFonts w:hint="default"/>
        <w:b/>
        <w:i w:val="0"/>
        <w:color w:val="auto"/>
        <w:sz w:val="28"/>
        <w:szCs w:val="28"/>
      </w:rPr>
    </w:lvl>
    <w:lvl w:ilvl="8">
      <w:start w:val="1"/>
      <w:numFmt w:val="decimal"/>
      <w:lvlText w:val="%6.%7.%8.%9"/>
      <w:lvlJc w:val="left"/>
      <w:pPr>
        <w:ind w:left="1152" w:hanging="1152"/>
      </w:pPr>
      <w:rPr>
        <w:rFonts w:hint="default"/>
        <w:b/>
        <w:i w:val="0"/>
        <w:color w:val="auto"/>
        <w:sz w:val="24"/>
        <w:szCs w:val="24"/>
      </w:rPr>
    </w:lvl>
  </w:abstractNum>
  <w:abstractNum w:abstractNumId="38"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 w15:restartNumberingAfterBreak="0">
    <w:nsid w:val="714D5678"/>
    <w:multiLevelType w:val="hybridMultilevel"/>
    <w:tmpl w:val="ECCCCBC6"/>
    <w:lvl w:ilvl="0" w:tplc="9856C326">
      <w:start w:val="1"/>
      <w:numFmt w:val="decimal"/>
      <w:lvlText w:val="%1."/>
      <w:lvlJc w:val="left"/>
      <w:pPr>
        <w:tabs>
          <w:tab w:val="num" w:pos="720"/>
        </w:tabs>
        <w:ind w:left="720" w:hanging="360"/>
      </w:pPr>
    </w:lvl>
    <w:lvl w:ilvl="1" w:tplc="1F1841CA" w:tentative="1">
      <w:start w:val="1"/>
      <w:numFmt w:val="decimal"/>
      <w:lvlText w:val="%2."/>
      <w:lvlJc w:val="left"/>
      <w:pPr>
        <w:tabs>
          <w:tab w:val="num" w:pos="1440"/>
        </w:tabs>
        <w:ind w:left="1440" w:hanging="360"/>
      </w:pPr>
    </w:lvl>
    <w:lvl w:ilvl="2" w:tplc="3B580C1C" w:tentative="1">
      <w:start w:val="1"/>
      <w:numFmt w:val="decimal"/>
      <w:lvlText w:val="%3."/>
      <w:lvlJc w:val="left"/>
      <w:pPr>
        <w:tabs>
          <w:tab w:val="num" w:pos="2160"/>
        </w:tabs>
        <w:ind w:left="2160" w:hanging="360"/>
      </w:pPr>
    </w:lvl>
    <w:lvl w:ilvl="3" w:tplc="CC9AB5B6" w:tentative="1">
      <w:start w:val="1"/>
      <w:numFmt w:val="decimal"/>
      <w:lvlText w:val="%4."/>
      <w:lvlJc w:val="left"/>
      <w:pPr>
        <w:tabs>
          <w:tab w:val="num" w:pos="2880"/>
        </w:tabs>
        <w:ind w:left="2880" w:hanging="360"/>
      </w:pPr>
    </w:lvl>
    <w:lvl w:ilvl="4" w:tplc="796A7024" w:tentative="1">
      <w:start w:val="1"/>
      <w:numFmt w:val="decimal"/>
      <w:lvlText w:val="%5."/>
      <w:lvlJc w:val="left"/>
      <w:pPr>
        <w:tabs>
          <w:tab w:val="num" w:pos="3600"/>
        </w:tabs>
        <w:ind w:left="3600" w:hanging="360"/>
      </w:pPr>
    </w:lvl>
    <w:lvl w:ilvl="5" w:tplc="A956CA6C" w:tentative="1">
      <w:start w:val="1"/>
      <w:numFmt w:val="decimal"/>
      <w:lvlText w:val="%6."/>
      <w:lvlJc w:val="left"/>
      <w:pPr>
        <w:tabs>
          <w:tab w:val="num" w:pos="4320"/>
        </w:tabs>
        <w:ind w:left="4320" w:hanging="360"/>
      </w:pPr>
    </w:lvl>
    <w:lvl w:ilvl="6" w:tplc="409C080C" w:tentative="1">
      <w:start w:val="1"/>
      <w:numFmt w:val="decimal"/>
      <w:lvlText w:val="%7."/>
      <w:lvlJc w:val="left"/>
      <w:pPr>
        <w:tabs>
          <w:tab w:val="num" w:pos="5040"/>
        </w:tabs>
        <w:ind w:left="5040" w:hanging="360"/>
      </w:pPr>
    </w:lvl>
    <w:lvl w:ilvl="7" w:tplc="377E282A" w:tentative="1">
      <w:start w:val="1"/>
      <w:numFmt w:val="decimal"/>
      <w:lvlText w:val="%8."/>
      <w:lvlJc w:val="left"/>
      <w:pPr>
        <w:tabs>
          <w:tab w:val="num" w:pos="5760"/>
        </w:tabs>
        <w:ind w:left="5760" w:hanging="360"/>
      </w:pPr>
    </w:lvl>
    <w:lvl w:ilvl="8" w:tplc="3EAE21DE" w:tentative="1">
      <w:start w:val="1"/>
      <w:numFmt w:val="decimal"/>
      <w:lvlText w:val="%9."/>
      <w:lvlJc w:val="left"/>
      <w:pPr>
        <w:tabs>
          <w:tab w:val="num" w:pos="6480"/>
        </w:tabs>
        <w:ind w:left="6480" w:hanging="360"/>
      </w:pPr>
    </w:lvl>
  </w:abstractNum>
  <w:abstractNum w:abstractNumId="40" w15:restartNumberingAfterBreak="0">
    <w:nsid w:val="715757F1"/>
    <w:multiLevelType w:val="hybridMultilevel"/>
    <w:tmpl w:val="FFFFFFFF"/>
    <w:lvl w:ilvl="0" w:tplc="FFA4EAC2">
      <w:start w:val="1"/>
      <w:numFmt w:val="bullet"/>
      <w:lvlText w:val=""/>
      <w:lvlJc w:val="left"/>
      <w:pPr>
        <w:ind w:left="720" w:hanging="360"/>
      </w:pPr>
      <w:rPr>
        <w:rFonts w:ascii="Symbol" w:hAnsi="Symbol" w:hint="default"/>
      </w:rPr>
    </w:lvl>
    <w:lvl w:ilvl="1" w:tplc="BE626060">
      <w:start w:val="1"/>
      <w:numFmt w:val="bullet"/>
      <w:lvlText w:val="o"/>
      <w:lvlJc w:val="left"/>
      <w:pPr>
        <w:ind w:left="1440" w:hanging="360"/>
      </w:pPr>
      <w:rPr>
        <w:rFonts w:ascii="Courier New" w:hAnsi="Courier New" w:hint="default"/>
      </w:rPr>
    </w:lvl>
    <w:lvl w:ilvl="2" w:tplc="CA48EA04">
      <w:start w:val="1"/>
      <w:numFmt w:val="bullet"/>
      <w:lvlText w:val=""/>
      <w:lvlJc w:val="left"/>
      <w:pPr>
        <w:ind w:left="2160" w:hanging="360"/>
      </w:pPr>
      <w:rPr>
        <w:rFonts w:ascii="Wingdings" w:hAnsi="Wingdings" w:hint="default"/>
      </w:rPr>
    </w:lvl>
    <w:lvl w:ilvl="3" w:tplc="57DAB39E">
      <w:start w:val="1"/>
      <w:numFmt w:val="bullet"/>
      <w:lvlText w:val=""/>
      <w:lvlJc w:val="left"/>
      <w:pPr>
        <w:ind w:left="2880" w:hanging="360"/>
      </w:pPr>
      <w:rPr>
        <w:rFonts w:ascii="Symbol" w:hAnsi="Symbol" w:hint="default"/>
      </w:rPr>
    </w:lvl>
    <w:lvl w:ilvl="4" w:tplc="2E4EDAEE">
      <w:start w:val="1"/>
      <w:numFmt w:val="bullet"/>
      <w:lvlText w:val="o"/>
      <w:lvlJc w:val="left"/>
      <w:pPr>
        <w:ind w:left="3600" w:hanging="360"/>
      </w:pPr>
      <w:rPr>
        <w:rFonts w:ascii="Courier New" w:hAnsi="Courier New" w:hint="default"/>
      </w:rPr>
    </w:lvl>
    <w:lvl w:ilvl="5" w:tplc="7F64AFCE">
      <w:start w:val="1"/>
      <w:numFmt w:val="bullet"/>
      <w:lvlText w:val=""/>
      <w:lvlJc w:val="left"/>
      <w:pPr>
        <w:ind w:left="4320" w:hanging="360"/>
      </w:pPr>
      <w:rPr>
        <w:rFonts w:ascii="Wingdings" w:hAnsi="Wingdings" w:hint="default"/>
      </w:rPr>
    </w:lvl>
    <w:lvl w:ilvl="6" w:tplc="0EBCC414">
      <w:start w:val="1"/>
      <w:numFmt w:val="bullet"/>
      <w:lvlText w:val=""/>
      <w:lvlJc w:val="left"/>
      <w:pPr>
        <w:ind w:left="5040" w:hanging="360"/>
      </w:pPr>
      <w:rPr>
        <w:rFonts w:ascii="Symbol" w:hAnsi="Symbol" w:hint="default"/>
      </w:rPr>
    </w:lvl>
    <w:lvl w:ilvl="7" w:tplc="AD90F8B8">
      <w:start w:val="1"/>
      <w:numFmt w:val="bullet"/>
      <w:lvlText w:val="o"/>
      <w:lvlJc w:val="left"/>
      <w:pPr>
        <w:ind w:left="5760" w:hanging="360"/>
      </w:pPr>
      <w:rPr>
        <w:rFonts w:ascii="Courier New" w:hAnsi="Courier New" w:hint="default"/>
      </w:rPr>
    </w:lvl>
    <w:lvl w:ilvl="8" w:tplc="6F4E7450">
      <w:start w:val="1"/>
      <w:numFmt w:val="bullet"/>
      <w:lvlText w:val=""/>
      <w:lvlJc w:val="left"/>
      <w:pPr>
        <w:ind w:left="6480" w:hanging="360"/>
      </w:pPr>
      <w:rPr>
        <w:rFonts w:ascii="Wingdings" w:hAnsi="Wingdings" w:hint="default"/>
      </w:rPr>
    </w:lvl>
  </w:abstractNum>
  <w:abstractNum w:abstractNumId="41" w15:restartNumberingAfterBreak="0">
    <w:nsid w:val="74F773F3"/>
    <w:multiLevelType w:val="hybridMultilevel"/>
    <w:tmpl w:val="2040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E5216"/>
    <w:multiLevelType w:val="hybridMultilevel"/>
    <w:tmpl w:val="DFEE5042"/>
    <w:lvl w:ilvl="0" w:tplc="43CAF02E">
      <w:start w:val="1"/>
      <w:numFmt w:val="bullet"/>
      <w:lvlText w:val=""/>
      <w:lvlJc w:val="left"/>
      <w:pPr>
        <w:ind w:left="720" w:hanging="360"/>
      </w:pPr>
      <w:rPr>
        <w:rFonts w:ascii="Symbol" w:hAnsi="Symbol" w:hint="default"/>
      </w:rPr>
    </w:lvl>
    <w:lvl w:ilvl="1" w:tplc="CCC88894">
      <w:start w:val="1"/>
      <w:numFmt w:val="bullet"/>
      <w:lvlText w:val="o"/>
      <w:lvlJc w:val="left"/>
      <w:pPr>
        <w:ind w:left="1440" w:hanging="360"/>
      </w:pPr>
      <w:rPr>
        <w:rFonts w:ascii="Courier New" w:hAnsi="Courier New" w:hint="default"/>
      </w:rPr>
    </w:lvl>
    <w:lvl w:ilvl="2" w:tplc="30B28FA6">
      <w:start w:val="1"/>
      <w:numFmt w:val="bullet"/>
      <w:lvlText w:val=""/>
      <w:lvlJc w:val="left"/>
      <w:pPr>
        <w:ind w:left="2160" w:hanging="360"/>
      </w:pPr>
      <w:rPr>
        <w:rFonts w:ascii="Wingdings" w:hAnsi="Wingdings" w:hint="default"/>
      </w:rPr>
    </w:lvl>
    <w:lvl w:ilvl="3" w:tplc="768C337E">
      <w:start w:val="1"/>
      <w:numFmt w:val="bullet"/>
      <w:lvlText w:val=""/>
      <w:lvlJc w:val="left"/>
      <w:pPr>
        <w:ind w:left="2880" w:hanging="360"/>
      </w:pPr>
      <w:rPr>
        <w:rFonts w:ascii="Symbol" w:hAnsi="Symbol" w:hint="default"/>
      </w:rPr>
    </w:lvl>
    <w:lvl w:ilvl="4" w:tplc="B2EEE35C">
      <w:start w:val="1"/>
      <w:numFmt w:val="bullet"/>
      <w:lvlText w:val="o"/>
      <w:lvlJc w:val="left"/>
      <w:pPr>
        <w:ind w:left="3600" w:hanging="360"/>
      </w:pPr>
      <w:rPr>
        <w:rFonts w:ascii="Courier New" w:hAnsi="Courier New" w:hint="default"/>
      </w:rPr>
    </w:lvl>
    <w:lvl w:ilvl="5" w:tplc="DEE0C20E">
      <w:start w:val="1"/>
      <w:numFmt w:val="bullet"/>
      <w:lvlText w:val=""/>
      <w:lvlJc w:val="left"/>
      <w:pPr>
        <w:ind w:left="4320" w:hanging="360"/>
      </w:pPr>
      <w:rPr>
        <w:rFonts w:ascii="Wingdings" w:hAnsi="Wingdings" w:hint="default"/>
      </w:rPr>
    </w:lvl>
    <w:lvl w:ilvl="6" w:tplc="4CDACC00">
      <w:start w:val="1"/>
      <w:numFmt w:val="bullet"/>
      <w:lvlText w:val=""/>
      <w:lvlJc w:val="left"/>
      <w:pPr>
        <w:ind w:left="5040" w:hanging="360"/>
      </w:pPr>
      <w:rPr>
        <w:rFonts w:ascii="Symbol" w:hAnsi="Symbol" w:hint="default"/>
      </w:rPr>
    </w:lvl>
    <w:lvl w:ilvl="7" w:tplc="A9CECD68">
      <w:start w:val="1"/>
      <w:numFmt w:val="bullet"/>
      <w:lvlText w:val="o"/>
      <w:lvlJc w:val="left"/>
      <w:pPr>
        <w:ind w:left="5760" w:hanging="360"/>
      </w:pPr>
      <w:rPr>
        <w:rFonts w:ascii="Courier New" w:hAnsi="Courier New" w:hint="default"/>
      </w:rPr>
    </w:lvl>
    <w:lvl w:ilvl="8" w:tplc="8EA85C6C">
      <w:start w:val="1"/>
      <w:numFmt w:val="bullet"/>
      <w:lvlText w:val=""/>
      <w:lvlJc w:val="left"/>
      <w:pPr>
        <w:ind w:left="6480" w:hanging="360"/>
      </w:pPr>
      <w:rPr>
        <w:rFonts w:ascii="Wingdings" w:hAnsi="Wingdings" w:hint="default"/>
      </w:rPr>
    </w:lvl>
  </w:abstractNum>
  <w:abstractNum w:abstractNumId="43" w15:restartNumberingAfterBreak="0">
    <w:nsid w:val="77FD6C30"/>
    <w:multiLevelType w:val="hybridMultilevel"/>
    <w:tmpl w:val="BD4E06C0"/>
    <w:lvl w:ilvl="0" w:tplc="2B2E0046">
      <w:start w:val="1"/>
      <w:numFmt w:val="bullet"/>
      <w:pStyle w:val="BulletList-SecondLevel"/>
      <w:lvlText w:val="–"/>
      <w:lvlJc w:val="left"/>
      <w:pPr>
        <w:tabs>
          <w:tab w:val="num" w:pos="1008"/>
        </w:tabs>
        <w:ind w:left="1008" w:hanging="288"/>
      </w:pPr>
      <w:rPr>
        <w:rFonts w:ascii="Times New Roman" w:hAnsi="Times New Roman" w:cs="Times New Roman" w:hint="default"/>
      </w:rPr>
    </w:lvl>
    <w:lvl w:ilvl="1" w:tplc="D6DEC412">
      <w:numFmt w:val="decimal"/>
      <w:lvlText w:val=""/>
      <w:lvlJc w:val="left"/>
    </w:lvl>
    <w:lvl w:ilvl="2" w:tplc="76ECE222">
      <w:numFmt w:val="decimal"/>
      <w:lvlText w:val=""/>
      <w:lvlJc w:val="left"/>
    </w:lvl>
    <w:lvl w:ilvl="3" w:tplc="DA5A424E">
      <w:numFmt w:val="decimal"/>
      <w:lvlText w:val=""/>
      <w:lvlJc w:val="left"/>
    </w:lvl>
    <w:lvl w:ilvl="4" w:tplc="2B26C004">
      <w:numFmt w:val="decimal"/>
      <w:lvlText w:val=""/>
      <w:lvlJc w:val="left"/>
    </w:lvl>
    <w:lvl w:ilvl="5" w:tplc="F9CA6918">
      <w:numFmt w:val="decimal"/>
      <w:lvlText w:val=""/>
      <w:lvlJc w:val="left"/>
    </w:lvl>
    <w:lvl w:ilvl="6" w:tplc="58BA3814">
      <w:numFmt w:val="decimal"/>
      <w:lvlText w:val=""/>
      <w:lvlJc w:val="left"/>
    </w:lvl>
    <w:lvl w:ilvl="7" w:tplc="C352BC44">
      <w:numFmt w:val="decimal"/>
      <w:lvlText w:val=""/>
      <w:lvlJc w:val="left"/>
    </w:lvl>
    <w:lvl w:ilvl="8" w:tplc="1B0A8E8A">
      <w:numFmt w:val="decimal"/>
      <w:lvlText w:val=""/>
      <w:lvlJc w:val="left"/>
    </w:lvl>
  </w:abstractNum>
  <w:abstractNum w:abstractNumId="44" w15:restartNumberingAfterBreak="0">
    <w:nsid w:val="783E22EF"/>
    <w:multiLevelType w:val="hybridMultilevel"/>
    <w:tmpl w:val="A7A2702A"/>
    <w:lvl w:ilvl="0" w:tplc="A45E56E0">
      <w:start w:val="1"/>
      <w:numFmt w:val="decimal"/>
      <w:lvlText w:val="%1."/>
      <w:lvlJc w:val="left"/>
      <w:pPr>
        <w:tabs>
          <w:tab w:val="num" w:pos="2880"/>
        </w:tabs>
        <w:ind w:left="2880" w:hanging="360"/>
      </w:pPr>
    </w:lvl>
    <w:lvl w:ilvl="1" w:tplc="30D00B34" w:tentative="1">
      <w:start w:val="1"/>
      <w:numFmt w:val="decimal"/>
      <w:lvlText w:val="%2."/>
      <w:lvlJc w:val="left"/>
      <w:pPr>
        <w:tabs>
          <w:tab w:val="num" w:pos="3600"/>
        </w:tabs>
        <w:ind w:left="3600" w:hanging="360"/>
      </w:pPr>
    </w:lvl>
    <w:lvl w:ilvl="2" w:tplc="4A98FA7A" w:tentative="1">
      <w:start w:val="1"/>
      <w:numFmt w:val="decimal"/>
      <w:lvlText w:val="%3."/>
      <w:lvlJc w:val="left"/>
      <w:pPr>
        <w:tabs>
          <w:tab w:val="num" w:pos="4320"/>
        </w:tabs>
        <w:ind w:left="4320" w:hanging="360"/>
      </w:pPr>
    </w:lvl>
    <w:lvl w:ilvl="3" w:tplc="E7BE2238" w:tentative="1">
      <w:start w:val="1"/>
      <w:numFmt w:val="decimal"/>
      <w:lvlText w:val="%4."/>
      <w:lvlJc w:val="left"/>
      <w:pPr>
        <w:tabs>
          <w:tab w:val="num" w:pos="5040"/>
        </w:tabs>
        <w:ind w:left="5040" w:hanging="360"/>
      </w:pPr>
    </w:lvl>
    <w:lvl w:ilvl="4" w:tplc="41084386" w:tentative="1">
      <w:start w:val="1"/>
      <w:numFmt w:val="decimal"/>
      <w:lvlText w:val="%5."/>
      <w:lvlJc w:val="left"/>
      <w:pPr>
        <w:tabs>
          <w:tab w:val="num" w:pos="5760"/>
        </w:tabs>
        <w:ind w:left="5760" w:hanging="360"/>
      </w:pPr>
    </w:lvl>
    <w:lvl w:ilvl="5" w:tplc="CBBC727A" w:tentative="1">
      <w:start w:val="1"/>
      <w:numFmt w:val="decimal"/>
      <w:lvlText w:val="%6."/>
      <w:lvlJc w:val="left"/>
      <w:pPr>
        <w:tabs>
          <w:tab w:val="num" w:pos="6480"/>
        </w:tabs>
        <w:ind w:left="6480" w:hanging="360"/>
      </w:pPr>
    </w:lvl>
    <w:lvl w:ilvl="6" w:tplc="44060D7C" w:tentative="1">
      <w:start w:val="1"/>
      <w:numFmt w:val="decimal"/>
      <w:lvlText w:val="%7."/>
      <w:lvlJc w:val="left"/>
      <w:pPr>
        <w:tabs>
          <w:tab w:val="num" w:pos="7200"/>
        </w:tabs>
        <w:ind w:left="7200" w:hanging="360"/>
      </w:pPr>
    </w:lvl>
    <w:lvl w:ilvl="7" w:tplc="B9268456" w:tentative="1">
      <w:start w:val="1"/>
      <w:numFmt w:val="decimal"/>
      <w:lvlText w:val="%8."/>
      <w:lvlJc w:val="left"/>
      <w:pPr>
        <w:tabs>
          <w:tab w:val="num" w:pos="7920"/>
        </w:tabs>
        <w:ind w:left="7920" w:hanging="360"/>
      </w:pPr>
    </w:lvl>
    <w:lvl w:ilvl="8" w:tplc="3DF8E4A2" w:tentative="1">
      <w:start w:val="1"/>
      <w:numFmt w:val="decimal"/>
      <w:lvlText w:val="%9."/>
      <w:lvlJc w:val="left"/>
      <w:pPr>
        <w:tabs>
          <w:tab w:val="num" w:pos="8640"/>
        </w:tabs>
        <w:ind w:left="8640" w:hanging="360"/>
      </w:pPr>
    </w:lvl>
  </w:abstractNum>
  <w:abstractNum w:abstractNumId="45" w15:restartNumberingAfterBreak="0">
    <w:nsid w:val="7C0B1027"/>
    <w:multiLevelType w:val="hybridMultilevel"/>
    <w:tmpl w:val="FFFFFFFF"/>
    <w:lvl w:ilvl="0" w:tplc="D5C6B2A2">
      <w:start w:val="1"/>
      <w:numFmt w:val="bullet"/>
      <w:lvlText w:val=""/>
      <w:lvlJc w:val="left"/>
      <w:pPr>
        <w:ind w:left="720" w:hanging="360"/>
      </w:pPr>
      <w:rPr>
        <w:rFonts w:ascii="Symbol" w:hAnsi="Symbol" w:hint="default"/>
      </w:rPr>
    </w:lvl>
    <w:lvl w:ilvl="1" w:tplc="A336FF76">
      <w:start w:val="1"/>
      <w:numFmt w:val="bullet"/>
      <w:lvlText w:val="o"/>
      <w:lvlJc w:val="left"/>
      <w:pPr>
        <w:ind w:left="1440" w:hanging="360"/>
      </w:pPr>
      <w:rPr>
        <w:rFonts w:ascii="Courier New" w:hAnsi="Courier New" w:hint="default"/>
      </w:rPr>
    </w:lvl>
    <w:lvl w:ilvl="2" w:tplc="F3128CEE">
      <w:start w:val="1"/>
      <w:numFmt w:val="bullet"/>
      <w:lvlText w:val=""/>
      <w:lvlJc w:val="left"/>
      <w:pPr>
        <w:ind w:left="2160" w:hanging="360"/>
      </w:pPr>
      <w:rPr>
        <w:rFonts w:ascii="Wingdings" w:hAnsi="Wingdings" w:hint="default"/>
      </w:rPr>
    </w:lvl>
    <w:lvl w:ilvl="3" w:tplc="108C1CDE">
      <w:start w:val="1"/>
      <w:numFmt w:val="bullet"/>
      <w:lvlText w:val=""/>
      <w:lvlJc w:val="left"/>
      <w:pPr>
        <w:ind w:left="2880" w:hanging="360"/>
      </w:pPr>
      <w:rPr>
        <w:rFonts w:ascii="Symbol" w:hAnsi="Symbol" w:hint="default"/>
      </w:rPr>
    </w:lvl>
    <w:lvl w:ilvl="4" w:tplc="E2FEF064">
      <w:start w:val="1"/>
      <w:numFmt w:val="bullet"/>
      <w:lvlText w:val="o"/>
      <w:lvlJc w:val="left"/>
      <w:pPr>
        <w:ind w:left="3600" w:hanging="360"/>
      </w:pPr>
      <w:rPr>
        <w:rFonts w:ascii="Courier New" w:hAnsi="Courier New" w:hint="default"/>
      </w:rPr>
    </w:lvl>
    <w:lvl w:ilvl="5" w:tplc="C0447D7A">
      <w:start w:val="1"/>
      <w:numFmt w:val="bullet"/>
      <w:lvlText w:val=""/>
      <w:lvlJc w:val="left"/>
      <w:pPr>
        <w:ind w:left="4320" w:hanging="360"/>
      </w:pPr>
      <w:rPr>
        <w:rFonts w:ascii="Wingdings" w:hAnsi="Wingdings" w:hint="default"/>
      </w:rPr>
    </w:lvl>
    <w:lvl w:ilvl="6" w:tplc="4610204C">
      <w:start w:val="1"/>
      <w:numFmt w:val="bullet"/>
      <w:lvlText w:val=""/>
      <w:lvlJc w:val="left"/>
      <w:pPr>
        <w:ind w:left="5040" w:hanging="360"/>
      </w:pPr>
      <w:rPr>
        <w:rFonts w:ascii="Symbol" w:hAnsi="Symbol" w:hint="default"/>
      </w:rPr>
    </w:lvl>
    <w:lvl w:ilvl="7" w:tplc="8880FBB0">
      <w:start w:val="1"/>
      <w:numFmt w:val="bullet"/>
      <w:lvlText w:val="o"/>
      <w:lvlJc w:val="left"/>
      <w:pPr>
        <w:ind w:left="5760" w:hanging="360"/>
      </w:pPr>
      <w:rPr>
        <w:rFonts w:ascii="Courier New" w:hAnsi="Courier New" w:hint="default"/>
      </w:rPr>
    </w:lvl>
    <w:lvl w:ilvl="8" w:tplc="2626D11A">
      <w:start w:val="1"/>
      <w:numFmt w:val="bullet"/>
      <w:lvlText w:val=""/>
      <w:lvlJc w:val="left"/>
      <w:pPr>
        <w:ind w:left="6480" w:hanging="360"/>
      </w:pPr>
      <w:rPr>
        <w:rFonts w:ascii="Wingdings" w:hAnsi="Wingdings" w:hint="default"/>
      </w:rPr>
    </w:lvl>
  </w:abstractNum>
  <w:abstractNum w:abstractNumId="46" w15:restartNumberingAfterBreak="0">
    <w:nsid w:val="7C6E4BD4"/>
    <w:multiLevelType w:val="hybridMultilevel"/>
    <w:tmpl w:val="B6C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FB6BF0"/>
    <w:multiLevelType w:val="hybridMultilevel"/>
    <w:tmpl w:val="34E22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697B5A"/>
    <w:multiLevelType w:val="hybridMultilevel"/>
    <w:tmpl w:val="F66C38AE"/>
    <w:lvl w:ilvl="0" w:tplc="2EDE70F8">
      <w:start w:val="1"/>
      <w:numFmt w:val="decimal"/>
      <w:lvlText w:val="%1."/>
      <w:lvlJc w:val="left"/>
      <w:pPr>
        <w:tabs>
          <w:tab w:val="num" w:pos="720"/>
        </w:tabs>
        <w:ind w:left="720" w:hanging="360"/>
      </w:pPr>
    </w:lvl>
    <w:lvl w:ilvl="1" w:tplc="640A46BC" w:tentative="1">
      <w:start w:val="1"/>
      <w:numFmt w:val="decimal"/>
      <w:lvlText w:val="%2."/>
      <w:lvlJc w:val="left"/>
      <w:pPr>
        <w:tabs>
          <w:tab w:val="num" w:pos="1440"/>
        </w:tabs>
        <w:ind w:left="1440" w:hanging="360"/>
      </w:pPr>
    </w:lvl>
    <w:lvl w:ilvl="2" w:tplc="2F0E81CC" w:tentative="1">
      <w:start w:val="1"/>
      <w:numFmt w:val="decimal"/>
      <w:lvlText w:val="%3."/>
      <w:lvlJc w:val="left"/>
      <w:pPr>
        <w:tabs>
          <w:tab w:val="num" w:pos="2160"/>
        </w:tabs>
        <w:ind w:left="2160" w:hanging="360"/>
      </w:pPr>
    </w:lvl>
    <w:lvl w:ilvl="3" w:tplc="E7C27F6E" w:tentative="1">
      <w:start w:val="1"/>
      <w:numFmt w:val="decimal"/>
      <w:lvlText w:val="%4."/>
      <w:lvlJc w:val="left"/>
      <w:pPr>
        <w:tabs>
          <w:tab w:val="num" w:pos="2880"/>
        </w:tabs>
        <w:ind w:left="2880" w:hanging="360"/>
      </w:pPr>
    </w:lvl>
    <w:lvl w:ilvl="4" w:tplc="0EDC73EC" w:tentative="1">
      <w:start w:val="1"/>
      <w:numFmt w:val="decimal"/>
      <w:lvlText w:val="%5."/>
      <w:lvlJc w:val="left"/>
      <w:pPr>
        <w:tabs>
          <w:tab w:val="num" w:pos="3600"/>
        </w:tabs>
        <w:ind w:left="3600" w:hanging="360"/>
      </w:pPr>
    </w:lvl>
    <w:lvl w:ilvl="5" w:tplc="B0E821F4" w:tentative="1">
      <w:start w:val="1"/>
      <w:numFmt w:val="decimal"/>
      <w:lvlText w:val="%6."/>
      <w:lvlJc w:val="left"/>
      <w:pPr>
        <w:tabs>
          <w:tab w:val="num" w:pos="4320"/>
        </w:tabs>
        <w:ind w:left="4320" w:hanging="360"/>
      </w:pPr>
    </w:lvl>
    <w:lvl w:ilvl="6" w:tplc="DC7864CC" w:tentative="1">
      <w:start w:val="1"/>
      <w:numFmt w:val="decimal"/>
      <w:lvlText w:val="%7."/>
      <w:lvlJc w:val="left"/>
      <w:pPr>
        <w:tabs>
          <w:tab w:val="num" w:pos="5040"/>
        </w:tabs>
        <w:ind w:left="5040" w:hanging="360"/>
      </w:pPr>
    </w:lvl>
    <w:lvl w:ilvl="7" w:tplc="7B32A20A" w:tentative="1">
      <w:start w:val="1"/>
      <w:numFmt w:val="decimal"/>
      <w:lvlText w:val="%8."/>
      <w:lvlJc w:val="left"/>
      <w:pPr>
        <w:tabs>
          <w:tab w:val="num" w:pos="5760"/>
        </w:tabs>
        <w:ind w:left="5760" w:hanging="360"/>
      </w:pPr>
    </w:lvl>
    <w:lvl w:ilvl="8" w:tplc="E040A494" w:tentative="1">
      <w:start w:val="1"/>
      <w:numFmt w:val="decimal"/>
      <w:lvlText w:val="%9."/>
      <w:lvlJc w:val="left"/>
      <w:pPr>
        <w:tabs>
          <w:tab w:val="num" w:pos="6480"/>
        </w:tabs>
        <w:ind w:left="6480" w:hanging="360"/>
      </w:pPr>
    </w:lvl>
  </w:abstractNum>
  <w:abstractNum w:abstractNumId="49" w15:restartNumberingAfterBreak="0">
    <w:nsid w:val="7DAD2DDE"/>
    <w:multiLevelType w:val="hybridMultilevel"/>
    <w:tmpl w:val="A25630EA"/>
    <w:lvl w:ilvl="0" w:tplc="699260B6">
      <w:start w:val="1"/>
      <w:numFmt w:val="bullet"/>
      <w:lvlText w:val=""/>
      <w:lvlJc w:val="left"/>
      <w:pPr>
        <w:tabs>
          <w:tab w:val="num" w:pos="1080"/>
        </w:tabs>
        <w:ind w:left="1080" w:hanging="360"/>
      </w:pPr>
      <w:rPr>
        <w:rFonts w:ascii="Symbol" w:hAnsi="Symbol" w:hint="default"/>
        <w:sz w:val="20"/>
      </w:rPr>
    </w:lvl>
    <w:lvl w:ilvl="1" w:tplc="AD2E2FD8" w:tentative="1">
      <w:start w:val="1"/>
      <w:numFmt w:val="bullet"/>
      <w:lvlText w:val="o"/>
      <w:lvlJc w:val="left"/>
      <w:pPr>
        <w:tabs>
          <w:tab w:val="num" w:pos="1800"/>
        </w:tabs>
        <w:ind w:left="1800" w:hanging="360"/>
      </w:pPr>
      <w:rPr>
        <w:rFonts w:ascii="Courier New" w:hAnsi="Courier New" w:hint="default"/>
        <w:sz w:val="20"/>
      </w:rPr>
    </w:lvl>
    <w:lvl w:ilvl="2" w:tplc="BC803478" w:tentative="1">
      <w:start w:val="1"/>
      <w:numFmt w:val="bullet"/>
      <w:lvlText w:val=""/>
      <w:lvlJc w:val="left"/>
      <w:pPr>
        <w:tabs>
          <w:tab w:val="num" w:pos="2520"/>
        </w:tabs>
        <w:ind w:left="2520" w:hanging="360"/>
      </w:pPr>
      <w:rPr>
        <w:rFonts w:ascii="Wingdings" w:hAnsi="Wingdings" w:hint="default"/>
        <w:sz w:val="20"/>
      </w:rPr>
    </w:lvl>
    <w:lvl w:ilvl="3" w:tplc="5EF4276C" w:tentative="1">
      <w:start w:val="1"/>
      <w:numFmt w:val="bullet"/>
      <w:lvlText w:val=""/>
      <w:lvlJc w:val="left"/>
      <w:pPr>
        <w:tabs>
          <w:tab w:val="num" w:pos="3240"/>
        </w:tabs>
        <w:ind w:left="3240" w:hanging="360"/>
      </w:pPr>
      <w:rPr>
        <w:rFonts w:ascii="Wingdings" w:hAnsi="Wingdings" w:hint="default"/>
        <w:sz w:val="20"/>
      </w:rPr>
    </w:lvl>
    <w:lvl w:ilvl="4" w:tplc="C10694B4" w:tentative="1">
      <w:start w:val="1"/>
      <w:numFmt w:val="bullet"/>
      <w:lvlText w:val=""/>
      <w:lvlJc w:val="left"/>
      <w:pPr>
        <w:tabs>
          <w:tab w:val="num" w:pos="3960"/>
        </w:tabs>
        <w:ind w:left="3960" w:hanging="360"/>
      </w:pPr>
      <w:rPr>
        <w:rFonts w:ascii="Wingdings" w:hAnsi="Wingdings" w:hint="default"/>
        <w:sz w:val="20"/>
      </w:rPr>
    </w:lvl>
    <w:lvl w:ilvl="5" w:tplc="38CC6000" w:tentative="1">
      <w:start w:val="1"/>
      <w:numFmt w:val="bullet"/>
      <w:lvlText w:val=""/>
      <w:lvlJc w:val="left"/>
      <w:pPr>
        <w:tabs>
          <w:tab w:val="num" w:pos="4680"/>
        </w:tabs>
        <w:ind w:left="4680" w:hanging="360"/>
      </w:pPr>
      <w:rPr>
        <w:rFonts w:ascii="Wingdings" w:hAnsi="Wingdings" w:hint="default"/>
        <w:sz w:val="20"/>
      </w:rPr>
    </w:lvl>
    <w:lvl w:ilvl="6" w:tplc="7F763738" w:tentative="1">
      <w:start w:val="1"/>
      <w:numFmt w:val="bullet"/>
      <w:lvlText w:val=""/>
      <w:lvlJc w:val="left"/>
      <w:pPr>
        <w:tabs>
          <w:tab w:val="num" w:pos="5400"/>
        </w:tabs>
        <w:ind w:left="5400" w:hanging="360"/>
      </w:pPr>
      <w:rPr>
        <w:rFonts w:ascii="Wingdings" w:hAnsi="Wingdings" w:hint="default"/>
        <w:sz w:val="20"/>
      </w:rPr>
    </w:lvl>
    <w:lvl w:ilvl="7" w:tplc="E43C4C9E" w:tentative="1">
      <w:start w:val="1"/>
      <w:numFmt w:val="bullet"/>
      <w:lvlText w:val=""/>
      <w:lvlJc w:val="left"/>
      <w:pPr>
        <w:tabs>
          <w:tab w:val="num" w:pos="6120"/>
        </w:tabs>
        <w:ind w:left="6120" w:hanging="360"/>
      </w:pPr>
      <w:rPr>
        <w:rFonts w:ascii="Wingdings" w:hAnsi="Wingdings" w:hint="default"/>
        <w:sz w:val="20"/>
      </w:rPr>
    </w:lvl>
    <w:lvl w:ilvl="8" w:tplc="9E824BF6" w:tentative="1">
      <w:start w:val="1"/>
      <w:numFmt w:val="bullet"/>
      <w:lvlText w:val=""/>
      <w:lvlJc w:val="left"/>
      <w:pPr>
        <w:tabs>
          <w:tab w:val="num" w:pos="6840"/>
        </w:tabs>
        <w:ind w:left="6840" w:hanging="360"/>
      </w:pPr>
      <w:rPr>
        <w:rFonts w:ascii="Wingdings" w:hAnsi="Wingdings" w:hint="default"/>
        <w:sz w:val="20"/>
      </w:rPr>
    </w:lvl>
  </w:abstractNum>
  <w:num w:numId="1">
    <w:abstractNumId w:val="15"/>
  </w:num>
  <w:num w:numId="2">
    <w:abstractNumId w:val="30"/>
  </w:num>
  <w:num w:numId="3">
    <w:abstractNumId w:val="42"/>
  </w:num>
  <w:num w:numId="4">
    <w:abstractNumId w:val="32"/>
  </w:num>
  <w:num w:numId="5">
    <w:abstractNumId w:val="38"/>
  </w:num>
  <w:num w:numId="6">
    <w:abstractNumId w:val="22"/>
  </w:num>
  <w:num w:numId="7">
    <w:abstractNumId w:val="6"/>
  </w:num>
  <w:num w:numId="8">
    <w:abstractNumId w:val="8"/>
  </w:num>
  <w:num w:numId="9">
    <w:abstractNumId w:val="33"/>
  </w:num>
  <w:num w:numId="10">
    <w:abstractNumId w:val="26"/>
  </w:num>
  <w:num w:numId="11">
    <w:abstractNumId w:val="27"/>
  </w:num>
  <w:num w:numId="12">
    <w:abstractNumId w:val="43"/>
  </w:num>
  <w:num w:numId="13">
    <w:abstractNumId w:val="23"/>
  </w:num>
  <w:num w:numId="14">
    <w:abstractNumId w:val="28"/>
  </w:num>
  <w:num w:numId="15">
    <w:abstractNumId w:val="5"/>
  </w:num>
  <w:num w:numId="16">
    <w:abstractNumId w:val="35"/>
  </w:num>
  <w:num w:numId="17">
    <w:abstractNumId w:val="7"/>
  </w:num>
  <w:num w:numId="18">
    <w:abstractNumId w:val="26"/>
  </w:num>
  <w:num w:numId="19">
    <w:abstractNumId w:val="16"/>
  </w:num>
  <w:num w:numId="20">
    <w:abstractNumId w:val="46"/>
  </w:num>
  <w:num w:numId="21">
    <w:abstractNumId w:val="10"/>
  </w:num>
  <w:num w:numId="22">
    <w:abstractNumId w:val="26"/>
  </w:num>
  <w:num w:numId="23">
    <w:abstractNumId w:val="26"/>
  </w:num>
  <w:num w:numId="24">
    <w:abstractNumId w:val="26"/>
  </w:num>
  <w:num w:numId="25">
    <w:abstractNumId w:val="6"/>
  </w:num>
  <w:num w:numId="26">
    <w:abstractNumId w:val="9"/>
  </w:num>
  <w:num w:numId="27">
    <w:abstractNumId w:val="23"/>
  </w:num>
  <w:num w:numId="28">
    <w:abstractNumId w:val="24"/>
  </w:num>
  <w:num w:numId="29">
    <w:abstractNumId w:val="19"/>
  </w:num>
  <w:num w:numId="30">
    <w:abstractNumId w:val="39"/>
  </w:num>
  <w:num w:numId="31">
    <w:abstractNumId w:val="49"/>
  </w:num>
  <w:num w:numId="32">
    <w:abstractNumId w:val="4"/>
  </w:num>
  <w:num w:numId="33">
    <w:abstractNumId w:val="21"/>
  </w:num>
  <w:num w:numId="34">
    <w:abstractNumId w:val="14"/>
  </w:num>
  <w:num w:numId="35">
    <w:abstractNumId w:val="3"/>
  </w:num>
  <w:num w:numId="36">
    <w:abstractNumId w:val="34"/>
  </w:num>
  <w:num w:numId="37">
    <w:abstractNumId w:val="41"/>
  </w:num>
  <w:num w:numId="38">
    <w:abstractNumId w:val="20"/>
  </w:num>
  <w:num w:numId="39">
    <w:abstractNumId w:val="11"/>
  </w:num>
  <w:num w:numId="40">
    <w:abstractNumId w:val="45"/>
  </w:num>
  <w:num w:numId="41">
    <w:abstractNumId w:val="18"/>
  </w:num>
  <w:num w:numId="42">
    <w:abstractNumId w:val="40"/>
  </w:num>
  <w:num w:numId="43">
    <w:abstractNumId w:val="38"/>
  </w:num>
  <w:num w:numId="44">
    <w:abstractNumId w:val="38"/>
  </w:num>
  <w:num w:numId="45">
    <w:abstractNumId w:val="38"/>
  </w:num>
  <w:num w:numId="46">
    <w:abstractNumId w:val="38"/>
  </w:num>
  <w:num w:numId="47">
    <w:abstractNumId w:val="6"/>
  </w:num>
  <w:num w:numId="48">
    <w:abstractNumId w:val="35"/>
    <w:lvlOverride w:ilvl="0">
      <w:startOverride w:val="1"/>
    </w:lvlOverride>
  </w:num>
  <w:num w:numId="49">
    <w:abstractNumId w:val="7"/>
  </w:num>
  <w:num w:numId="50">
    <w:abstractNumId w:val="31"/>
  </w:num>
  <w:num w:numId="51">
    <w:abstractNumId w:val="44"/>
  </w:num>
  <w:num w:numId="52">
    <w:abstractNumId w:val="12"/>
  </w:num>
  <w:num w:numId="53">
    <w:abstractNumId w:val="29"/>
  </w:num>
  <w:num w:numId="54">
    <w:abstractNumId w:val="48"/>
  </w:num>
  <w:num w:numId="55">
    <w:abstractNumId w:val="47"/>
  </w:num>
  <w:num w:numId="56">
    <w:abstractNumId w:val="13"/>
  </w:num>
  <w:num w:numId="57">
    <w:abstractNumId w:val="36"/>
  </w:num>
  <w:num w:numId="58">
    <w:abstractNumId w:val="25"/>
  </w:num>
  <w:num w:numId="59">
    <w:abstractNumId w:val="2"/>
  </w:num>
  <w:num w:numId="60">
    <w:abstractNumId w:val="17"/>
  </w:num>
  <w:num w:numId="61">
    <w:abstractNumId w:val="1"/>
  </w:num>
  <w:num w:numId="62">
    <w:abstractNumId w:val="1"/>
  </w:num>
  <w:num w:numId="63">
    <w:abstractNumId w:val="0"/>
  </w:num>
  <w:num w:numId="64">
    <w:abstractNumId w:val="0"/>
  </w:num>
  <w:num w:numId="65">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fi-FI" w:vendorID="64" w:dllVersion="0" w:nlCheck="1" w:checkStyle="0"/>
  <w:activeWritingStyle w:appName="MSWord" w:lang="en-US" w:vendorID="64" w:dllVersion="0" w:nlCheck="1" w:checkStyle="0"/>
  <w:activeWritingStyle w:appName="MSWord" w:lang="fr-FR" w:vendorID="64" w:dllVersion="0" w:nlCheck="1" w:checkStyle="0"/>
  <w:activeWritingStyle w:appName="MSWord" w:lang="nb-NO" w:vendorID="64" w:dllVersion="0" w:nlCheck="1" w:checkStyle="0"/>
  <w:activeWritingStyle w:appName="MSWord" w:lang="nl-NL" w:vendorID="64" w:dllVersion="0" w:nlCheck="1" w:checkStyle="0"/>
  <w:activeWritingStyle w:appName="MSWord" w:lang="de-DE" w:vendorID="64" w:dllVersion="0" w:nlCheck="1" w:checkStyle="0"/>
  <w:activeWritingStyle w:appName="MSWord" w:lang="da-DK" w:vendorID="64" w:dllVersion="0" w:nlCheck="1" w:checkStyle="0"/>
  <w:activeWritingStyle w:appName="MSWord" w:lang="es-ES" w:vendorID="64" w:dllVersion="0" w:nlCheck="1" w:checkStyle="0"/>
  <w:activeWritingStyle w:appName="MSWord" w:lang="pt-B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i-FI" w:vendorID="64" w:dllVersion="4096" w:nlCheck="1" w:checkStyle="0"/>
  <w:activeWritingStyle w:appName="MSWord" w:lang="nb-NO" w:vendorID="64" w:dllVersion="4096" w:nlCheck="1" w:checkStyle="0"/>
  <w:activeWritingStyle w:appName="MSWord" w:lang="nl-NL" w:vendorID="64" w:dllVersion="4096" w:nlCheck="1" w:checkStyle="0"/>
  <w:activeWritingStyle w:appName="MSWord" w:lang="de-DE" w:vendorID="64" w:dllVersion="4096" w:nlCheck="1" w:checkStyle="0"/>
  <w:activeWritingStyle w:appName="MSWord" w:lang="es-ES" w:vendorID="64" w:dllVersion="4096"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DB"/>
    <w:rsid w:val="0000218C"/>
    <w:rsid w:val="000105F1"/>
    <w:rsid w:val="000108B2"/>
    <w:rsid w:val="00011F16"/>
    <w:rsid w:val="000133B9"/>
    <w:rsid w:val="000139BC"/>
    <w:rsid w:val="00013FD6"/>
    <w:rsid w:val="00014FB8"/>
    <w:rsid w:val="00015653"/>
    <w:rsid w:val="00016777"/>
    <w:rsid w:val="00021223"/>
    <w:rsid w:val="00021E51"/>
    <w:rsid w:val="00021F48"/>
    <w:rsid w:val="00021FA7"/>
    <w:rsid w:val="000220AF"/>
    <w:rsid w:val="000245C4"/>
    <w:rsid w:val="00024713"/>
    <w:rsid w:val="000249E3"/>
    <w:rsid w:val="00025A62"/>
    <w:rsid w:val="00026643"/>
    <w:rsid w:val="00026E83"/>
    <w:rsid w:val="0002744A"/>
    <w:rsid w:val="000277BD"/>
    <w:rsid w:val="00027B78"/>
    <w:rsid w:val="00030869"/>
    <w:rsid w:val="000313FE"/>
    <w:rsid w:val="00032165"/>
    <w:rsid w:val="000365B3"/>
    <w:rsid w:val="00036BFA"/>
    <w:rsid w:val="00036F3E"/>
    <w:rsid w:val="000376FD"/>
    <w:rsid w:val="0004115C"/>
    <w:rsid w:val="00042EFF"/>
    <w:rsid w:val="00043198"/>
    <w:rsid w:val="000436BD"/>
    <w:rsid w:val="0004572E"/>
    <w:rsid w:val="000459EB"/>
    <w:rsid w:val="00045EA1"/>
    <w:rsid w:val="000479BD"/>
    <w:rsid w:val="00051D6E"/>
    <w:rsid w:val="00052A59"/>
    <w:rsid w:val="0005441C"/>
    <w:rsid w:val="00055AF1"/>
    <w:rsid w:val="00060DFD"/>
    <w:rsid w:val="000614EB"/>
    <w:rsid w:val="0006549A"/>
    <w:rsid w:val="00065C3F"/>
    <w:rsid w:val="000663AC"/>
    <w:rsid w:val="000666E1"/>
    <w:rsid w:val="00066DFC"/>
    <w:rsid w:val="000707FA"/>
    <w:rsid w:val="00072739"/>
    <w:rsid w:val="000742B0"/>
    <w:rsid w:val="00076AD8"/>
    <w:rsid w:val="00077545"/>
    <w:rsid w:val="00080E32"/>
    <w:rsid w:val="00081836"/>
    <w:rsid w:val="00083F29"/>
    <w:rsid w:val="000877AA"/>
    <w:rsid w:val="0009377F"/>
    <w:rsid w:val="000937D9"/>
    <w:rsid w:val="00094151"/>
    <w:rsid w:val="000945AB"/>
    <w:rsid w:val="00096761"/>
    <w:rsid w:val="000970A1"/>
    <w:rsid w:val="00097AA6"/>
    <w:rsid w:val="00097CE3"/>
    <w:rsid w:val="000A1549"/>
    <w:rsid w:val="000A18FD"/>
    <w:rsid w:val="000A1EB0"/>
    <w:rsid w:val="000A2165"/>
    <w:rsid w:val="000A3837"/>
    <w:rsid w:val="000A3BE4"/>
    <w:rsid w:val="000A4234"/>
    <w:rsid w:val="000A56CD"/>
    <w:rsid w:val="000A5B39"/>
    <w:rsid w:val="000A6EF6"/>
    <w:rsid w:val="000B061A"/>
    <w:rsid w:val="000B150D"/>
    <w:rsid w:val="000B1AA5"/>
    <w:rsid w:val="000B2000"/>
    <w:rsid w:val="000B2BDC"/>
    <w:rsid w:val="000B3837"/>
    <w:rsid w:val="000B3F84"/>
    <w:rsid w:val="000B57BB"/>
    <w:rsid w:val="000B6556"/>
    <w:rsid w:val="000B6C75"/>
    <w:rsid w:val="000B7C20"/>
    <w:rsid w:val="000C0E3B"/>
    <w:rsid w:val="000C1555"/>
    <w:rsid w:val="000C2AC0"/>
    <w:rsid w:val="000C2FD3"/>
    <w:rsid w:val="000C589B"/>
    <w:rsid w:val="000C64AB"/>
    <w:rsid w:val="000C6ED1"/>
    <w:rsid w:val="000D0C0A"/>
    <w:rsid w:val="000D168C"/>
    <w:rsid w:val="000D2025"/>
    <w:rsid w:val="000D3413"/>
    <w:rsid w:val="000D3622"/>
    <w:rsid w:val="000D3AD1"/>
    <w:rsid w:val="000D3EF6"/>
    <w:rsid w:val="000D53BD"/>
    <w:rsid w:val="000E169D"/>
    <w:rsid w:val="000E180B"/>
    <w:rsid w:val="000E2E7D"/>
    <w:rsid w:val="000E3451"/>
    <w:rsid w:val="000E3681"/>
    <w:rsid w:val="000E534A"/>
    <w:rsid w:val="000E57AF"/>
    <w:rsid w:val="000F0A2D"/>
    <w:rsid w:val="000F124C"/>
    <w:rsid w:val="000F180D"/>
    <w:rsid w:val="000F4708"/>
    <w:rsid w:val="000F6D4C"/>
    <w:rsid w:val="000F7084"/>
    <w:rsid w:val="000F7A4A"/>
    <w:rsid w:val="001012C6"/>
    <w:rsid w:val="00101DC4"/>
    <w:rsid w:val="00103D3B"/>
    <w:rsid w:val="00106E87"/>
    <w:rsid w:val="0011267A"/>
    <w:rsid w:val="001139BE"/>
    <w:rsid w:val="00113ADF"/>
    <w:rsid w:val="00113C1D"/>
    <w:rsid w:val="00114021"/>
    <w:rsid w:val="00115A3E"/>
    <w:rsid w:val="00115D25"/>
    <w:rsid w:val="0011744D"/>
    <w:rsid w:val="00120C7B"/>
    <w:rsid w:val="00121220"/>
    <w:rsid w:val="001218E1"/>
    <w:rsid w:val="00123165"/>
    <w:rsid w:val="00125667"/>
    <w:rsid w:val="001266E5"/>
    <w:rsid w:val="00126945"/>
    <w:rsid w:val="00130A10"/>
    <w:rsid w:val="001322AA"/>
    <w:rsid w:val="00137483"/>
    <w:rsid w:val="0014042F"/>
    <w:rsid w:val="001414A4"/>
    <w:rsid w:val="00141BB7"/>
    <w:rsid w:val="00145547"/>
    <w:rsid w:val="0014574B"/>
    <w:rsid w:val="001463C8"/>
    <w:rsid w:val="0014751F"/>
    <w:rsid w:val="00152CFE"/>
    <w:rsid w:val="00154A33"/>
    <w:rsid w:val="001550DE"/>
    <w:rsid w:val="00155439"/>
    <w:rsid w:val="00156701"/>
    <w:rsid w:val="00160CDD"/>
    <w:rsid w:val="0016147C"/>
    <w:rsid w:val="00161824"/>
    <w:rsid w:val="00161917"/>
    <w:rsid w:val="00161A02"/>
    <w:rsid w:val="00163CC4"/>
    <w:rsid w:val="00166862"/>
    <w:rsid w:val="00171673"/>
    <w:rsid w:val="00171AD7"/>
    <w:rsid w:val="00171FE8"/>
    <w:rsid w:val="00174394"/>
    <w:rsid w:val="001745F4"/>
    <w:rsid w:val="001755DB"/>
    <w:rsid w:val="00175662"/>
    <w:rsid w:val="00176445"/>
    <w:rsid w:val="00176572"/>
    <w:rsid w:val="00176746"/>
    <w:rsid w:val="001807E3"/>
    <w:rsid w:val="00180C2A"/>
    <w:rsid w:val="001815B6"/>
    <w:rsid w:val="00181734"/>
    <w:rsid w:val="0018177A"/>
    <w:rsid w:val="0018211E"/>
    <w:rsid w:val="00184C06"/>
    <w:rsid w:val="00186C99"/>
    <w:rsid w:val="00191EC9"/>
    <w:rsid w:val="00193958"/>
    <w:rsid w:val="0019409C"/>
    <w:rsid w:val="00194A24"/>
    <w:rsid w:val="001A2464"/>
    <w:rsid w:val="001A4C53"/>
    <w:rsid w:val="001A5017"/>
    <w:rsid w:val="001A556D"/>
    <w:rsid w:val="001A6768"/>
    <w:rsid w:val="001B156A"/>
    <w:rsid w:val="001B3EAD"/>
    <w:rsid w:val="001B44AF"/>
    <w:rsid w:val="001B6835"/>
    <w:rsid w:val="001B7D27"/>
    <w:rsid w:val="001C0A0B"/>
    <w:rsid w:val="001C2F44"/>
    <w:rsid w:val="001C3574"/>
    <w:rsid w:val="001C399E"/>
    <w:rsid w:val="001C55AC"/>
    <w:rsid w:val="001C6026"/>
    <w:rsid w:val="001D0C19"/>
    <w:rsid w:val="001D3D78"/>
    <w:rsid w:val="001D4339"/>
    <w:rsid w:val="001D4C3D"/>
    <w:rsid w:val="001D5F49"/>
    <w:rsid w:val="001D64C8"/>
    <w:rsid w:val="001D6872"/>
    <w:rsid w:val="001D7520"/>
    <w:rsid w:val="001E0F2F"/>
    <w:rsid w:val="001E11E1"/>
    <w:rsid w:val="001E1207"/>
    <w:rsid w:val="001E2595"/>
    <w:rsid w:val="001E32AC"/>
    <w:rsid w:val="001E39A8"/>
    <w:rsid w:val="001E46A7"/>
    <w:rsid w:val="001E4C29"/>
    <w:rsid w:val="001E4CD5"/>
    <w:rsid w:val="001E5C37"/>
    <w:rsid w:val="001F0F95"/>
    <w:rsid w:val="001F1AA3"/>
    <w:rsid w:val="001F2C23"/>
    <w:rsid w:val="001F5D9D"/>
    <w:rsid w:val="001F68E4"/>
    <w:rsid w:val="001F765E"/>
    <w:rsid w:val="00200148"/>
    <w:rsid w:val="00201466"/>
    <w:rsid w:val="00202A6F"/>
    <w:rsid w:val="002039E2"/>
    <w:rsid w:val="00204AC5"/>
    <w:rsid w:val="002065CC"/>
    <w:rsid w:val="00206DB5"/>
    <w:rsid w:val="00210C84"/>
    <w:rsid w:val="00210E1A"/>
    <w:rsid w:val="00211202"/>
    <w:rsid w:val="00213407"/>
    <w:rsid w:val="002148AF"/>
    <w:rsid w:val="00214B92"/>
    <w:rsid w:val="00215832"/>
    <w:rsid w:val="00215A6F"/>
    <w:rsid w:val="00215B9C"/>
    <w:rsid w:val="0022292C"/>
    <w:rsid w:val="00223D2F"/>
    <w:rsid w:val="002267FE"/>
    <w:rsid w:val="00231E6C"/>
    <w:rsid w:val="00233766"/>
    <w:rsid w:val="0023580C"/>
    <w:rsid w:val="00235F52"/>
    <w:rsid w:val="0023659E"/>
    <w:rsid w:val="00237FDF"/>
    <w:rsid w:val="00241F1D"/>
    <w:rsid w:val="00241F80"/>
    <w:rsid w:val="002427C7"/>
    <w:rsid w:val="0024390D"/>
    <w:rsid w:val="0024488F"/>
    <w:rsid w:val="00247006"/>
    <w:rsid w:val="00250191"/>
    <w:rsid w:val="002506CD"/>
    <w:rsid w:val="0025352D"/>
    <w:rsid w:val="00253E3F"/>
    <w:rsid w:val="00254E28"/>
    <w:rsid w:val="002571C7"/>
    <w:rsid w:val="0025726B"/>
    <w:rsid w:val="002576B5"/>
    <w:rsid w:val="00257F20"/>
    <w:rsid w:val="002604DE"/>
    <w:rsid w:val="0026200E"/>
    <w:rsid w:val="002633E4"/>
    <w:rsid w:val="002639D6"/>
    <w:rsid w:val="00265E38"/>
    <w:rsid w:val="00266276"/>
    <w:rsid w:val="00267576"/>
    <w:rsid w:val="00267B06"/>
    <w:rsid w:val="00277399"/>
    <w:rsid w:val="00277B3C"/>
    <w:rsid w:val="00281168"/>
    <w:rsid w:val="00281763"/>
    <w:rsid w:val="00282968"/>
    <w:rsid w:val="00282B83"/>
    <w:rsid w:val="002831AD"/>
    <w:rsid w:val="002838F5"/>
    <w:rsid w:val="0028415B"/>
    <w:rsid w:val="002846A8"/>
    <w:rsid w:val="00284A12"/>
    <w:rsid w:val="0028539E"/>
    <w:rsid w:val="00285BB9"/>
    <w:rsid w:val="00291A99"/>
    <w:rsid w:val="00291BCD"/>
    <w:rsid w:val="00292E1C"/>
    <w:rsid w:val="0029390F"/>
    <w:rsid w:val="002A039D"/>
    <w:rsid w:val="002A153F"/>
    <w:rsid w:val="002A1AB7"/>
    <w:rsid w:val="002A410E"/>
    <w:rsid w:val="002A6084"/>
    <w:rsid w:val="002B09C6"/>
    <w:rsid w:val="002B1F45"/>
    <w:rsid w:val="002B2A21"/>
    <w:rsid w:val="002B3113"/>
    <w:rsid w:val="002B5226"/>
    <w:rsid w:val="002B5664"/>
    <w:rsid w:val="002B76B6"/>
    <w:rsid w:val="002C0ACE"/>
    <w:rsid w:val="002C0B08"/>
    <w:rsid w:val="002C12DD"/>
    <w:rsid w:val="002C3794"/>
    <w:rsid w:val="002C4181"/>
    <w:rsid w:val="002C4879"/>
    <w:rsid w:val="002C68E1"/>
    <w:rsid w:val="002C6D23"/>
    <w:rsid w:val="002C7769"/>
    <w:rsid w:val="002C7B9F"/>
    <w:rsid w:val="002D1052"/>
    <w:rsid w:val="002D2914"/>
    <w:rsid w:val="002D3831"/>
    <w:rsid w:val="002D4DBD"/>
    <w:rsid w:val="002D6B48"/>
    <w:rsid w:val="002E0A26"/>
    <w:rsid w:val="002E0C6E"/>
    <w:rsid w:val="002E0E15"/>
    <w:rsid w:val="002E1177"/>
    <w:rsid w:val="002E22C5"/>
    <w:rsid w:val="002E445C"/>
    <w:rsid w:val="002E4D6E"/>
    <w:rsid w:val="002E5277"/>
    <w:rsid w:val="002E602B"/>
    <w:rsid w:val="002F333D"/>
    <w:rsid w:val="002F5517"/>
    <w:rsid w:val="002F6E50"/>
    <w:rsid w:val="002F759A"/>
    <w:rsid w:val="0030088A"/>
    <w:rsid w:val="003035BF"/>
    <w:rsid w:val="00305B0D"/>
    <w:rsid w:val="00310707"/>
    <w:rsid w:val="0031093C"/>
    <w:rsid w:val="00310968"/>
    <w:rsid w:val="00311DCD"/>
    <w:rsid w:val="003151C5"/>
    <w:rsid w:val="003158E1"/>
    <w:rsid w:val="00316D60"/>
    <w:rsid w:val="003179CA"/>
    <w:rsid w:val="00322666"/>
    <w:rsid w:val="00324B67"/>
    <w:rsid w:val="0032581F"/>
    <w:rsid w:val="00325B6C"/>
    <w:rsid w:val="00330D86"/>
    <w:rsid w:val="00331130"/>
    <w:rsid w:val="00331178"/>
    <w:rsid w:val="003316A0"/>
    <w:rsid w:val="00333B6A"/>
    <w:rsid w:val="00335D5A"/>
    <w:rsid w:val="00341C52"/>
    <w:rsid w:val="003429E8"/>
    <w:rsid w:val="00342BE4"/>
    <w:rsid w:val="00343D43"/>
    <w:rsid w:val="0034542F"/>
    <w:rsid w:val="00345C17"/>
    <w:rsid w:val="003460E2"/>
    <w:rsid w:val="0034729D"/>
    <w:rsid w:val="003477FD"/>
    <w:rsid w:val="00350679"/>
    <w:rsid w:val="0035105A"/>
    <w:rsid w:val="00351BBB"/>
    <w:rsid w:val="0035320B"/>
    <w:rsid w:val="0035335C"/>
    <w:rsid w:val="00354DC6"/>
    <w:rsid w:val="0035571C"/>
    <w:rsid w:val="00356CF4"/>
    <w:rsid w:val="00357654"/>
    <w:rsid w:val="00360B11"/>
    <w:rsid w:val="00361C36"/>
    <w:rsid w:val="00361FF4"/>
    <w:rsid w:val="0036327F"/>
    <w:rsid w:val="00364378"/>
    <w:rsid w:val="00364F4D"/>
    <w:rsid w:val="00370C3D"/>
    <w:rsid w:val="00371AE1"/>
    <w:rsid w:val="00371EBD"/>
    <w:rsid w:val="00374042"/>
    <w:rsid w:val="00374B96"/>
    <w:rsid w:val="003750C9"/>
    <w:rsid w:val="0037541D"/>
    <w:rsid w:val="00375459"/>
    <w:rsid w:val="003771DA"/>
    <w:rsid w:val="00377A8C"/>
    <w:rsid w:val="00380A92"/>
    <w:rsid w:val="00381D4D"/>
    <w:rsid w:val="00381D6A"/>
    <w:rsid w:val="003835B5"/>
    <w:rsid w:val="00383B1A"/>
    <w:rsid w:val="00386303"/>
    <w:rsid w:val="003864A9"/>
    <w:rsid w:val="0039185C"/>
    <w:rsid w:val="003938D2"/>
    <w:rsid w:val="003945FF"/>
    <w:rsid w:val="003A2202"/>
    <w:rsid w:val="003A2F0F"/>
    <w:rsid w:val="003A400B"/>
    <w:rsid w:val="003A4D33"/>
    <w:rsid w:val="003A5525"/>
    <w:rsid w:val="003A6994"/>
    <w:rsid w:val="003B0F73"/>
    <w:rsid w:val="003B13F7"/>
    <w:rsid w:val="003B15DB"/>
    <w:rsid w:val="003B223C"/>
    <w:rsid w:val="003B240E"/>
    <w:rsid w:val="003B43FB"/>
    <w:rsid w:val="003B4763"/>
    <w:rsid w:val="003B4774"/>
    <w:rsid w:val="003B4AA9"/>
    <w:rsid w:val="003B4ADE"/>
    <w:rsid w:val="003B4D34"/>
    <w:rsid w:val="003B5DA5"/>
    <w:rsid w:val="003B7058"/>
    <w:rsid w:val="003B7C0B"/>
    <w:rsid w:val="003C09B2"/>
    <w:rsid w:val="003C18B4"/>
    <w:rsid w:val="003C1B90"/>
    <w:rsid w:val="003C26CF"/>
    <w:rsid w:val="003C2F24"/>
    <w:rsid w:val="003C492A"/>
    <w:rsid w:val="003C688F"/>
    <w:rsid w:val="003D0873"/>
    <w:rsid w:val="003D0C49"/>
    <w:rsid w:val="003D1EC2"/>
    <w:rsid w:val="003D1FBC"/>
    <w:rsid w:val="003D5700"/>
    <w:rsid w:val="003E060E"/>
    <w:rsid w:val="003E2D9B"/>
    <w:rsid w:val="003E5927"/>
    <w:rsid w:val="003F10E8"/>
    <w:rsid w:val="003F1FAB"/>
    <w:rsid w:val="003F2E63"/>
    <w:rsid w:val="003F5D17"/>
    <w:rsid w:val="003F5FFE"/>
    <w:rsid w:val="003F74DC"/>
    <w:rsid w:val="003F7A83"/>
    <w:rsid w:val="00404199"/>
    <w:rsid w:val="004053CA"/>
    <w:rsid w:val="00406856"/>
    <w:rsid w:val="00407B28"/>
    <w:rsid w:val="00407CF3"/>
    <w:rsid w:val="00412538"/>
    <w:rsid w:val="00413304"/>
    <w:rsid w:val="00415E72"/>
    <w:rsid w:val="004170C4"/>
    <w:rsid w:val="0041772C"/>
    <w:rsid w:val="00420D10"/>
    <w:rsid w:val="00421A30"/>
    <w:rsid w:val="004223F3"/>
    <w:rsid w:val="00422756"/>
    <w:rsid w:val="00422EE0"/>
    <w:rsid w:val="004233C8"/>
    <w:rsid w:val="00425228"/>
    <w:rsid w:val="0042553E"/>
    <w:rsid w:val="00425E10"/>
    <w:rsid w:val="00426731"/>
    <w:rsid w:val="00427453"/>
    <w:rsid w:val="00427B87"/>
    <w:rsid w:val="00431608"/>
    <w:rsid w:val="0043210D"/>
    <w:rsid w:val="00433481"/>
    <w:rsid w:val="00434039"/>
    <w:rsid w:val="00435D56"/>
    <w:rsid w:val="0043611C"/>
    <w:rsid w:val="00436396"/>
    <w:rsid w:val="00437AD3"/>
    <w:rsid w:val="00437DAA"/>
    <w:rsid w:val="004405F1"/>
    <w:rsid w:val="00441842"/>
    <w:rsid w:val="004423D8"/>
    <w:rsid w:val="00442B5E"/>
    <w:rsid w:val="00444D86"/>
    <w:rsid w:val="00444E6B"/>
    <w:rsid w:val="0044577E"/>
    <w:rsid w:val="00450E32"/>
    <w:rsid w:val="004521A9"/>
    <w:rsid w:val="004558E1"/>
    <w:rsid w:val="00456FF7"/>
    <w:rsid w:val="00457A3F"/>
    <w:rsid w:val="004602B6"/>
    <w:rsid w:val="004604F0"/>
    <w:rsid w:val="004607DC"/>
    <w:rsid w:val="00460CA4"/>
    <w:rsid w:val="004650D0"/>
    <w:rsid w:val="00465F9B"/>
    <w:rsid w:val="0046709C"/>
    <w:rsid w:val="00471A46"/>
    <w:rsid w:val="00472264"/>
    <w:rsid w:val="00473CF6"/>
    <w:rsid w:val="00475335"/>
    <w:rsid w:val="004772C8"/>
    <w:rsid w:val="00482090"/>
    <w:rsid w:val="004820D7"/>
    <w:rsid w:val="00483136"/>
    <w:rsid w:val="00483DB6"/>
    <w:rsid w:val="004849CD"/>
    <w:rsid w:val="004859CC"/>
    <w:rsid w:val="00485A69"/>
    <w:rsid w:val="0048620A"/>
    <w:rsid w:val="00486545"/>
    <w:rsid w:val="00486B02"/>
    <w:rsid w:val="00493EE8"/>
    <w:rsid w:val="00494874"/>
    <w:rsid w:val="004948C7"/>
    <w:rsid w:val="0049515E"/>
    <w:rsid w:val="004957BA"/>
    <w:rsid w:val="004959A5"/>
    <w:rsid w:val="004A0467"/>
    <w:rsid w:val="004A2C82"/>
    <w:rsid w:val="004A429F"/>
    <w:rsid w:val="004A5169"/>
    <w:rsid w:val="004A58FD"/>
    <w:rsid w:val="004A7D48"/>
    <w:rsid w:val="004B0872"/>
    <w:rsid w:val="004B1CF6"/>
    <w:rsid w:val="004B1D15"/>
    <w:rsid w:val="004B7E0E"/>
    <w:rsid w:val="004C2AFD"/>
    <w:rsid w:val="004C36A2"/>
    <w:rsid w:val="004C58E3"/>
    <w:rsid w:val="004C61C4"/>
    <w:rsid w:val="004C61C6"/>
    <w:rsid w:val="004C622E"/>
    <w:rsid w:val="004D08ED"/>
    <w:rsid w:val="004D224F"/>
    <w:rsid w:val="004D32A4"/>
    <w:rsid w:val="004D4E43"/>
    <w:rsid w:val="004D5915"/>
    <w:rsid w:val="004D6783"/>
    <w:rsid w:val="004D6852"/>
    <w:rsid w:val="004D6D23"/>
    <w:rsid w:val="004E34B9"/>
    <w:rsid w:val="004E4D3E"/>
    <w:rsid w:val="004E5E21"/>
    <w:rsid w:val="004E76C7"/>
    <w:rsid w:val="004E7806"/>
    <w:rsid w:val="004F570F"/>
    <w:rsid w:val="004F6468"/>
    <w:rsid w:val="004F6F4B"/>
    <w:rsid w:val="004F73DF"/>
    <w:rsid w:val="0050262D"/>
    <w:rsid w:val="0050353E"/>
    <w:rsid w:val="005035E7"/>
    <w:rsid w:val="00503E3F"/>
    <w:rsid w:val="00503F81"/>
    <w:rsid w:val="005048A0"/>
    <w:rsid w:val="00504BB9"/>
    <w:rsid w:val="00505613"/>
    <w:rsid w:val="00507AF4"/>
    <w:rsid w:val="005111A0"/>
    <w:rsid w:val="005146F5"/>
    <w:rsid w:val="0051663F"/>
    <w:rsid w:val="00516CE6"/>
    <w:rsid w:val="005170CA"/>
    <w:rsid w:val="00517245"/>
    <w:rsid w:val="00517862"/>
    <w:rsid w:val="00520184"/>
    <w:rsid w:val="00520479"/>
    <w:rsid w:val="0052187A"/>
    <w:rsid w:val="005231A4"/>
    <w:rsid w:val="005236AF"/>
    <w:rsid w:val="005276FF"/>
    <w:rsid w:val="00527856"/>
    <w:rsid w:val="00531071"/>
    <w:rsid w:val="005328BF"/>
    <w:rsid w:val="00534F0F"/>
    <w:rsid w:val="00535054"/>
    <w:rsid w:val="0053524D"/>
    <w:rsid w:val="00540116"/>
    <w:rsid w:val="005411C0"/>
    <w:rsid w:val="005415D7"/>
    <w:rsid w:val="00542236"/>
    <w:rsid w:val="0054296E"/>
    <w:rsid w:val="00544221"/>
    <w:rsid w:val="00546048"/>
    <w:rsid w:val="00546382"/>
    <w:rsid w:val="005468E9"/>
    <w:rsid w:val="00546919"/>
    <w:rsid w:val="005505E0"/>
    <w:rsid w:val="00550E2B"/>
    <w:rsid w:val="00551056"/>
    <w:rsid w:val="0055259B"/>
    <w:rsid w:val="0055370E"/>
    <w:rsid w:val="00553DFD"/>
    <w:rsid w:val="005565BF"/>
    <w:rsid w:val="005569FE"/>
    <w:rsid w:val="0055775F"/>
    <w:rsid w:val="00561686"/>
    <w:rsid w:val="00562EF5"/>
    <w:rsid w:val="00565DF5"/>
    <w:rsid w:val="0057019A"/>
    <w:rsid w:val="00571CAB"/>
    <w:rsid w:val="0057216B"/>
    <w:rsid w:val="00573647"/>
    <w:rsid w:val="005744EE"/>
    <w:rsid w:val="005777F6"/>
    <w:rsid w:val="0057784C"/>
    <w:rsid w:val="005826DB"/>
    <w:rsid w:val="00582E8C"/>
    <w:rsid w:val="005844DF"/>
    <w:rsid w:val="00585CE5"/>
    <w:rsid w:val="0058604F"/>
    <w:rsid w:val="00586388"/>
    <w:rsid w:val="00586C37"/>
    <w:rsid w:val="00590083"/>
    <w:rsid w:val="00591CAD"/>
    <w:rsid w:val="00592FC6"/>
    <w:rsid w:val="0059353A"/>
    <w:rsid w:val="005944F6"/>
    <w:rsid w:val="005A27D6"/>
    <w:rsid w:val="005A3352"/>
    <w:rsid w:val="005A5213"/>
    <w:rsid w:val="005A62C8"/>
    <w:rsid w:val="005A6369"/>
    <w:rsid w:val="005A6C3A"/>
    <w:rsid w:val="005A75AA"/>
    <w:rsid w:val="005A7FFB"/>
    <w:rsid w:val="005B079F"/>
    <w:rsid w:val="005B1A5D"/>
    <w:rsid w:val="005B36DD"/>
    <w:rsid w:val="005B58AE"/>
    <w:rsid w:val="005B7106"/>
    <w:rsid w:val="005C0AFF"/>
    <w:rsid w:val="005C0F87"/>
    <w:rsid w:val="005C15D2"/>
    <w:rsid w:val="005C17A7"/>
    <w:rsid w:val="005C5C41"/>
    <w:rsid w:val="005C5C9B"/>
    <w:rsid w:val="005C6F72"/>
    <w:rsid w:val="005C7C73"/>
    <w:rsid w:val="005D1592"/>
    <w:rsid w:val="005D1820"/>
    <w:rsid w:val="005D1A22"/>
    <w:rsid w:val="005D2F47"/>
    <w:rsid w:val="005D53A8"/>
    <w:rsid w:val="005D6F9D"/>
    <w:rsid w:val="005D704A"/>
    <w:rsid w:val="005D7F4C"/>
    <w:rsid w:val="005E037D"/>
    <w:rsid w:val="005E0A04"/>
    <w:rsid w:val="005E0DF6"/>
    <w:rsid w:val="005E22ED"/>
    <w:rsid w:val="005E3610"/>
    <w:rsid w:val="005E3B77"/>
    <w:rsid w:val="005E5119"/>
    <w:rsid w:val="005E5AE3"/>
    <w:rsid w:val="005E77A8"/>
    <w:rsid w:val="005E7998"/>
    <w:rsid w:val="005F0ED4"/>
    <w:rsid w:val="005F1888"/>
    <w:rsid w:val="005F3A0F"/>
    <w:rsid w:val="005F4CD5"/>
    <w:rsid w:val="005F4FD9"/>
    <w:rsid w:val="005F740E"/>
    <w:rsid w:val="005F7604"/>
    <w:rsid w:val="0060171A"/>
    <w:rsid w:val="00602042"/>
    <w:rsid w:val="006048AB"/>
    <w:rsid w:val="00604EB8"/>
    <w:rsid w:val="00606A45"/>
    <w:rsid w:val="00606C7A"/>
    <w:rsid w:val="006074B3"/>
    <w:rsid w:val="00607AE5"/>
    <w:rsid w:val="00611BEC"/>
    <w:rsid w:val="0061313B"/>
    <w:rsid w:val="00613251"/>
    <w:rsid w:val="00613320"/>
    <w:rsid w:val="00613F3E"/>
    <w:rsid w:val="006143CA"/>
    <w:rsid w:val="0061460D"/>
    <w:rsid w:val="00615AC4"/>
    <w:rsid w:val="0061748D"/>
    <w:rsid w:val="00617589"/>
    <w:rsid w:val="00620848"/>
    <w:rsid w:val="00622049"/>
    <w:rsid w:val="00626232"/>
    <w:rsid w:val="00626849"/>
    <w:rsid w:val="00630823"/>
    <w:rsid w:val="00632796"/>
    <w:rsid w:val="00633AD7"/>
    <w:rsid w:val="0063423D"/>
    <w:rsid w:val="0063473B"/>
    <w:rsid w:val="00635023"/>
    <w:rsid w:val="00635245"/>
    <w:rsid w:val="00636ECE"/>
    <w:rsid w:val="00641FAB"/>
    <w:rsid w:val="006433B9"/>
    <w:rsid w:val="00643BD5"/>
    <w:rsid w:val="00650843"/>
    <w:rsid w:val="0065277A"/>
    <w:rsid w:val="00653427"/>
    <w:rsid w:val="00656EBC"/>
    <w:rsid w:val="00657704"/>
    <w:rsid w:val="00662797"/>
    <w:rsid w:val="006632B8"/>
    <w:rsid w:val="00663C1B"/>
    <w:rsid w:val="00663C33"/>
    <w:rsid w:val="006642B0"/>
    <w:rsid w:val="006649A2"/>
    <w:rsid w:val="0066599D"/>
    <w:rsid w:val="00667BAE"/>
    <w:rsid w:val="0067138C"/>
    <w:rsid w:val="00671D8E"/>
    <w:rsid w:val="00671E17"/>
    <w:rsid w:val="00673403"/>
    <w:rsid w:val="00674346"/>
    <w:rsid w:val="00674598"/>
    <w:rsid w:val="00674758"/>
    <w:rsid w:val="00675442"/>
    <w:rsid w:val="00680835"/>
    <w:rsid w:val="0068116E"/>
    <w:rsid w:val="006824AE"/>
    <w:rsid w:val="0068262E"/>
    <w:rsid w:val="0068439F"/>
    <w:rsid w:val="00684568"/>
    <w:rsid w:val="006869F5"/>
    <w:rsid w:val="00687731"/>
    <w:rsid w:val="006901E3"/>
    <w:rsid w:val="00692EE0"/>
    <w:rsid w:val="00693E32"/>
    <w:rsid w:val="00694CD0"/>
    <w:rsid w:val="00695D7A"/>
    <w:rsid w:val="00696634"/>
    <w:rsid w:val="00697F1D"/>
    <w:rsid w:val="006A0912"/>
    <w:rsid w:val="006A0C45"/>
    <w:rsid w:val="006A0E71"/>
    <w:rsid w:val="006A2229"/>
    <w:rsid w:val="006A2277"/>
    <w:rsid w:val="006A27F4"/>
    <w:rsid w:val="006A415C"/>
    <w:rsid w:val="006A55EC"/>
    <w:rsid w:val="006A69A7"/>
    <w:rsid w:val="006A6E5B"/>
    <w:rsid w:val="006A6F99"/>
    <w:rsid w:val="006B08ED"/>
    <w:rsid w:val="006B5119"/>
    <w:rsid w:val="006B5898"/>
    <w:rsid w:val="006B7A85"/>
    <w:rsid w:val="006C2121"/>
    <w:rsid w:val="006C5AC4"/>
    <w:rsid w:val="006C5C6D"/>
    <w:rsid w:val="006D0075"/>
    <w:rsid w:val="006D0884"/>
    <w:rsid w:val="006D4240"/>
    <w:rsid w:val="006D445C"/>
    <w:rsid w:val="006D49D5"/>
    <w:rsid w:val="006D5DC2"/>
    <w:rsid w:val="006D7A40"/>
    <w:rsid w:val="006D7DC9"/>
    <w:rsid w:val="006E05CE"/>
    <w:rsid w:val="006E0D35"/>
    <w:rsid w:val="006E2417"/>
    <w:rsid w:val="006E4AA1"/>
    <w:rsid w:val="006F276E"/>
    <w:rsid w:val="006F28B0"/>
    <w:rsid w:val="006F4D0E"/>
    <w:rsid w:val="006F5B44"/>
    <w:rsid w:val="006F632E"/>
    <w:rsid w:val="006F6998"/>
    <w:rsid w:val="006F75E3"/>
    <w:rsid w:val="00700E3E"/>
    <w:rsid w:val="00701DD4"/>
    <w:rsid w:val="00704A33"/>
    <w:rsid w:val="00704EBF"/>
    <w:rsid w:val="00705020"/>
    <w:rsid w:val="007056A7"/>
    <w:rsid w:val="0070635F"/>
    <w:rsid w:val="007066FF"/>
    <w:rsid w:val="0070754B"/>
    <w:rsid w:val="00707C40"/>
    <w:rsid w:val="0071128D"/>
    <w:rsid w:val="00712A29"/>
    <w:rsid w:val="00714030"/>
    <w:rsid w:val="00714719"/>
    <w:rsid w:val="007159FD"/>
    <w:rsid w:val="007161FC"/>
    <w:rsid w:val="007168AF"/>
    <w:rsid w:val="00721C50"/>
    <w:rsid w:val="00722C88"/>
    <w:rsid w:val="00723DCD"/>
    <w:rsid w:val="00725D9C"/>
    <w:rsid w:val="007318BF"/>
    <w:rsid w:val="00731920"/>
    <w:rsid w:val="00732308"/>
    <w:rsid w:val="00732E89"/>
    <w:rsid w:val="00732FF4"/>
    <w:rsid w:val="007330C9"/>
    <w:rsid w:val="0073598C"/>
    <w:rsid w:val="00736A0F"/>
    <w:rsid w:val="00736AEC"/>
    <w:rsid w:val="00744742"/>
    <w:rsid w:val="00744E28"/>
    <w:rsid w:val="00745AA8"/>
    <w:rsid w:val="007465BE"/>
    <w:rsid w:val="00746AA3"/>
    <w:rsid w:val="0075402F"/>
    <w:rsid w:val="00755215"/>
    <w:rsid w:val="00755483"/>
    <w:rsid w:val="0075569E"/>
    <w:rsid w:val="00755A54"/>
    <w:rsid w:val="00763231"/>
    <w:rsid w:val="0076326D"/>
    <w:rsid w:val="00764A66"/>
    <w:rsid w:val="00765291"/>
    <w:rsid w:val="00765D93"/>
    <w:rsid w:val="00765EFF"/>
    <w:rsid w:val="007672C6"/>
    <w:rsid w:val="00767C60"/>
    <w:rsid w:val="0077107D"/>
    <w:rsid w:val="00771C07"/>
    <w:rsid w:val="00772E08"/>
    <w:rsid w:val="00772FC5"/>
    <w:rsid w:val="00776780"/>
    <w:rsid w:val="00780617"/>
    <w:rsid w:val="007821E9"/>
    <w:rsid w:val="00782584"/>
    <w:rsid w:val="007827BD"/>
    <w:rsid w:val="00782988"/>
    <w:rsid w:val="00782B99"/>
    <w:rsid w:val="007837D6"/>
    <w:rsid w:val="007843F4"/>
    <w:rsid w:val="00785608"/>
    <w:rsid w:val="007874AA"/>
    <w:rsid w:val="00787574"/>
    <w:rsid w:val="00787E1B"/>
    <w:rsid w:val="00790CBF"/>
    <w:rsid w:val="0079145A"/>
    <w:rsid w:val="00791EDC"/>
    <w:rsid w:val="00794CE8"/>
    <w:rsid w:val="007A10C2"/>
    <w:rsid w:val="007A2619"/>
    <w:rsid w:val="007A30B7"/>
    <w:rsid w:val="007A3648"/>
    <w:rsid w:val="007A42B5"/>
    <w:rsid w:val="007A6ED7"/>
    <w:rsid w:val="007A70D1"/>
    <w:rsid w:val="007A7665"/>
    <w:rsid w:val="007B0C54"/>
    <w:rsid w:val="007B281D"/>
    <w:rsid w:val="007B2E28"/>
    <w:rsid w:val="007B3427"/>
    <w:rsid w:val="007B3481"/>
    <w:rsid w:val="007B3707"/>
    <w:rsid w:val="007B456D"/>
    <w:rsid w:val="007B49C5"/>
    <w:rsid w:val="007B5A68"/>
    <w:rsid w:val="007C0531"/>
    <w:rsid w:val="007C6387"/>
    <w:rsid w:val="007C6621"/>
    <w:rsid w:val="007C6C18"/>
    <w:rsid w:val="007C757D"/>
    <w:rsid w:val="007D0C98"/>
    <w:rsid w:val="007D0CC7"/>
    <w:rsid w:val="007D0E29"/>
    <w:rsid w:val="007D25D0"/>
    <w:rsid w:val="007D44F3"/>
    <w:rsid w:val="007D4BB1"/>
    <w:rsid w:val="007D507C"/>
    <w:rsid w:val="007D5242"/>
    <w:rsid w:val="007D684F"/>
    <w:rsid w:val="007E0B9C"/>
    <w:rsid w:val="007E549A"/>
    <w:rsid w:val="007E67B3"/>
    <w:rsid w:val="007E6E02"/>
    <w:rsid w:val="007E7CEA"/>
    <w:rsid w:val="007F2F52"/>
    <w:rsid w:val="007F3ECC"/>
    <w:rsid w:val="007F4703"/>
    <w:rsid w:val="007F4741"/>
    <w:rsid w:val="007F54DF"/>
    <w:rsid w:val="007F6F5A"/>
    <w:rsid w:val="007F7B64"/>
    <w:rsid w:val="008001FA"/>
    <w:rsid w:val="00800BF4"/>
    <w:rsid w:val="00801639"/>
    <w:rsid w:val="00802B8F"/>
    <w:rsid w:val="0080399C"/>
    <w:rsid w:val="00805C52"/>
    <w:rsid w:val="00806321"/>
    <w:rsid w:val="008069B1"/>
    <w:rsid w:val="008077D0"/>
    <w:rsid w:val="00807A78"/>
    <w:rsid w:val="008101FC"/>
    <w:rsid w:val="008116DD"/>
    <w:rsid w:val="00811D10"/>
    <w:rsid w:val="00813CE4"/>
    <w:rsid w:val="00816195"/>
    <w:rsid w:val="00816B98"/>
    <w:rsid w:val="008171A8"/>
    <w:rsid w:val="00817272"/>
    <w:rsid w:val="00820BCE"/>
    <w:rsid w:val="00822084"/>
    <w:rsid w:val="00823348"/>
    <w:rsid w:val="0082419A"/>
    <w:rsid w:val="00824B83"/>
    <w:rsid w:val="00825F35"/>
    <w:rsid w:val="008328B7"/>
    <w:rsid w:val="008337F8"/>
    <w:rsid w:val="008361ED"/>
    <w:rsid w:val="00836BC5"/>
    <w:rsid w:val="00837508"/>
    <w:rsid w:val="008405AF"/>
    <w:rsid w:val="00840F1D"/>
    <w:rsid w:val="00842095"/>
    <w:rsid w:val="008422E1"/>
    <w:rsid w:val="00843A64"/>
    <w:rsid w:val="00843F00"/>
    <w:rsid w:val="00844B12"/>
    <w:rsid w:val="008460E4"/>
    <w:rsid w:val="00847388"/>
    <w:rsid w:val="00851C7C"/>
    <w:rsid w:val="00852362"/>
    <w:rsid w:val="0085290F"/>
    <w:rsid w:val="008537B9"/>
    <w:rsid w:val="00853862"/>
    <w:rsid w:val="00855723"/>
    <w:rsid w:val="008561DE"/>
    <w:rsid w:val="00856C2A"/>
    <w:rsid w:val="008570D1"/>
    <w:rsid w:val="00857529"/>
    <w:rsid w:val="008578F4"/>
    <w:rsid w:val="008608DF"/>
    <w:rsid w:val="0086118D"/>
    <w:rsid w:val="00862F87"/>
    <w:rsid w:val="0086319C"/>
    <w:rsid w:val="0086476D"/>
    <w:rsid w:val="00866254"/>
    <w:rsid w:val="0086636E"/>
    <w:rsid w:val="00867133"/>
    <w:rsid w:val="00871929"/>
    <w:rsid w:val="008737A9"/>
    <w:rsid w:val="00875557"/>
    <w:rsid w:val="00875719"/>
    <w:rsid w:val="00875909"/>
    <w:rsid w:val="00876CEB"/>
    <w:rsid w:val="00876DD6"/>
    <w:rsid w:val="00877F70"/>
    <w:rsid w:val="00881110"/>
    <w:rsid w:val="00881F09"/>
    <w:rsid w:val="008827F6"/>
    <w:rsid w:val="00883B8D"/>
    <w:rsid w:val="00884CDE"/>
    <w:rsid w:val="00885002"/>
    <w:rsid w:val="0088558C"/>
    <w:rsid w:val="0088610B"/>
    <w:rsid w:val="008871BE"/>
    <w:rsid w:val="00887CC6"/>
    <w:rsid w:val="00893442"/>
    <w:rsid w:val="0089345F"/>
    <w:rsid w:val="00893E03"/>
    <w:rsid w:val="00894A5A"/>
    <w:rsid w:val="00894DDE"/>
    <w:rsid w:val="008963A4"/>
    <w:rsid w:val="00896A5D"/>
    <w:rsid w:val="00896A6D"/>
    <w:rsid w:val="00897499"/>
    <w:rsid w:val="008A039F"/>
    <w:rsid w:val="008A0D83"/>
    <w:rsid w:val="008A2839"/>
    <w:rsid w:val="008A3D58"/>
    <w:rsid w:val="008A4988"/>
    <w:rsid w:val="008A58C2"/>
    <w:rsid w:val="008B372C"/>
    <w:rsid w:val="008B3A2F"/>
    <w:rsid w:val="008B426B"/>
    <w:rsid w:val="008B5F7B"/>
    <w:rsid w:val="008B7206"/>
    <w:rsid w:val="008C01B2"/>
    <w:rsid w:val="008C04D7"/>
    <w:rsid w:val="008C1D16"/>
    <w:rsid w:val="008C37D6"/>
    <w:rsid w:val="008D26AF"/>
    <w:rsid w:val="008D56A3"/>
    <w:rsid w:val="008D5AE0"/>
    <w:rsid w:val="008E044D"/>
    <w:rsid w:val="008E0E43"/>
    <w:rsid w:val="008E26D0"/>
    <w:rsid w:val="008E34CA"/>
    <w:rsid w:val="008E7F06"/>
    <w:rsid w:val="008F2EA9"/>
    <w:rsid w:val="008F435F"/>
    <w:rsid w:val="008F5BDB"/>
    <w:rsid w:val="008F6A1F"/>
    <w:rsid w:val="00900B0E"/>
    <w:rsid w:val="0090171A"/>
    <w:rsid w:val="00901ADF"/>
    <w:rsid w:val="009048F4"/>
    <w:rsid w:val="00905078"/>
    <w:rsid w:val="0090537F"/>
    <w:rsid w:val="009053A2"/>
    <w:rsid w:val="00905408"/>
    <w:rsid w:val="00906293"/>
    <w:rsid w:val="00906DA6"/>
    <w:rsid w:val="009100B2"/>
    <w:rsid w:val="00910C11"/>
    <w:rsid w:val="00915A06"/>
    <w:rsid w:val="00916DC2"/>
    <w:rsid w:val="00917734"/>
    <w:rsid w:val="00917CE8"/>
    <w:rsid w:val="009222AE"/>
    <w:rsid w:val="00923184"/>
    <w:rsid w:val="00923951"/>
    <w:rsid w:val="00924C16"/>
    <w:rsid w:val="00926145"/>
    <w:rsid w:val="009306A3"/>
    <w:rsid w:val="00930EA2"/>
    <w:rsid w:val="00932684"/>
    <w:rsid w:val="00935DF7"/>
    <w:rsid w:val="00936099"/>
    <w:rsid w:val="00936BB3"/>
    <w:rsid w:val="00941B05"/>
    <w:rsid w:val="0095088B"/>
    <w:rsid w:val="00951544"/>
    <w:rsid w:val="00951D9B"/>
    <w:rsid w:val="00952FC0"/>
    <w:rsid w:val="00953A77"/>
    <w:rsid w:val="00954864"/>
    <w:rsid w:val="00957F42"/>
    <w:rsid w:val="00957F79"/>
    <w:rsid w:val="009619B1"/>
    <w:rsid w:val="00962439"/>
    <w:rsid w:val="00962918"/>
    <w:rsid w:val="0096414C"/>
    <w:rsid w:val="009669C7"/>
    <w:rsid w:val="00967FB9"/>
    <w:rsid w:val="00970B7B"/>
    <w:rsid w:val="0097346F"/>
    <w:rsid w:val="00975205"/>
    <w:rsid w:val="00977374"/>
    <w:rsid w:val="00977722"/>
    <w:rsid w:val="00980445"/>
    <w:rsid w:val="009804DB"/>
    <w:rsid w:val="00981865"/>
    <w:rsid w:val="00981FC9"/>
    <w:rsid w:val="009828CB"/>
    <w:rsid w:val="009847FD"/>
    <w:rsid w:val="00986D34"/>
    <w:rsid w:val="0099091C"/>
    <w:rsid w:val="00991581"/>
    <w:rsid w:val="0099337B"/>
    <w:rsid w:val="009939E6"/>
    <w:rsid w:val="00995BDE"/>
    <w:rsid w:val="00995F5B"/>
    <w:rsid w:val="0099677E"/>
    <w:rsid w:val="009A0616"/>
    <w:rsid w:val="009A1F21"/>
    <w:rsid w:val="009A2F40"/>
    <w:rsid w:val="009A3B86"/>
    <w:rsid w:val="009A4144"/>
    <w:rsid w:val="009A45E8"/>
    <w:rsid w:val="009A50F9"/>
    <w:rsid w:val="009A567E"/>
    <w:rsid w:val="009B2A67"/>
    <w:rsid w:val="009B39EE"/>
    <w:rsid w:val="009B4AF1"/>
    <w:rsid w:val="009B5115"/>
    <w:rsid w:val="009B6DC5"/>
    <w:rsid w:val="009C001A"/>
    <w:rsid w:val="009C131C"/>
    <w:rsid w:val="009C2115"/>
    <w:rsid w:val="009C2777"/>
    <w:rsid w:val="009C3D65"/>
    <w:rsid w:val="009C4783"/>
    <w:rsid w:val="009C5F6F"/>
    <w:rsid w:val="009D2B7D"/>
    <w:rsid w:val="009E1B65"/>
    <w:rsid w:val="009E41A5"/>
    <w:rsid w:val="009E440F"/>
    <w:rsid w:val="009E64FC"/>
    <w:rsid w:val="009F23AC"/>
    <w:rsid w:val="009F2883"/>
    <w:rsid w:val="009F2DB0"/>
    <w:rsid w:val="009F31CE"/>
    <w:rsid w:val="009F4776"/>
    <w:rsid w:val="009F6C50"/>
    <w:rsid w:val="009F7FDE"/>
    <w:rsid w:val="00A00E9C"/>
    <w:rsid w:val="00A03316"/>
    <w:rsid w:val="00A05386"/>
    <w:rsid w:val="00A0736E"/>
    <w:rsid w:val="00A078BF"/>
    <w:rsid w:val="00A11554"/>
    <w:rsid w:val="00A118EE"/>
    <w:rsid w:val="00A13760"/>
    <w:rsid w:val="00A13E81"/>
    <w:rsid w:val="00A1500A"/>
    <w:rsid w:val="00A154B8"/>
    <w:rsid w:val="00A17011"/>
    <w:rsid w:val="00A17327"/>
    <w:rsid w:val="00A17B79"/>
    <w:rsid w:val="00A215DF"/>
    <w:rsid w:val="00A22E64"/>
    <w:rsid w:val="00A231AE"/>
    <w:rsid w:val="00A23888"/>
    <w:rsid w:val="00A276BC"/>
    <w:rsid w:val="00A27B2E"/>
    <w:rsid w:val="00A34CB5"/>
    <w:rsid w:val="00A3782A"/>
    <w:rsid w:val="00A4111A"/>
    <w:rsid w:val="00A41BE3"/>
    <w:rsid w:val="00A4381C"/>
    <w:rsid w:val="00A44820"/>
    <w:rsid w:val="00A46ACA"/>
    <w:rsid w:val="00A47FAE"/>
    <w:rsid w:val="00A5055E"/>
    <w:rsid w:val="00A507C8"/>
    <w:rsid w:val="00A507D5"/>
    <w:rsid w:val="00A51BAA"/>
    <w:rsid w:val="00A52F63"/>
    <w:rsid w:val="00A530EC"/>
    <w:rsid w:val="00A5311D"/>
    <w:rsid w:val="00A54BE5"/>
    <w:rsid w:val="00A560A9"/>
    <w:rsid w:val="00A560CB"/>
    <w:rsid w:val="00A563AF"/>
    <w:rsid w:val="00A60DAB"/>
    <w:rsid w:val="00A63345"/>
    <w:rsid w:val="00A6529F"/>
    <w:rsid w:val="00A6574B"/>
    <w:rsid w:val="00A67072"/>
    <w:rsid w:val="00A67C23"/>
    <w:rsid w:val="00A67D82"/>
    <w:rsid w:val="00A71059"/>
    <w:rsid w:val="00A72A33"/>
    <w:rsid w:val="00A73E17"/>
    <w:rsid w:val="00A7400C"/>
    <w:rsid w:val="00A74140"/>
    <w:rsid w:val="00A74713"/>
    <w:rsid w:val="00A751B3"/>
    <w:rsid w:val="00A77312"/>
    <w:rsid w:val="00A778F1"/>
    <w:rsid w:val="00A81366"/>
    <w:rsid w:val="00A82882"/>
    <w:rsid w:val="00A842BE"/>
    <w:rsid w:val="00A86254"/>
    <w:rsid w:val="00A87050"/>
    <w:rsid w:val="00A87D9D"/>
    <w:rsid w:val="00A900B5"/>
    <w:rsid w:val="00A91F83"/>
    <w:rsid w:val="00A92307"/>
    <w:rsid w:val="00A943BE"/>
    <w:rsid w:val="00A94F2D"/>
    <w:rsid w:val="00A95AA1"/>
    <w:rsid w:val="00A95D2A"/>
    <w:rsid w:val="00A96B86"/>
    <w:rsid w:val="00A97DB5"/>
    <w:rsid w:val="00AA028C"/>
    <w:rsid w:val="00AA13D9"/>
    <w:rsid w:val="00AA5B2E"/>
    <w:rsid w:val="00AA5D09"/>
    <w:rsid w:val="00AA6767"/>
    <w:rsid w:val="00AA73B6"/>
    <w:rsid w:val="00AB0720"/>
    <w:rsid w:val="00AB1D57"/>
    <w:rsid w:val="00AB206F"/>
    <w:rsid w:val="00AB223A"/>
    <w:rsid w:val="00AB32CE"/>
    <w:rsid w:val="00AB52E1"/>
    <w:rsid w:val="00AB59BC"/>
    <w:rsid w:val="00AB5DE9"/>
    <w:rsid w:val="00AB637D"/>
    <w:rsid w:val="00AB6B65"/>
    <w:rsid w:val="00AB6FF6"/>
    <w:rsid w:val="00AB7443"/>
    <w:rsid w:val="00AB7594"/>
    <w:rsid w:val="00AC0CB2"/>
    <w:rsid w:val="00AC1009"/>
    <w:rsid w:val="00AC2E26"/>
    <w:rsid w:val="00AC51C8"/>
    <w:rsid w:val="00AC61EF"/>
    <w:rsid w:val="00AC76A0"/>
    <w:rsid w:val="00AD1592"/>
    <w:rsid w:val="00AD16DB"/>
    <w:rsid w:val="00AD1A96"/>
    <w:rsid w:val="00AD1AAC"/>
    <w:rsid w:val="00AD1BCC"/>
    <w:rsid w:val="00AD2FFF"/>
    <w:rsid w:val="00AD33FD"/>
    <w:rsid w:val="00AD3630"/>
    <w:rsid w:val="00AD657A"/>
    <w:rsid w:val="00AE0520"/>
    <w:rsid w:val="00AE2362"/>
    <w:rsid w:val="00AE25FD"/>
    <w:rsid w:val="00AE74B9"/>
    <w:rsid w:val="00AE7640"/>
    <w:rsid w:val="00AF0BCD"/>
    <w:rsid w:val="00AF2127"/>
    <w:rsid w:val="00AF2180"/>
    <w:rsid w:val="00AF24FC"/>
    <w:rsid w:val="00AF2DCB"/>
    <w:rsid w:val="00AF3618"/>
    <w:rsid w:val="00AF48C1"/>
    <w:rsid w:val="00AF516D"/>
    <w:rsid w:val="00AF5716"/>
    <w:rsid w:val="00AF63D3"/>
    <w:rsid w:val="00AF7964"/>
    <w:rsid w:val="00B00F1B"/>
    <w:rsid w:val="00B02352"/>
    <w:rsid w:val="00B03290"/>
    <w:rsid w:val="00B037C2"/>
    <w:rsid w:val="00B044C4"/>
    <w:rsid w:val="00B0524A"/>
    <w:rsid w:val="00B0527A"/>
    <w:rsid w:val="00B0527F"/>
    <w:rsid w:val="00B0534A"/>
    <w:rsid w:val="00B06963"/>
    <w:rsid w:val="00B07AF5"/>
    <w:rsid w:val="00B10659"/>
    <w:rsid w:val="00B10DD8"/>
    <w:rsid w:val="00B11A6B"/>
    <w:rsid w:val="00B12018"/>
    <w:rsid w:val="00B12C70"/>
    <w:rsid w:val="00B13796"/>
    <w:rsid w:val="00B13EA5"/>
    <w:rsid w:val="00B1496E"/>
    <w:rsid w:val="00B1628D"/>
    <w:rsid w:val="00B17A54"/>
    <w:rsid w:val="00B17C21"/>
    <w:rsid w:val="00B21A71"/>
    <w:rsid w:val="00B21A8E"/>
    <w:rsid w:val="00B245DE"/>
    <w:rsid w:val="00B26465"/>
    <w:rsid w:val="00B355EB"/>
    <w:rsid w:val="00B37473"/>
    <w:rsid w:val="00B37BDC"/>
    <w:rsid w:val="00B37C94"/>
    <w:rsid w:val="00B4156E"/>
    <w:rsid w:val="00B42663"/>
    <w:rsid w:val="00B42BE1"/>
    <w:rsid w:val="00B43332"/>
    <w:rsid w:val="00B453EA"/>
    <w:rsid w:val="00B45DFF"/>
    <w:rsid w:val="00B51397"/>
    <w:rsid w:val="00B5206B"/>
    <w:rsid w:val="00B522ED"/>
    <w:rsid w:val="00B5750C"/>
    <w:rsid w:val="00B60683"/>
    <w:rsid w:val="00B60F7D"/>
    <w:rsid w:val="00B61A83"/>
    <w:rsid w:val="00B62198"/>
    <w:rsid w:val="00B6325E"/>
    <w:rsid w:val="00B650A9"/>
    <w:rsid w:val="00B70F2B"/>
    <w:rsid w:val="00B71CE0"/>
    <w:rsid w:val="00B76183"/>
    <w:rsid w:val="00B761E2"/>
    <w:rsid w:val="00B8016E"/>
    <w:rsid w:val="00B80592"/>
    <w:rsid w:val="00B805CC"/>
    <w:rsid w:val="00B8148B"/>
    <w:rsid w:val="00B825CF"/>
    <w:rsid w:val="00B82970"/>
    <w:rsid w:val="00B838C9"/>
    <w:rsid w:val="00B84EFD"/>
    <w:rsid w:val="00B8562F"/>
    <w:rsid w:val="00B85737"/>
    <w:rsid w:val="00B86623"/>
    <w:rsid w:val="00B86ED5"/>
    <w:rsid w:val="00B911F5"/>
    <w:rsid w:val="00B92947"/>
    <w:rsid w:val="00B93F4C"/>
    <w:rsid w:val="00B940CE"/>
    <w:rsid w:val="00B94B33"/>
    <w:rsid w:val="00B9566E"/>
    <w:rsid w:val="00B95DC5"/>
    <w:rsid w:val="00B97C25"/>
    <w:rsid w:val="00BA4480"/>
    <w:rsid w:val="00BA4DE2"/>
    <w:rsid w:val="00BA5481"/>
    <w:rsid w:val="00BA56AA"/>
    <w:rsid w:val="00BA5DC8"/>
    <w:rsid w:val="00BA73B8"/>
    <w:rsid w:val="00BA7F3B"/>
    <w:rsid w:val="00BB0163"/>
    <w:rsid w:val="00BB15CA"/>
    <w:rsid w:val="00BB15FB"/>
    <w:rsid w:val="00BB3C4A"/>
    <w:rsid w:val="00BB4E79"/>
    <w:rsid w:val="00BB5267"/>
    <w:rsid w:val="00BB67B5"/>
    <w:rsid w:val="00BC0C06"/>
    <w:rsid w:val="00BC0CCD"/>
    <w:rsid w:val="00BC1F42"/>
    <w:rsid w:val="00BC2F9B"/>
    <w:rsid w:val="00BC3E03"/>
    <w:rsid w:val="00BC4411"/>
    <w:rsid w:val="00BD0F69"/>
    <w:rsid w:val="00BD3A55"/>
    <w:rsid w:val="00BD3A92"/>
    <w:rsid w:val="00BD414A"/>
    <w:rsid w:val="00BD5EE2"/>
    <w:rsid w:val="00BD7399"/>
    <w:rsid w:val="00BE11BF"/>
    <w:rsid w:val="00BE22A0"/>
    <w:rsid w:val="00BE4243"/>
    <w:rsid w:val="00BE511F"/>
    <w:rsid w:val="00BE5739"/>
    <w:rsid w:val="00BE5F34"/>
    <w:rsid w:val="00BE7C92"/>
    <w:rsid w:val="00BF1526"/>
    <w:rsid w:val="00BF217A"/>
    <w:rsid w:val="00BF43AC"/>
    <w:rsid w:val="00BF62E8"/>
    <w:rsid w:val="00BF6853"/>
    <w:rsid w:val="00BF6870"/>
    <w:rsid w:val="00C02D6A"/>
    <w:rsid w:val="00C02FD8"/>
    <w:rsid w:val="00C03E88"/>
    <w:rsid w:val="00C0437A"/>
    <w:rsid w:val="00C05F60"/>
    <w:rsid w:val="00C06509"/>
    <w:rsid w:val="00C06C06"/>
    <w:rsid w:val="00C070F9"/>
    <w:rsid w:val="00C073A5"/>
    <w:rsid w:val="00C12A7F"/>
    <w:rsid w:val="00C133F3"/>
    <w:rsid w:val="00C140C7"/>
    <w:rsid w:val="00C14F88"/>
    <w:rsid w:val="00C17B65"/>
    <w:rsid w:val="00C21C6C"/>
    <w:rsid w:val="00C221AE"/>
    <w:rsid w:val="00C336C1"/>
    <w:rsid w:val="00C34977"/>
    <w:rsid w:val="00C35B0B"/>
    <w:rsid w:val="00C3632E"/>
    <w:rsid w:val="00C36B0E"/>
    <w:rsid w:val="00C37606"/>
    <w:rsid w:val="00C407F4"/>
    <w:rsid w:val="00C40A15"/>
    <w:rsid w:val="00C40BAE"/>
    <w:rsid w:val="00C41F3E"/>
    <w:rsid w:val="00C42A2F"/>
    <w:rsid w:val="00C43E92"/>
    <w:rsid w:val="00C4592A"/>
    <w:rsid w:val="00C47994"/>
    <w:rsid w:val="00C5057E"/>
    <w:rsid w:val="00C535BB"/>
    <w:rsid w:val="00C54378"/>
    <w:rsid w:val="00C5455C"/>
    <w:rsid w:val="00C54AF5"/>
    <w:rsid w:val="00C54E18"/>
    <w:rsid w:val="00C5752A"/>
    <w:rsid w:val="00C60FF9"/>
    <w:rsid w:val="00C615FE"/>
    <w:rsid w:val="00C62602"/>
    <w:rsid w:val="00C62614"/>
    <w:rsid w:val="00C6335D"/>
    <w:rsid w:val="00C63B0C"/>
    <w:rsid w:val="00C63D75"/>
    <w:rsid w:val="00C63EA8"/>
    <w:rsid w:val="00C650FF"/>
    <w:rsid w:val="00C67946"/>
    <w:rsid w:val="00C714EC"/>
    <w:rsid w:val="00C722D2"/>
    <w:rsid w:val="00C7235F"/>
    <w:rsid w:val="00C7445B"/>
    <w:rsid w:val="00C77B99"/>
    <w:rsid w:val="00C815BB"/>
    <w:rsid w:val="00C8316F"/>
    <w:rsid w:val="00C862A2"/>
    <w:rsid w:val="00C86413"/>
    <w:rsid w:val="00C86FAE"/>
    <w:rsid w:val="00C87469"/>
    <w:rsid w:val="00C878C3"/>
    <w:rsid w:val="00C87BF1"/>
    <w:rsid w:val="00C91013"/>
    <w:rsid w:val="00C9407E"/>
    <w:rsid w:val="00C97DD3"/>
    <w:rsid w:val="00CA11A9"/>
    <w:rsid w:val="00CA1443"/>
    <w:rsid w:val="00CA31C4"/>
    <w:rsid w:val="00CA3970"/>
    <w:rsid w:val="00CA3D79"/>
    <w:rsid w:val="00CA42D9"/>
    <w:rsid w:val="00CA60AF"/>
    <w:rsid w:val="00CA66BE"/>
    <w:rsid w:val="00CA6E6C"/>
    <w:rsid w:val="00CB0103"/>
    <w:rsid w:val="00CB0DF9"/>
    <w:rsid w:val="00CB275B"/>
    <w:rsid w:val="00CB4DD8"/>
    <w:rsid w:val="00CB5754"/>
    <w:rsid w:val="00CB6034"/>
    <w:rsid w:val="00CC467C"/>
    <w:rsid w:val="00CC60C5"/>
    <w:rsid w:val="00CC64F5"/>
    <w:rsid w:val="00CC79D5"/>
    <w:rsid w:val="00CD00C2"/>
    <w:rsid w:val="00CD084D"/>
    <w:rsid w:val="00CD0E70"/>
    <w:rsid w:val="00CD122D"/>
    <w:rsid w:val="00CD1917"/>
    <w:rsid w:val="00CD1DA9"/>
    <w:rsid w:val="00CD470A"/>
    <w:rsid w:val="00CE0FA8"/>
    <w:rsid w:val="00CE45B5"/>
    <w:rsid w:val="00CE4754"/>
    <w:rsid w:val="00CE68FD"/>
    <w:rsid w:val="00CE6F36"/>
    <w:rsid w:val="00CF09FE"/>
    <w:rsid w:val="00CF10AE"/>
    <w:rsid w:val="00CF212A"/>
    <w:rsid w:val="00CF21F4"/>
    <w:rsid w:val="00CF2910"/>
    <w:rsid w:val="00CF2B43"/>
    <w:rsid w:val="00CF2F27"/>
    <w:rsid w:val="00CF416B"/>
    <w:rsid w:val="00CF50D3"/>
    <w:rsid w:val="00CF5F1A"/>
    <w:rsid w:val="00CF7CB7"/>
    <w:rsid w:val="00D00101"/>
    <w:rsid w:val="00D00E33"/>
    <w:rsid w:val="00D04BB5"/>
    <w:rsid w:val="00D07C81"/>
    <w:rsid w:val="00D07DB0"/>
    <w:rsid w:val="00D10BB7"/>
    <w:rsid w:val="00D11037"/>
    <w:rsid w:val="00D11CAB"/>
    <w:rsid w:val="00D13C20"/>
    <w:rsid w:val="00D166B6"/>
    <w:rsid w:val="00D21F33"/>
    <w:rsid w:val="00D272F5"/>
    <w:rsid w:val="00D27633"/>
    <w:rsid w:val="00D30711"/>
    <w:rsid w:val="00D33AC4"/>
    <w:rsid w:val="00D33B09"/>
    <w:rsid w:val="00D33F0A"/>
    <w:rsid w:val="00D40071"/>
    <w:rsid w:val="00D40A65"/>
    <w:rsid w:val="00D40D45"/>
    <w:rsid w:val="00D41295"/>
    <w:rsid w:val="00D42AC1"/>
    <w:rsid w:val="00D42EF1"/>
    <w:rsid w:val="00D43866"/>
    <w:rsid w:val="00D458E8"/>
    <w:rsid w:val="00D469B7"/>
    <w:rsid w:val="00D47DF7"/>
    <w:rsid w:val="00D47F99"/>
    <w:rsid w:val="00D506CD"/>
    <w:rsid w:val="00D53029"/>
    <w:rsid w:val="00D537C6"/>
    <w:rsid w:val="00D54A45"/>
    <w:rsid w:val="00D55B0F"/>
    <w:rsid w:val="00D566C8"/>
    <w:rsid w:val="00D56B3F"/>
    <w:rsid w:val="00D57D72"/>
    <w:rsid w:val="00D620DD"/>
    <w:rsid w:val="00D62603"/>
    <w:rsid w:val="00D626B0"/>
    <w:rsid w:val="00D62EBE"/>
    <w:rsid w:val="00D645C0"/>
    <w:rsid w:val="00D653E0"/>
    <w:rsid w:val="00D653FF"/>
    <w:rsid w:val="00D7282C"/>
    <w:rsid w:val="00D738E9"/>
    <w:rsid w:val="00D750A2"/>
    <w:rsid w:val="00D7569D"/>
    <w:rsid w:val="00D76F5F"/>
    <w:rsid w:val="00D80633"/>
    <w:rsid w:val="00D8082C"/>
    <w:rsid w:val="00D813CA"/>
    <w:rsid w:val="00D81CE0"/>
    <w:rsid w:val="00D82011"/>
    <w:rsid w:val="00D837E0"/>
    <w:rsid w:val="00D84D73"/>
    <w:rsid w:val="00D86CFD"/>
    <w:rsid w:val="00D912CD"/>
    <w:rsid w:val="00D914E4"/>
    <w:rsid w:val="00D91CE6"/>
    <w:rsid w:val="00D93549"/>
    <w:rsid w:val="00D93720"/>
    <w:rsid w:val="00D93924"/>
    <w:rsid w:val="00D93BBC"/>
    <w:rsid w:val="00D94BF5"/>
    <w:rsid w:val="00D95CBD"/>
    <w:rsid w:val="00D974E2"/>
    <w:rsid w:val="00D97C5D"/>
    <w:rsid w:val="00DA0EEE"/>
    <w:rsid w:val="00DA1ABB"/>
    <w:rsid w:val="00DA1DC7"/>
    <w:rsid w:val="00DA25A8"/>
    <w:rsid w:val="00DA25C6"/>
    <w:rsid w:val="00DA27B1"/>
    <w:rsid w:val="00DA3B57"/>
    <w:rsid w:val="00DA6099"/>
    <w:rsid w:val="00DA79AB"/>
    <w:rsid w:val="00DB0176"/>
    <w:rsid w:val="00DB0464"/>
    <w:rsid w:val="00DB1BC3"/>
    <w:rsid w:val="00DB2330"/>
    <w:rsid w:val="00DB2A60"/>
    <w:rsid w:val="00DB30F6"/>
    <w:rsid w:val="00DB5F12"/>
    <w:rsid w:val="00DB6590"/>
    <w:rsid w:val="00DB786C"/>
    <w:rsid w:val="00DC036C"/>
    <w:rsid w:val="00DC0C02"/>
    <w:rsid w:val="00DC0C8F"/>
    <w:rsid w:val="00DC0ED7"/>
    <w:rsid w:val="00DC1A1D"/>
    <w:rsid w:val="00DC29BC"/>
    <w:rsid w:val="00DC3283"/>
    <w:rsid w:val="00DC4481"/>
    <w:rsid w:val="00DC6419"/>
    <w:rsid w:val="00DC6688"/>
    <w:rsid w:val="00DC799A"/>
    <w:rsid w:val="00DC79CE"/>
    <w:rsid w:val="00DD0441"/>
    <w:rsid w:val="00DD1B01"/>
    <w:rsid w:val="00DD2AD7"/>
    <w:rsid w:val="00DD4AD1"/>
    <w:rsid w:val="00DD6A51"/>
    <w:rsid w:val="00DD7B83"/>
    <w:rsid w:val="00DE0409"/>
    <w:rsid w:val="00DE1FC2"/>
    <w:rsid w:val="00DE33D1"/>
    <w:rsid w:val="00DE473C"/>
    <w:rsid w:val="00DE776F"/>
    <w:rsid w:val="00DF01FD"/>
    <w:rsid w:val="00DF033D"/>
    <w:rsid w:val="00DF4E52"/>
    <w:rsid w:val="00DF6C2B"/>
    <w:rsid w:val="00E00348"/>
    <w:rsid w:val="00E01F3E"/>
    <w:rsid w:val="00E02645"/>
    <w:rsid w:val="00E0329E"/>
    <w:rsid w:val="00E03603"/>
    <w:rsid w:val="00E0364C"/>
    <w:rsid w:val="00E054A7"/>
    <w:rsid w:val="00E0583B"/>
    <w:rsid w:val="00E05DC5"/>
    <w:rsid w:val="00E05EA7"/>
    <w:rsid w:val="00E07744"/>
    <w:rsid w:val="00E07D28"/>
    <w:rsid w:val="00E10DE5"/>
    <w:rsid w:val="00E10FFA"/>
    <w:rsid w:val="00E112AB"/>
    <w:rsid w:val="00E13849"/>
    <w:rsid w:val="00E13D70"/>
    <w:rsid w:val="00E206BE"/>
    <w:rsid w:val="00E21A12"/>
    <w:rsid w:val="00E21F3C"/>
    <w:rsid w:val="00E220E6"/>
    <w:rsid w:val="00E22244"/>
    <w:rsid w:val="00E22FF5"/>
    <w:rsid w:val="00E2343F"/>
    <w:rsid w:val="00E23B01"/>
    <w:rsid w:val="00E24C3C"/>
    <w:rsid w:val="00E27D77"/>
    <w:rsid w:val="00E33C45"/>
    <w:rsid w:val="00E340E3"/>
    <w:rsid w:val="00E34310"/>
    <w:rsid w:val="00E35164"/>
    <w:rsid w:val="00E353DD"/>
    <w:rsid w:val="00E35D6F"/>
    <w:rsid w:val="00E36638"/>
    <w:rsid w:val="00E369A7"/>
    <w:rsid w:val="00E40865"/>
    <w:rsid w:val="00E4121E"/>
    <w:rsid w:val="00E4327E"/>
    <w:rsid w:val="00E4389F"/>
    <w:rsid w:val="00E4595C"/>
    <w:rsid w:val="00E516D0"/>
    <w:rsid w:val="00E52205"/>
    <w:rsid w:val="00E54507"/>
    <w:rsid w:val="00E55B87"/>
    <w:rsid w:val="00E57440"/>
    <w:rsid w:val="00E60D38"/>
    <w:rsid w:val="00E617F7"/>
    <w:rsid w:val="00E622A2"/>
    <w:rsid w:val="00E63199"/>
    <w:rsid w:val="00E646EB"/>
    <w:rsid w:val="00E670FE"/>
    <w:rsid w:val="00E719DC"/>
    <w:rsid w:val="00E728F4"/>
    <w:rsid w:val="00E7414D"/>
    <w:rsid w:val="00E74533"/>
    <w:rsid w:val="00E74C65"/>
    <w:rsid w:val="00E74CF2"/>
    <w:rsid w:val="00E74D35"/>
    <w:rsid w:val="00E773AB"/>
    <w:rsid w:val="00E82AB6"/>
    <w:rsid w:val="00E82DD1"/>
    <w:rsid w:val="00E873A0"/>
    <w:rsid w:val="00E90AC2"/>
    <w:rsid w:val="00E9455D"/>
    <w:rsid w:val="00E97336"/>
    <w:rsid w:val="00E97767"/>
    <w:rsid w:val="00EA055E"/>
    <w:rsid w:val="00EA2268"/>
    <w:rsid w:val="00EA2E41"/>
    <w:rsid w:val="00EA2F4B"/>
    <w:rsid w:val="00EA7ECC"/>
    <w:rsid w:val="00EB0903"/>
    <w:rsid w:val="00EB3B07"/>
    <w:rsid w:val="00EB40D3"/>
    <w:rsid w:val="00EB6ED8"/>
    <w:rsid w:val="00EB774D"/>
    <w:rsid w:val="00EC1000"/>
    <w:rsid w:val="00EC4080"/>
    <w:rsid w:val="00EC5113"/>
    <w:rsid w:val="00EC66B7"/>
    <w:rsid w:val="00EC68EA"/>
    <w:rsid w:val="00EC68F2"/>
    <w:rsid w:val="00EC7EE1"/>
    <w:rsid w:val="00ED0FBD"/>
    <w:rsid w:val="00ED26BB"/>
    <w:rsid w:val="00ED4454"/>
    <w:rsid w:val="00ED4621"/>
    <w:rsid w:val="00ED5538"/>
    <w:rsid w:val="00ED69AF"/>
    <w:rsid w:val="00ED7D56"/>
    <w:rsid w:val="00EE219B"/>
    <w:rsid w:val="00EE32B1"/>
    <w:rsid w:val="00EE375B"/>
    <w:rsid w:val="00EE3912"/>
    <w:rsid w:val="00EE3DC7"/>
    <w:rsid w:val="00EE4F43"/>
    <w:rsid w:val="00EE5D3E"/>
    <w:rsid w:val="00EE6176"/>
    <w:rsid w:val="00EE7048"/>
    <w:rsid w:val="00EF01AF"/>
    <w:rsid w:val="00EF427A"/>
    <w:rsid w:val="00EF4B81"/>
    <w:rsid w:val="00EF6282"/>
    <w:rsid w:val="00EF7BAA"/>
    <w:rsid w:val="00F002FF"/>
    <w:rsid w:val="00F007C4"/>
    <w:rsid w:val="00F011E6"/>
    <w:rsid w:val="00F012DF"/>
    <w:rsid w:val="00F05D8C"/>
    <w:rsid w:val="00F07427"/>
    <w:rsid w:val="00F07728"/>
    <w:rsid w:val="00F07E77"/>
    <w:rsid w:val="00F11239"/>
    <w:rsid w:val="00F1189E"/>
    <w:rsid w:val="00F130EF"/>
    <w:rsid w:val="00F13355"/>
    <w:rsid w:val="00F14C5C"/>
    <w:rsid w:val="00F1675B"/>
    <w:rsid w:val="00F1715E"/>
    <w:rsid w:val="00F21566"/>
    <w:rsid w:val="00F21A09"/>
    <w:rsid w:val="00F22468"/>
    <w:rsid w:val="00F22B8A"/>
    <w:rsid w:val="00F23607"/>
    <w:rsid w:val="00F23AD3"/>
    <w:rsid w:val="00F2421C"/>
    <w:rsid w:val="00F26239"/>
    <w:rsid w:val="00F26BE9"/>
    <w:rsid w:val="00F26CB0"/>
    <w:rsid w:val="00F272BD"/>
    <w:rsid w:val="00F27969"/>
    <w:rsid w:val="00F30373"/>
    <w:rsid w:val="00F313BF"/>
    <w:rsid w:val="00F3146B"/>
    <w:rsid w:val="00F35181"/>
    <w:rsid w:val="00F42818"/>
    <w:rsid w:val="00F441D5"/>
    <w:rsid w:val="00F44F76"/>
    <w:rsid w:val="00F46569"/>
    <w:rsid w:val="00F5080B"/>
    <w:rsid w:val="00F50C60"/>
    <w:rsid w:val="00F50DF6"/>
    <w:rsid w:val="00F51D27"/>
    <w:rsid w:val="00F526EE"/>
    <w:rsid w:val="00F53538"/>
    <w:rsid w:val="00F54C1A"/>
    <w:rsid w:val="00F55EDA"/>
    <w:rsid w:val="00F56953"/>
    <w:rsid w:val="00F57568"/>
    <w:rsid w:val="00F608EC"/>
    <w:rsid w:val="00F6133E"/>
    <w:rsid w:val="00F6157E"/>
    <w:rsid w:val="00F61C47"/>
    <w:rsid w:val="00F61EBA"/>
    <w:rsid w:val="00F6495E"/>
    <w:rsid w:val="00F6599D"/>
    <w:rsid w:val="00F66C57"/>
    <w:rsid w:val="00F66D43"/>
    <w:rsid w:val="00F67ABE"/>
    <w:rsid w:val="00F71CC1"/>
    <w:rsid w:val="00F71F5D"/>
    <w:rsid w:val="00F72179"/>
    <w:rsid w:val="00F72F9A"/>
    <w:rsid w:val="00F730FB"/>
    <w:rsid w:val="00F75191"/>
    <w:rsid w:val="00F75E87"/>
    <w:rsid w:val="00F7716A"/>
    <w:rsid w:val="00F77BA6"/>
    <w:rsid w:val="00F8012D"/>
    <w:rsid w:val="00F80784"/>
    <w:rsid w:val="00F80854"/>
    <w:rsid w:val="00F84566"/>
    <w:rsid w:val="00F8479D"/>
    <w:rsid w:val="00F84B95"/>
    <w:rsid w:val="00F87686"/>
    <w:rsid w:val="00F90469"/>
    <w:rsid w:val="00F92CDC"/>
    <w:rsid w:val="00F93564"/>
    <w:rsid w:val="00FA0C12"/>
    <w:rsid w:val="00FA1E20"/>
    <w:rsid w:val="00FA5DD3"/>
    <w:rsid w:val="00FA7B52"/>
    <w:rsid w:val="00FA7DA4"/>
    <w:rsid w:val="00FB0AD6"/>
    <w:rsid w:val="00FB0E38"/>
    <w:rsid w:val="00FB14A6"/>
    <w:rsid w:val="00FB1C7A"/>
    <w:rsid w:val="00FB2163"/>
    <w:rsid w:val="00FB246F"/>
    <w:rsid w:val="00FB31E3"/>
    <w:rsid w:val="00FB3ED3"/>
    <w:rsid w:val="00FB4CF1"/>
    <w:rsid w:val="00FB5358"/>
    <w:rsid w:val="00FB6B68"/>
    <w:rsid w:val="00FB753A"/>
    <w:rsid w:val="00FC0C63"/>
    <w:rsid w:val="00FC0C9B"/>
    <w:rsid w:val="00FC3012"/>
    <w:rsid w:val="00FC5051"/>
    <w:rsid w:val="00FC56C6"/>
    <w:rsid w:val="00FC6C31"/>
    <w:rsid w:val="00FC7647"/>
    <w:rsid w:val="00FD056F"/>
    <w:rsid w:val="00FD2C4B"/>
    <w:rsid w:val="00FD57CD"/>
    <w:rsid w:val="00FE0B64"/>
    <w:rsid w:val="00FE1217"/>
    <w:rsid w:val="00FE1F81"/>
    <w:rsid w:val="00FE2968"/>
    <w:rsid w:val="00FE2E0E"/>
    <w:rsid w:val="00FE2E13"/>
    <w:rsid w:val="00FE329A"/>
    <w:rsid w:val="00FE358B"/>
    <w:rsid w:val="00FE4310"/>
    <w:rsid w:val="00FE6BAE"/>
    <w:rsid w:val="00FE7493"/>
    <w:rsid w:val="00FF0799"/>
    <w:rsid w:val="00FF0DAD"/>
    <w:rsid w:val="00FF0F04"/>
    <w:rsid w:val="00FF0F66"/>
    <w:rsid w:val="00FF3325"/>
    <w:rsid w:val="00FF46C7"/>
    <w:rsid w:val="00FF5A86"/>
    <w:rsid w:val="00FF603A"/>
    <w:rsid w:val="00FF648E"/>
    <w:rsid w:val="00FF6EFD"/>
    <w:rsid w:val="00FF6F22"/>
    <w:rsid w:val="00FF7CE6"/>
    <w:rsid w:val="019CB7C2"/>
    <w:rsid w:val="0222DA24"/>
    <w:rsid w:val="02E03A78"/>
    <w:rsid w:val="031A982B"/>
    <w:rsid w:val="03AA6EFB"/>
    <w:rsid w:val="03AEFC9E"/>
    <w:rsid w:val="04434B6B"/>
    <w:rsid w:val="0497410D"/>
    <w:rsid w:val="04C46ACC"/>
    <w:rsid w:val="056B8A38"/>
    <w:rsid w:val="05810371"/>
    <w:rsid w:val="05C89B83"/>
    <w:rsid w:val="0616B788"/>
    <w:rsid w:val="065D8463"/>
    <w:rsid w:val="07AF00C4"/>
    <w:rsid w:val="0831567B"/>
    <w:rsid w:val="084BEB31"/>
    <w:rsid w:val="0A5B2169"/>
    <w:rsid w:val="0A9F0C22"/>
    <w:rsid w:val="0B21DDC4"/>
    <w:rsid w:val="0B2B9D0E"/>
    <w:rsid w:val="0B9867AA"/>
    <w:rsid w:val="0BBB7579"/>
    <w:rsid w:val="0BC06A3D"/>
    <w:rsid w:val="0BC20CE6"/>
    <w:rsid w:val="0C44CC56"/>
    <w:rsid w:val="0D61697E"/>
    <w:rsid w:val="0D87661E"/>
    <w:rsid w:val="0DBBFECB"/>
    <w:rsid w:val="0DE99AC1"/>
    <w:rsid w:val="0EE75116"/>
    <w:rsid w:val="0F71DAEF"/>
    <w:rsid w:val="10CBDC18"/>
    <w:rsid w:val="11686593"/>
    <w:rsid w:val="117D746F"/>
    <w:rsid w:val="11C435FA"/>
    <w:rsid w:val="12478DE8"/>
    <w:rsid w:val="1274DE3C"/>
    <w:rsid w:val="139F81DC"/>
    <w:rsid w:val="14E21AF3"/>
    <w:rsid w:val="150A229F"/>
    <w:rsid w:val="15AFFC92"/>
    <w:rsid w:val="15BBD6FF"/>
    <w:rsid w:val="15EE9F77"/>
    <w:rsid w:val="160285C6"/>
    <w:rsid w:val="162761D7"/>
    <w:rsid w:val="168018BB"/>
    <w:rsid w:val="16A32882"/>
    <w:rsid w:val="1725C4C7"/>
    <w:rsid w:val="17B78C9A"/>
    <w:rsid w:val="17C78856"/>
    <w:rsid w:val="18825C28"/>
    <w:rsid w:val="189C5674"/>
    <w:rsid w:val="18F0C236"/>
    <w:rsid w:val="1964176D"/>
    <w:rsid w:val="1A1F0FB4"/>
    <w:rsid w:val="1A8992A7"/>
    <w:rsid w:val="1B66519F"/>
    <w:rsid w:val="1D18AFF0"/>
    <w:rsid w:val="1D588AD3"/>
    <w:rsid w:val="1D815E4F"/>
    <w:rsid w:val="1DFFBFF1"/>
    <w:rsid w:val="1E74D23A"/>
    <w:rsid w:val="1FD44AAD"/>
    <w:rsid w:val="1FE5BB5C"/>
    <w:rsid w:val="2218715A"/>
    <w:rsid w:val="235F2E75"/>
    <w:rsid w:val="238D059E"/>
    <w:rsid w:val="23F2E93C"/>
    <w:rsid w:val="24DD7A89"/>
    <w:rsid w:val="24FCA49C"/>
    <w:rsid w:val="256F3AAD"/>
    <w:rsid w:val="25C27886"/>
    <w:rsid w:val="26472DFC"/>
    <w:rsid w:val="26E23F3A"/>
    <w:rsid w:val="2871AF40"/>
    <w:rsid w:val="2892644C"/>
    <w:rsid w:val="28A03F8D"/>
    <w:rsid w:val="28C12AD1"/>
    <w:rsid w:val="28C62AEA"/>
    <w:rsid w:val="296CF1D7"/>
    <w:rsid w:val="2A5FC9EB"/>
    <w:rsid w:val="2A606824"/>
    <w:rsid w:val="2AE39CB4"/>
    <w:rsid w:val="2B1ED135"/>
    <w:rsid w:val="2B34475B"/>
    <w:rsid w:val="2B4D6435"/>
    <w:rsid w:val="2B5090DE"/>
    <w:rsid w:val="2C0B209F"/>
    <w:rsid w:val="2C3CA0A6"/>
    <w:rsid w:val="2C5B82F5"/>
    <w:rsid w:val="2C6A8825"/>
    <w:rsid w:val="2C9106E6"/>
    <w:rsid w:val="2CF8E5CD"/>
    <w:rsid w:val="2D366D02"/>
    <w:rsid w:val="2DB88385"/>
    <w:rsid w:val="2DE4B6BE"/>
    <w:rsid w:val="2E2C7034"/>
    <w:rsid w:val="2EAE3323"/>
    <w:rsid w:val="2EF2F83C"/>
    <w:rsid w:val="2F6786FB"/>
    <w:rsid w:val="2FC79784"/>
    <w:rsid w:val="2FFA9D4D"/>
    <w:rsid w:val="305F754B"/>
    <w:rsid w:val="3098EF3D"/>
    <w:rsid w:val="30CB6BB4"/>
    <w:rsid w:val="30D224BE"/>
    <w:rsid w:val="30DBD0E0"/>
    <w:rsid w:val="318479E2"/>
    <w:rsid w:val="31B13ED2"/>
    <w:rsid w:val="31BFAC76"/>
    <w:rsid w:val="31F88F1B"/>
    <w:rsid w:val="353991AF"/>
    <w:rsid w:val="35749B6E"/>
    <w:rsid w:val="36C84AC1"/>
    <w:rsid w:val="371C04D4"/>
    <w:rsid w:val="3747CEDF"/>
    <w:rsid w:val="37965577"/>
    <w:rsid w:val="38411FE4"/>
    <w:rsid w:val="39CF9474"/>
    <w:rsid w:val="3A2682E7"/>
    <w:rsid w:val="3AD72C8C"/>
    <w:rsid w:val="3BD73424"/>
    <w:rsid w:val="3BFE141F"/>
    <w:rsid w:val="3C93D065"/>
    <w:rsid w:val="3D1B783D"/>
    <w:rsid w:val="3D6C274D"/>
    <w:rsid w:val="3DBC1A4F"/>
    <w:rsid w:val="3E08745A"/>
    <w:rsid w:val="3E1D5FE8"/>
    <w:rsid w:val="3E4D65E7"/>
    <w:rsid w:val="3E9F68D7"/>
    <w:rsid w:val="3F9873B2"/>
    <w:rsid w:val="408C5426"/>
    <w:rsid w:val="419DD5FD"/>
    <w:rsid w:val="43BE07F7"/>
    <w:rsid w:val="43F787AC"/>
    <w:rsid w:val="447FD30C"/>
    <w:rsid w:val="44BE5D1E"/>
    <w:rsid w:val="44EBBA87"/>
    <w:rsid w:val="4517FECB"/>
    <w:rsid w:val="456FCDAF"/>
    <w:rsid w:val="45794CFF"/>
    <w:rsid w:val="45BCE43F"/>
    <w:rsid w:val="463119EA"/>
    <w:rsid w:val="473A7F55"/>
    <w:rsid w:val="47745781"/>
    <w:rsid w:val="4828DB35"/>
    <w:rsid w:val="48E01F18"/>
    <w:rsid w:val="49F910C6"/>
    <w:rsid w:val="4A5E9B4B"/>
    <w:rsid w:val="4A670AA7"/>
    <w:rsid w:val="4B67CF00"/>
    <w:rsid w:val="4BB3E668"/>
    <w:rsid w:val="4C072844"/>
    <w:rsid w:val="4C4F82F3"/>
    <w:rsid w:val="4D63613E"/>
    <w:rsid w:val="4D78664E"/>
    <w:rsid w:val="4D79E4F9"/>
    <w:rsid w:val="4DAAEF75"/>
    <w:rsid w:val="4E6E7ADF"/>
    <w:rsid w:val="4EBBBA33"/>
    <w:rsid w:val="4EF6D4DA"/>
    <w:rsid w:val="4F6A0FBB"/>
    <w:rsid w:val="4F7E568F"/>
    <w:rsid w:val="4FB9D10D"/>
    <w:rsid w:val="503D4856"/>
    <w:rsid w:val="504AD16F"/>
    <w:rsid w:val="50D32721"/>
    <w:rsid w:val="50F72CD1"/>
    <w:rsid w:val="51170F06"/>
    <w:rsid w:val="51243B6A"/>
    <w:rsid w:val="51A3BE0B"/>
    <w:rsid w:val="51D3BBE2"/>
    <w:rsid w:val="51E48E2B"/>
    <w:rsid w:val="5261755F"/>
    <w:rsid w:val="53627F51"/>
    <w:rsid w:val="53D58C87"/>
    <w:rsid w:val="542EDFCF"/>
    <w:rsid w:val="54397EAB"/>
    <w:rsid w:val="546A6DE1"/>
    <w:rsid w:val="54BCA5EB"/>
    <w:rsid w:val="5500AAEA"/>
    <w:rsid w:val="557E7472"/>
    <w:rsid w:val="55A41B8F"/>
    <w:rsid w:val="5819AFAB"/>
    <w:rsid w:val="58C0F717"/>
    <w:rsid w:val="59064725"/>
    <w:rsid w:val="59539BC9"/>
    <w:rsid w:val="59BF4AFC"/>
    <w:rsid w:val="5A037953"/>
    <w:rsid w:val="5ADA17DF"/>
    <w:rsid w:val="5B570AE6"/>
    <w:rsid w:val="5C6ABFA4"/>
    <w:rsid w:val="6039C9EC"/>
    <w:rsid w:val="603D67E3"/>
    <w:rsid w:val="630FB9D8"/>
    <w:rsid w:val="645179B6"/>
    <w:rsid w:val="648724D3"/>
    <w:rsid w:val="65115BEB"/>
    <w:rsid w:val="6561F654"/>
    <w:rsid w:val="66118D45"/>
    <w:rsid w:val="661F94C6"/>
    <w:rsid w:val="67730D3F"/>
    <w:rsid w:val="684A152F"/>
    <w:rsid w:val="687F2E46"/>
    <w:rsid w:val="6886F081"/>
    <w:rsid w:val="6919DCF5"/>
    <w:rsid w:val="691D0F5D"/>
    <w:rsid w:val="692AA04B"/>
    <w:rsid w:val="6A5CBE8E"/>
    <w:rsid w:val="6AAA2382"/>
    <w:rsid w:val="6AD04ED7"/>
    <w:rsid w:val="6C1D0CB5"/>
    <w:rsid w:val="6C408A4B"/>
    <w:rsid w:val="6CB2F2A3"/>
    <w:rsid w:val="6D20E722"/>
    <w:rsid w:val="6D66807A"/>
    <w:rsid w:val="6D6A1318"/>
    <w:rsid w:val="6DA12112"/>
    <w:rsid w:val="6E0601C8"/>
    <w:rsid w:val="6E9E0611"/>
    <w:rsid w:val="6EAB49DB"/>
    <w:rsid w:val="6EBA8C74"/>
    <w:rsid w:val="6F3AC2CA"/>
    <w:rsid w:val="6FEFE278"/>
    <w:rsid w:val="7014130E"/>
    <w:rsid w:val="70C18818"/>
    <w:rsid w:val="712AE23D"/>
    <w:rsid w:val="71666E67"/>
    <w:rsid w:val="72DD0151"/>
    <w:rsid w:val="735CA514"/>
    <w:rsid w:val="74C920A7"/>
    <w:rsid w:val="75B5B00B"/>
    <w:rsid w:val="77EB6987"/>
    <w:rsid w:val="788ED344"/>
    <w:rsid w:val="78C84107"/>
    <w:rsid w:val="79F1FDC0"/>
    <w:rsid w:val="7A907A4A"/>
    <w:rsid w:val="7BA17388"/>
    <w:rsid w:val="7BAA1782"/>
    <w:rsid w:val="7BEC2CBB"/>
    <w:rsid w:val="7CFB6144"/>
    <w:rsid w:val="7D23BFC1"/>
    <w:rsid w:val="7D26D606"/>
    <w:rsid w:val="7D321A5D"/>
    <w:rsid w:val="7E461420"/>
    <w:rsid w:val="7E8474CA"/>
    <w:rsid w:val="7F2F4DC9"/>
    <w:rsid w:val="7F4583AD"/>
    <w:rsid w:val="7FDC35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B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163"/>
    <w:pPr>
      <w:spacing w:before="120" w:after="120"/>
    </w:pPr>
    <w:rPr>
      <w:sz w:val="24"/>
      <w:szCs w:val="24"/>
    </w:rPr>
  </w:style>
  <w:style w:type="paragraph" w:styleId="Heading1">
    <w:name w:val="heading 1"/>
    <w:next w:val="Normal"/>
    <w:qFormat/>
    <w:pPr>
      <w:keepNext/>
      <w:numPr>
        <w:numId w:val="10"/>
      </w:numPr>
      <w:spacing w:after="280"/>
      <w:outlineLvl w:val="0"/>
    </w:pPr>
    <w:rPr>
      <w:rFonts w:ascii="Arial Narrow" w:hAnsi="Arial Narrow"/>
      <w:b/>
      <w:kern w:val="28"/>
      <w:sz w:val="36"/>
    </w:rPr>
  </w:style>
  <w:style w:type="paragraph" w:styleId="Heading2">
    <w:name w:val="heading 2"/>
    <w:next w:val="Normal"/>
    <w:link w:val="Heading2Char"/>
    <w:qFormat/>
    <w:rsid w:val="00080E32"/>
    <w:pPr>
      <w:keepNext/>
      <w:numPr>
        <w:ilvl w:val="1"/>
        <w:numId w:val="10"/>
      </w:numPr>
      <w:spacing w:before="300" w:after="100"/>
      <w:ind w:left="720"/>
      <w:outlineLvl w:val="1"/>
    </w:pPr>
    <w:rPr>
      <w:rFonts w:ascii="Arial Narrow" w:hAnsi="Arial Narrow"/>
      <w:b/>
      <w:sz w:val="32"/>
    </w:rPr>
  </w:style>
  <w:style w:type="paragraph" w:styleId="Heading3">
    <w:name w:val="heading 3"/>
    <w:next w:val="Normal"/>
    <w:link w:val="Heading3Char"/>
    <w:qFormat/>
    <w:rsid w:val="00080E32"/>
    <w:pPr>
      <w:keepNext/>
      <w:numPr>
        <w:ilvl w:val="2"/>
        <w:numId w:val="10"/>
      </w:numPr>
      <w:tabs>
        <w:tab w:val="left" w:pos="1080"/>
      </w:tabs>
      <w:spacing w:before="240" w:after="120"/>
      <w:ind w:left="936"/>
      <w:outlineLvl w:val="2"/>
    </w:pPr>
    <w:rPr>
      <w:rFonts w:ascii="Arial Narrow" w:hAnsi="Arial Narrow"/>
      <w:b/>
      <w:sz w:val="28"/>
    </w:rPr>
  </w:style>
  <w:style w:type="paragraph" w:styleId="Heading4">
    <w:name w:val="heading 4"/>
    <w:next w:val="Normal"/>
    <w:link w:val="Heading4Char"/>
    <w:qFormat/>
    <w:rsid w:val="00080E32"/>
    <w:pPr>
      <w:keepNext/>
      <w:numPr>
        <w:ilvl w:val="3"/>
        <w:numId w:val="10"/>
      </w:numPr>
      <w:tabs>
        <w:tab w:val="clear" w:pos="2088"/>
        <w:tab w:val="num" w:pos="1080"/>
      </w:tabs>
      <w:spacing w:before="240" w:after="120"/>
      <w:ind w:left="1008"/>
      <w:outlineLvl w:val="3"/>
    </w:pPr>
    <w:rPr>
      <w:rFonts w:ascii="Arial Narrow" w:hAnsi="Arial Narrow"/>
      <w:b/>
      <w:sz w:val="26"/>
    </w:rPr>
  </w:style>
  <w:style w:type="paragraph" w:styleId="Heading5">
    <w:name w:val="heading 5"/>
    <w:next w:val="Normal"/>
    <w:qFormat/>
    <w:pPr>
      <w:keepNext/>
      <w:numPr>
        <w:ilvl w:val="4"/>
        <w:numId w:val="10"/>
      </w:numPr>
      <w:spacing w:before="240" w:after="120"/>
      <w:outlineLvl w:val="4"/>
    </w:pPr>
    <w:rPr>
      <w:rFonts w:ascii="Arial Narrow" w:hAnsi="Arial Narrow"/>
      <w:i/>
      <w:sz w:val="26"/>
    </w:rPr>
  </w:style>
  <w:style w:type="paragraph" w:styleId="Heading6">
    <w:name w:val="heading 6"/>
    <w:next w:val="Normal"/>
    <w:qFormat/>
    <w:pPr>
      <w:keepNext/>
      <w:numPr>
        <w:ilvl w:val="5"/>
        <w:numId w:val="10"/>
      </w:numPr>
      <w:spacing w:before="120" w:after="120"/>
      <w:outlineLvl w:val="5"/>
    </w:pPr>
    <w:rPr>
      <w:rFonts w:ascii="Arial Narrow" w:hAnsi="Arial Narrow"/>
      <w:i/>
      <w:sz w:val="26"/>
    </w:rPr>
  </w:style>
  <w:style w:type="paragraph" w:styleId="Heading7">
    <w:name w:val="heading 7"/>
    <w:basedOn w:val="Normal"/>
    <w:next w:val="Normal"/>
    <w:pPr>
      <w:numPr>
        <w:ilvl w:val="6"/>
        <w:numId w:val="10"/>
      </w:numPr>
      <w:spacing w:before="240" w:after="6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4"/>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4"/>
      </w:numPr>
      <w:spacing w:before="300" w:after="100"/>
    </w:pPr>
    <w:rPr>
      <w:rFonts w:ascii="Arial Narrow" w:hAnsi="Arial Narrow"/>
      <w:b/>
      <w:sz w:val="32"/>
    </w:rPr>
  </w:style>
  <w:style w:type="paragraph" w:customStyle="1" w:styleId="AppHeading3">
    <w:name w:val="AppHeading 3"/>
    <w:next w:val="Normal"/>
    <w:qFormat/>
    <w:pPr>
      <w:keepNext/>
      <w:numPr>
        <w:ilvl w:val="2"/>
        <w:numId w:val="4"/>
      </w:numPr>
      <w:tabs>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4"/>
      </w:numPr>
      <w:tabs>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5"/>
      </w:numPr>
      <w:spacing w:before="80" w:after="80"/>
    </w:pPr>
    <w:rPr>
      <w:sz w:val="24"/>
    </w:rPr>
  </w:style>
  <w:style w:type="paragraph" w:customStyle="1" w:styleId="BulletListMultipleLast">
    <w:name w:val="Bullet List Multiple Last"/>
    <w:next w:val="Normal"/>
    <w:qFormat/>
    <w:pPr>
      <w:numPr>
        <w:numId w:val="6"/>
      </w:numPr>
      <w:spacing w:before="80" w:after="280"/>
    </w:pPr>
    <w:rPr>
      <w:sz w:val="24"/>
    </w:rPr>
  </w:style>
  <w:style w:type="paragraph" w:customStyle="1" w:styleId="BulletListSingle">
    <w:name w:val="Bullet List Single"/>
    <w:qFormat/>
    <w:pPr>
      <w:numPr>
        <w:numId w:val="7"/>
      </w:numPr>
      <w:spacing w:before="60"/>
    </w:pPr>
    <w:rPr>
      <w:sz w:val="24"/>
    </w:rPr>
  </w:style>
  <w:style w:type="paragraph" w:customStyle="1" w:styleId="BulletListSingleLast">
    <w:name w:val="Bullet List Single Last"/>
    <w:next w:val="Normal"/>
    <w:qFormat/>
    <w:pPr>
      <w:numPr>
        <w:numId w:val="8"/>
      </w:numPr>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rsid w:val="00E2343F"/>
    <w:pPr>
      <w:spacing w:before="840" w:after="960"/>
    </w:pPr>
    <w:rPr>
      <w:rFonts w:ascii="Arial Narrow" w:hAnsi="Arial Narrow"/>
      <w:b/>
      <w:color w:val="1F497D" w:themeColor="text2"/>
      <w:sz w:val="46"/>
      <w:szCs w:val="46"/>
    </w:rPr>
  </w:style>
  <w:style w:type="paragraph" w:customStyle="1" w:styleId="TableBulletSmaller">
    <w:name w:val="TableBullet Smaller"/>
    <w:qFormat/>
    <w:pPr>
      <w:numPr>
        <w:numId w:val="14"/>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9"/>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9"/>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9"/>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9"/>
      </w:numPr>
      <w:spacing w:before="240" w:after="120"/>
      <w:outlineLvl w:val="3"/>
    </w:pPr>
    <w:rPr>
      <w:rFonts w:ascii="Arial Narrow" w:hAnsi="Arial Narrow"/>
      <w:b/>
      <w:color w:val="003893"/>
      <w:sz w:val="26"/>
      <w:szCs w:val="26"/>
    </w:rPr>
  </w:style>
  <w:style w:type="paragraph" w:customStyle="1" w:styleId="ESHeading5">
    <w:name w:val="ESHeading 5"/>
    <w:pPr>
      <w:numPr>
        <w:ilvl w:val="4"/>
        <w:numId w:val="9"/>
      </w:numPr>
      <w:tabs>
        <w:tab w:val="num" w:pos="360"/>
      </w:tabs>
      <w:spacing w:before="120"/>
    </w:pPr>
    <w:rPr>
      <w:rFonts w:ascii="Arial Narrow" w:hAnsi="Arial Narrow"/>
      <w:i/>
      <w:sz w:val="26"/>
    </w:rPr>
  </w:style>
  <w:style w:type="paragraph" w:customStyle="1" w:styleId="ESHeading6">
    <w:name w:val="ESHeading 6"/>
    <w:pPr>
      <w:keepNext/>
      <w:numPr>
        <w:ilvl w:val="5"/>
        <w:numId w:val="9"/>
      </w:numPr>
      <w:tabs>
        <w:tab w:val="num" w:pos="360"/>
      </w:tabs>
      <w:spacing w:before="120"/>
    </w:pPr>
    <w:rPr>
      <w:rFonts w:ascii="Arial Narrow" w:hAnsi="Arial Narrow"/>
      <w:sz w:val="24"/>
    </w:rPr>
  </w:style>
  <w:style w:type="paragraph" w:customStyle="1" w:styleId="ESHeading7">
    <w:name w:val="ESHeading 7"/>
    <w:pPr>
      <w:numPr>
        <w:ilvl w:val="6"/>
        <w:numId w:val="9"/>
      </w:num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link w:val="FooterChar"/>
    <w:uiPriority w:val="99"/>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basedOn w:val="Normal"/>
    <w:link w:val="ProgramNameChar"/>
    <w:qFormat/>
    <w:pPr>
      <w:spacing w:before="400" w:after="240"/>
    </w:pPr>
    <w:rPr>
      <w:rFonts w:ascii="Arial Narrow" w:hAnsi="Arial Narrow"/>
      <w:b/>
      <w:color w:val="1F497D" w:themeColor="text2"/>
      <w:sz w:val="32"/>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2"/>
      </w:numPr>
    </w:pPr>
  </w:style>
  <w:style w:type="paragraph" w:customStyle="1" w:styleId="TableBullet">
    <w:name w:val="TableBullet"/>
    <w:qFormat/>
    <w:rsid w:val="00E24C3C"/>
    <w:pPr>
      <w:numPr>
        <w:numId w:val="13"/>
      </w:numPr>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rsid w:val="00E55B87"/>
    <w:pPr>
      <w:keepNext/>
      <w:spacing w:before="60" w:after="60"/>
      <w:jc w:val="center"/>
    </w:pPr>
    <w:rPr>
      <w:rFonts w:ascii="Arial Narrow" w:hAnsi="Arial Narrow"/>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rsid w:val="00E55B87"/>
    <w:pPr>
      <w:spacing w:before="40" w:after="40"/>
    </w:pPr>
    <w:rPr>
      <w:rFonts w:ascii="Arial Narrow" w:hAnsi="Arial Narrow"/>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11"/>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5"/>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color w:val="1F497D" w:themeColor="text2"/>
      <w:sz w:val="32"/>
    </w:rPr>
  </w:style>
  <w:style w:type="character" w:customStyle="1" w:styleId="CustomerProgramChar">
    <w:name w:val="CustomerProgram Char"/>
    <w:basedOn w:val="ProgramNameChar"/>
    <w:link w:val="CustomerProgram"/>
    <w:rPr>
      <w:rFonts w:ascii="Arial Narrow" w:hAnsi="Arial Narrow"/>
      <w:b/>
      <w:color w:val="1F497D" w:themeColor="text2"/>
      <w:sz w:val="32"/>
      <w:lang w:val="en-US" w:eastAsia="en-US" w:bidi="ar-SA"/>
    </w:rPr>
  </w:style>
  <w:style w:type="character" w:customStyle="1" w:styleId="TableTextChar">
    <w:name w:val="TableText Char"/>
    <w:aliases w:val="tt Char"/>
    <w:basedOn w:val="DefaultParagraphFont"/>
    <w:link w:val="TableText"/>
    <w:rsid w:val="00E55B87"/>
    <w:rPr>
      <w:rFonts w:ascii="Arial Narrow" w:hAnsi="Arial Narrow"/>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pPr>
      <w:jc w:val="center"/>
    </w:pPr>
    <w:rPr>
      <w:b/>
      <w:bCs/>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7"/>
      </w:numPr>
      <w:spacing w:before="60" w:after="60"/>
    </w:pPr>
    <w:rPr>
      <w:rFonts w:eastAsiaTheme="majorEastAsia" w:cs="Arial"/>
      <w:bCs/>
      <w:kern w:val="32"/>
      <w:sz w:val="24"/>
      <w:szCs w:val="22"/>
    </w:rPr>
  </w:style>
  <w:style w:type="paragraph" w:customStyle="1" w:styleId="TableVerticalHeading1">
    <w:name w:val="TableVerticalHeading1"/>
    <w:aliases w:val="tvh1"/>
    <w:next w:val="TableVerticalHeading"/>
    <w:pPr>
      <w:widowControl w:val="0"/>
      <w:jc w:val="center"/>
    </w:pPr>
    <w:rPr>
      <w:rFonts w:ascii="Arial" w:hAnsi="Arial"/>
      <w:b/>
    </w:rPr>
  </w:style>
  <w:style w:type="paragraph" w:customStyle="1" w:styleId="CAMHFFRDCName">
    <w:name w:val="CAMH FFRDC Name"/>
    <w:basedOn w:val="CustomerProgram"/>
    <w:link w:val="CAMHFFRDCNameChar"/>
    <w:qFormat/>
    <w:pPr>
      <w:spacing w:after="600"/>
    </w:pPr>
    <w:rPr>
      <w:color w:val="000000" w:themeColor="text1"/>
      <w:sz w:val="36"/>
      <w:szCs w:val="36"/>
    </w:rPr>
  </w:style>
  <w:style w:type="character" w:customStyle="1" w:styleId="CAMHFFRDCNameChar">
    <w:name w:val="CAMH FFRDC Name Char"/>
    <w:basedOn w:val="CustomerProgramChar"/>
    <w:link w:val="CAMHFFRDCName"/>
    <w:rPr>
      <w:rFonts w:ascii="Arial Narrow" w:hAnsi="Arial Narrow"/>
      <w:b/>
      <w:color w:val="000000" w:themeColor="text1"/>
      <w:sz w:val="36"/>
      <w:szCs w:val="36"/>
      <w:lang w:val="en-US" w:eastAsia="en-US" w:bidi="ar-SA"/>
    </w:rPr>
  </w:style>
  <w:style w:type="paragraph" w:customStyle="1" w:styleId="CoverData">
    <w:name w:val="Cover Data"/>
    <w:basedOn w:val="CustomerProgram"/>
    <w:link w:val="CoverDataChar"/>
    <w:qFormat/>
    <w:rPr>
      <w:color w:val="000000" w:themeColor="text1"/>
    </w:rPr>
  </w:style>
  <w:style w:type="character" w:customStyle="1" w:styleId="CoverDataChar">
    <w:name w:val="Cover Data Char"/>
    <w:basedOn w:val="CustomerProgramChar"/>
    <w:link w:val="CoverData"/>
    <w:rPr>
      <w:rFonts w:ascii="Arial Narrow" w:hAnsi="Arial Narrow"/>
      <w:b/>
      <w:color w:val="000000" w:themeColor="text1"/>
      <w:sz w:val="32"/>
      <w:lang w:val="en-US" w:eastAsia="en-US" w:bidi="ar-SA"/>
    </w:rPr>
  </w:style>
  <w:style w:type="paragraph" w:styleId="ListParagraph">
    <w:name w:val="List Paragraph"/>
    <w:basedOn w:val="Normal"/>
    <w:uiPriority w:val="34"/>
    <w:qFormat/>
    <w:pPr>
      <w:ind w:left="720"/>
      <w:contextualSpacing/>
    </w:pPr>
  </w:style>
  <w:style w:type="paragraph" w:styleId="Revision">
    <w:name w:val="Revision"/>
    <w:hidden/>
    <w:uiPriority w:val="99"/>
    <w:semiHidden/>
    <w:rPr>
      <w:sz w:val="24"/>
    </w:rPr>
  </w:style>
  <w:style w:type="paragraph" w:customStyle="1" w:styleId="CoverFooter">
    <w:name w:val="Cover Footer"/>
    <w:basedOn w:val="Normal"/>
    <w:qFormat/>
  </w:style>
  <w:style w:type="paragraph" w:styleId="NormalWeb">
    <w:name w:val="Normal (Web)"/>
    <w:basedOn w:val="Normal"/>
    <w:uiPriority w:val="99"/>
    <w:unhideWhenUsed/>
    <w:pPr>
      <w:spacing w:before="100" w:beforeAutospacing="1" w:after="100" w:afterAutospacing="1"/>
    </w:pPr>
  </w:style>
  <w:style w:type="paragraph" w:styleId="TOCHeading">
    <w:name w:val="TOC Heading"/>
    <w:basedOn w:val="Heading1"/>
    <w:next w:val="Normal"/>
    <w:uiPriority w:val="39"/>
    <w:unhideWhenUsed/>
    <w:qFormat/>
    <w:pPr>
      <w:keepLines/>
      <w:numPr>
        <w:numId w:val="0"/>
      </w:numPr>
      <w:spacing w:before="240" w:after="0" w:line="259" w:lineRule="auto"/>
      <w:outlineLvl w:val="9"/>
    </w:pPr>
    <w:rPr>
      <w:rFonts w:asciiTheme="majorHAnsi" w:hAnsiTheme="majorHAnsi" w:cstheme="majorBidi"/>
      <w:b w:val="0"/>
      <w:color w:val="365F91" w:themeColor="accent1" w:themeShade="BF"/>
      <w:kern w:val="0"/>
      <w:sz w:val="32"/>
      <w:szCs w:val="32"/>
    </w:rPr>
  </w:style>
  <w:style w:type="character" w:customStyle="1" w:styleId="FooterChar">
    <w:name w:val="Footer Char"/>
    <w:basedOn w:val="DefaultParagraphFont"/>
    <w:link w:val="Footer"/>
    <w:uiPriority w:val="99"/>
    <w:rPr>
      <w:rFonts w:ascii="Arial Narrow" w:hAnsi="Arial Narrow"/>
      <w:sz w:val="18"/>
    </w:rPr>
  </w:style>
  <w:style w:type="character" w:customStyle="1" w:styleId="CommentTextChar">
    <w:name w:val="Comment Text Char"/>
    <w:basedOn w:val="DefaultParagraphFont"/>
    <w:link w:val="CommentText"/>
  </w:style>
  <w:style w:type="paragraph" w:styleId="PlainText">
    <w:name w:val="Plain Text"/>
    <w:basedOn w:val="Normal"/>
    <w:link w:val="PlainTextChar"/>
    <w:unhideWhenUse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Pr>
      <w:rFonts w:ascii="Calibri" w:eastAsiaTheme="minorHAnsi" w:hAnsi="Calibri" w:cstheme="minorBidi"/>
      <w:sz w:val="22"/>
      <w:szCs w:val="21"/>
    </w:rPr>
  </w:style>
  <w:style w:type="character" w:styleId="FollowedHyperlink">
    <w:name w:val="FollowedHyperlink"/>
    <w:basedOn w:val="DefaultParagraphFont"/>
    <w:semiHidden/>
    <w:unhideWhenUsed/>
    <w:rPr>
      <w:color w:val="800080" w:themeColor="followedHyperlink"/>
      <w:u w:val="single"/>
    </w:rPr>
  </w:style>
  <w:style w:type="table" w:customStyle="1" w:styleId="ScrollTableNormal">
    <w:name w:val="Scroll Table Normal"/>
    <w:basedOn w:val="TableNormal"/>
    <w:uiPriority w:val="99"/>
    <w:qFormat/>
    <w:rPr>
      <w:sz w:val="24"/>
      <w:szCs w:val="24"/>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Code">
    <w:name w:val="Scroll Code"/>
    <w:basedOn w:val="TableNormal"/>
    <w:uiPriority w:val="99"/>
    <w:qFormat/>
    <w:pPr>
      <w:ind w:left="288" w:right="288"/>
    </w:pPr>
    <w:rPr>
      <w:rFonts w:ascii="Courier New" w:eastAsiaTheme="minorHAnsi" w:hAnsi="Courier New" w:cstheme="minorBidi"/>
      <w:sz w:val="22"/>
      <w:szCs w:val="22"/>
    </w:rPr>
    <w:tblPr>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character" w:styleId="HTMLCode">
    <w:name w:val="HTML Code"/>
    <w:basedOn w:val="DefaultParagraphFont"/>
    <w:uiPriority w:val="99"/>
    <w:semiHidden/>
    <w:unhideWhenUsed/>
    <w:rPr>
      <w:rFonts w:ascii="Courier New" w:hAnsi="Courier New" w:cs="Courier New"/>
      <w:sz w:val="20"/>
      <w:szCs w:val="20"/>
    </w:rPr>
  </w:style>
  <w:style w:type="character" w:customStyle="1" w:styleId="Heading3Char">
    <w:name w:val="Heading 3 Char"/>
    <w:basedOn w:val="DefaultParagraphFont"/>
    <w:link w:val="Heading3"/>
    <w:uiPriority w:val="9"/>
    <w:locked/>
    <w:rsid w:val="00080E32"/>
    <w:rPr>
      <w:rFonts w:ascii="Arial Narrow" w:hAnsi="Arial Narrow"/>
      <w:b/>
      <w:sz w:val="28"/>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character" w:styleId="Mention">
    <w:name w:val="Mention"/>
    <w:basedOn w:val="DefaultParagraphFont"/>
    <w:uiPriority w:val="99"/>
    <w:semiHidden/>
    <w:unhideWhenUsed/>
    <w:rPr>
      <w:color w:val="2B579A"/>
      <w:shd w:val="clear" w:color="auto" w:fill="E6E6E6"/>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rPr>
      <w:color w:val="808080"/>
      <w:shd w:val="clear" w:color="auto" w:fill="E6E6E6"/>
    </w:rPr>
  </w:style>
  <w:style w:type="character" w:styleId="UnresolvedMention">
    <w:name w:val="Unresolved Mention"/>
    <w:basedOn w:val="DefaultParagraphFont"/>
    <w:rsid w:val="00E206BE"/>
    <w:rPr>
      <w:color w:val="808080"/>
      <w:shd w:val="clear" w:color="auto" w:fill="E6E6E6"/>
    </w:rPr>
  </w:style>
  <w:style w:type="paragraph" w:customStyle="1" w:styleId="paragraph">
    <w:name w:val="paragraph"/>
    <w:basedOn w:val="Normal"/>
    <w:rsid w:val="00F7716A"/>
  </w:style>
  <w:style w:type="character" w:customStyle="1" w:styleId="spellingerror">
    <w:name w:val="spellingerror"/>
    <w:basedOn w:val="DefaultParagraphFont"/>
    <w:rsid w:val="00F7716A"/>
  </w:style>
  <w:style w:type="character" w:customStyle="1" w:styleId="eop">
    <w:name w:val="eop"/>
    <w:basedOn w:val="DefaultParagraphFont"/>
    <w:rsid w:val="00F7716A"/>
  </w:style>
  <w:style w:type="character" w:customStyle="1" w:styleId="Heading2Char">
    <w:name w:val="Heading 2 Char"/>
    <w:basedOn w:val="DefaultParagraphFont"/>
    <w:link w:val="Heading2"/>
    <w:uiPriority w:val="9"/>
    <w:rsid w:val="00080E32"/>
    <w:rPr>
      <w:rFonts w:ascii="Arial Narrow" w:hAnsi="Arial Narrow"/>
      <w:b/>
      <w:sz w:val="32"/>
    </w:rPr>
  </w:style>
  <w:style w:type="character" w:customStyle="1" w:styleId="Heading4Char">
    <w:name w:val="Heading 4 Char"/>
    <w:basedOn w:val="DefaultParagraphFont"/>
    <w:link w:val="Heading4"/>
    <w:uiPriority w:val="9"/>
    <w:rsid w:val="00080E32"/>
    <w:rPr>
      <w:rFonts w:ascii="Arial Narrow" w:hAnsi="Arial Narrow"/>
      <w:b/>
      <w:sz w:val="26"/>
    </w:rPr>
  </w:style>
  <w:style w:type="paragraph" w:customStyle="1" w:styleId="ReleaseLabel">
    <w:name w:val="Release Label"/>
    <w:basedOn w:val="DocTitle"/>
    <w:qFormat/>
    <w:rsid w:val="00E2343F"/>
    <w:pPr>
      <w:spacing w:after="100" w:afterAutospacing="1"/>
    </w:pPr>
    <w:rPr>
      <w:sz w:val="36"/>
      <w:szCs w:val="36"/>
    </w:rPr>
  </w:style>
  <w:style w:type="character" w:styleId="Strong">
    <w:name w:val="Strong"/>
    <w:basedOn w:val="DefaultParagraphFont"/>
    <w:uiPriority w:val="22"/>
    <w:qFormat/>
    <w:rsid w:val="00B61A83"/>
    <w:rPr>
      <w:b/>
      <w:bCs/>
    </w:rPr>
  </w:style>
  <w:style w:type="paragraph" w:customStyle="1" w:styleId="CodeIndent">
    <w:name w:val="CodeIndent"/>
    <w:basedOn w:val="NormalWeb"/>
    <w:qFormat/>
    <w:rsid w:val="00C40BAE"/>
    <w:pPr>
      <w:shd w:val="clear" w:color="auto" w:fill="FFFFFF" w:themeFill="background1"/>
      <w:tabs>
        <w:tab w:val="num" w:pos="720"/>
      </w:tabs>
      <w:spacing w:before="0" w:beforeAutospacing="0" w:after="0" w:afterAutospacing="0"/>
      <w:ind w:left="720"/>
    </w:pPr>
    <w:rPr>
      <w:rFonts w:ascii="Courier New" w:eastAsia="Courier New" w:hAnsi="Courier New" w:cs="Courier New"/>
      <w:sz w:val="22"/>
      <w:szCs w:val="22"/>
    </w:rPr>
  </w:style>
  <w:style w:type="paragraph" w:styleId="HTMLPreformatted">
    <w:name w:val="HTML Preformatted"/>
    <w:basedOn w:val="Normal"/>
    <w:link w:val="HTMLPreformattedChar"/>
    <w:uiPriority w:val="99"/>
    <w:semiHidden/>
    <w:unhideWhenUsed/>
    <w:rsid w:val="007C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757D"/>
    <w:rPr>
      <w:rFonts w:ascii="Courier New" w:hAnsi="Courier New" w:cs="Courier New"/>
    </w:rPr>
  </w:style>
  <w:style w:type="paragraph" w:styleId="BodyText">
    <w:name w:val="Body Text"/>
    <w:basedOn w:val="Normal"/>
    <w:link w:val="BodyTextChar"/>
    <w:qFormat/>
    <w:rsid w:val="00083F29"/>
    <w:pPr>
      <w:spacing w:before="0"/>
    </w:pPr>
  </w:style>
  <w:style w:type="character" w:customStyle="1" w:styleId="BodyTextChar">
    <w:name w:val="Body Text Char"/>
    <w:basedOn w:val="DefaultParagraphFont"/>
    <w:link w:val="BodyText"/>
    <w:rsid w:val="00083F29"/>
    <w:rPr>
      <w:sz w:val="24"/>
      <w:szCs w:val="24"/>
    </w:rPr>
  </w:style>
  <w:style w:type="paragraph" w:styleId="ListBullet">
    <w:name w:val="List Bullet"/>
    <w:basedOn w:val="Normal"/>
    <w:rsid w:val="00083F29"/>
    <w:pPr>
      <w:numPr>
        <w:numId w:val="60"/>
      </w:numPr>
      <w:tabs>
        <w:tab w:val="clear" w:pos="360"/>
      </w:tabs>
      <w:spacing w:before="0"/>
      <w:ind w:left="720" w:hanging="360"/>
      <w:contextualSpacing/>
    </w:pPr>
    <w:rPr>
      <w:bCs/>
    </w:rPr>
  </w:style>
  <w:style w:type="paragraph" w:styleId="ListBullet2">
    <w:name w:val="List Bullet 2"/>
    <w:basedOn w:val="Normal"/>
    <w:rsid w:val="00083F29"/>
    <w:pPr>
      <w:numPr>
        <w:numId w:val="62"/>
      </w:numPr>
      <w:tabs>
        <w:tab w:val="left" w:pos="994"/>
      </w:tabs>
      <w:spacing w:before="0"/>
    </w:pPr>
  </w:style>
  <w:style w:type="paragraph" w:styleId="ListBullet3">
    <w:name w:val="List Bullet 3"/>
    <w:basedOn w:val="Normal"/>
    <w:rsid w:val="00083F29"/>
    <w:pPr>
      <w:numPr>
        <w:numId w:val="64"/>
      </w:numPr>
      <w:tabs>
        <w:tab w:val="left" w:pos="1440"/>
      </w:tabs>
      <w:spacing w:before="0"/>
    </w:pPr>
  </w:style>
  <w:style w:type="paragraph" w:customStyle="1" w:styleId="BodyTextCentered">
    <w:name w:val="Body Text Centered"/>
    <w:basedOn w:val="Normal"/>
    <w:link w:val="BodyTextCenteredChar"/>
    <w:rsid w:val="00BB0163"/>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IntentionallyBlank">
    <w:name w:val="Intentionally Blank"/>
    <w:basedOn w:val="BodyTextCentered"/>
    <w:link w:val="IntentionallyBlankChar"/>
    <w:rsid w:val="00BB0163"/>
    <w:pPr>
      <w:tabs>
        <w:tab w:val="clear" w:pos="720"/>
        <w:tab w:val="clear" w:pos="2160"/>
        <w:tab w:val="clear" w:pos="3600"/>
        <w:tab w:val="clear" w:pos="5040"/>
        <w:tab w:val="clear" w:pos="6480"/>
        <w:tab w:val="clear" w:pos="7920"/>
      </w:tabs>
      <w:spacing w:before="4000"/>
    </w:pPr>
  </w:style>
  <w:style w:type="character" w:customStyle="1" w:styleId="BodyTextCenteredChar">
    <w:name w:val="Body Text Centered Char"/>
    <w:basedOn w:val="DefaultParagraphFont"/>
    <w:link w:val="BodyTextCentered"/>
    <w:rsid w:val="00BB0163"/>
    <w:rPr>
      <w:rFonts w:eastAsia="MS Mincho"/>
      <w:sz w:val="24"/>
      <w:szCs w:val="24"/>
    </w:rPr>
  </w:style>
  <w:style w:type="character" w:customStyle="1" w:styleId="IntentionallyBlankChar">
    <w:name w:val="Intentionally Blank Char"/>
    <w:basedOn w:val="BodyTextCenteredChar"/>
    <w:link w:val="IntentionallyBlank"/>
    <w:rsid w:val="00BB016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824">
      <w:bodyDiv w:val="1"/>
      <w:marLeft w:val="0"/>
      <w:marRight w:val="0"/>
      <w:marTop w:val="0"/>
      <w:marBottom w:val="0"/>
      <w:divBdr>
        <w:top w:val="none" w:sz="0" w:space="0" w:color="auto"/>
        <w:left w:val="none" w:sz="0" w:space="0" w:color="auto"/>
        <w:bottom w:val="none" w:sz="0" w:space="0" w:color="auto"/>
        <w:right w:val="none" w:sz="0" w:space="0" w:color="auto"/>
      </w:divBdr>
    </w:div>
    <w:div w:id="15621252">
      <w:bodyDiv w:val="1"/>
      <w:marLeft w:val="0"/>
      <w:marRight w:val="0"/>
      <w:marTop w:val="0"/>
      <w:marBottom w:val="0"/>
      <w:divBdr>
        <w:top w:val="none" w:sz="0" w:space="0" w:color="auto"/>
        <w:left w:val="none" w:sz="0" w:space="0" w:color="auto"/>
        <w:bottom w:val="none" w:sz="0" w:space="0" w:color="auto"/>
        <w:right w:val="none" w:sz="0" w:space="0" w:color="auto"/>
      </w:divBdr>
    </w:div>
    <w:div w:id="33776751">
      <w:bodyDiv w:val="1"/>
      <w:marLeft w:val="0"/>
      <w:marRight w:val="0"/>
      <w:marTop w:val="0"/>
      <w:marBottom w:val="0"/>
      <w:divBdr>
        <w:top w:val="none" w:sz="0" w:space="0" w:color="auto"/>
        <w:left w:val="none" w:sz="0" w:space="0" w:color="auto"/>
        <w:bottom w:val="none" w:sz="0" w:space="0" w:color="auto"/>
        <w:right w:val="none" w:sz="0" w:space="0" w:color="auto"/>
      </w:divBdr>
    </w:div>
    <w:div w:id="93285572">
      <w:bodyDiv w:val="1"/>
      <w:marLeft w:val="0"/>
      <w:marRight w:val="0"/>
      <w:marTop w:val="0"/>
      <w:marBottom w:val="0"/>
      <w:divBdr>
        <w:top w:val="none" w:sz="0" w:space="0" w:color="auto"/>
        <w:left w:val="none" w:sz="0" w:space="0" w:color="auto"/>
        <w:bottom w:val="none" w:sz="0" w:space="0" w:color="auto"/>
        <w:right w:val="none" w:sz="0" w:space="0" w:color="auto"/>
      </w:divBdr>
      <w:divsChild>
        <w:div w:id="2066174999">
          <w:marLeft w:val="0"/>
          <w:marRight w:val="0"/>
          <w:marTop w:val="0"/>
          <w:marBottom w:val="0"/>
          <w:divBdr>
            <w:top w:val="none" w:sz="0" w:space="0" w:color="auto"/>
            <w:left w:val="none" w:sz="0" w:space="0" w:color="auto"/>
            <w:bottom w:val="none" w:sz="0" w:space="0" w:color="auto"/>
            <w:right w:val="none" w:sz="0" w:space="0" w:color="auto"/>
          </w:divBdr>
          <w:divsChild>
            <w:div w:id="1950622846">
              <w:marLeft w:val="0"/>
              <w:marRight w:val="0"/>
              <w:marTop w:val="0"/>
              <w:marBottom w:val="0"/>
              <w:divBdr>
                <w:top w:val="none" w:sz="0" w:space="0" w:color="auto"/>
                <w:left w:val="none" w:sz="0" w:space="0" w:color="auto"/>
                <w:bottom w:val="none" w:sz="0" w:space="0" w:color="auto"/>
                <w:right w:val="none" w:sz="0" w:space="0" w:color="auto"/>
              </w:divBdr>
              <w:divsChild>
                <w:div w:id="1599408598">
                  <w:marLeft w:val="0"/>
                  <w:marRight w:val="0"/>
                  <w:marTop w:val="0"/>
                  <w:marBottom w:val="0"/>
                  <w:divBdr>
                    <w:top w:val="none" w:sz="0" w:space="0" w:color="auto"/>
                    <w:left w:val="none" w:sz="0" w:space="0" w:color="auto"/>
                    <w:bottom w:val="none" w:sz="0" w:space="0" w:color="auto"/>
                    <w:right w:val="none" w:sz="0" w:space="0" w:color="auto"/>
                  </w:divBdr>
                  <w:divsChild>
                    <w:div w:id="295918811">
                      <w:marLeft w:val="3525"/>
                      <w:marRight w:val="0"/>
                      <w:marTop w:val="615"/>
                      <w:marBottom w:val="0"/>
                      <w:divBdr>
                        <w:top w:val="none" w:sz="0" w:space="0" w:color="auto"/>
                        <w:left w:val="none" w:sz="0" w:space="0" w:color="auto"/>
                        <w:bottom w:val="none" w:sz="0" w:space="0" w:color="auto"/>
                        <w:right w:val="none" w:sz="0" w:space="0" w:color="auto"/>
                      </w:divBdr>
                      <w:divsChild>
                        <w:div w:id="1211183812">
                          <w:marLeft w:val="0"/>
                          <w:marRight w:val="0"/>
                          <w:marTop w:val="0"/>
                          <w:marBottom w:val="0"/>
                          <w:divBdr>
                            <w:top w:val="none" w:sz="0" w:space="0" w:color="auto"/>
                            <w:left w:val="none" w:sz="0" w:space="0" w:color="auto"/>
                            <w:bottom w:val="none" w:sz="0" w:space="0" w:color="auto"/>
                            <w:right w:val="none" w:sz="0" w:space="0" w:color="auto"/>
                          </w:divBdr>
                          <w:divsChild>
                            <w:div w:id="17833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3105">
      <w:bodyDiv w:val="1"/>
      <w:marLeft w:val="0"/>
      <w:marRight w:val="0"/>
      <w:marTop w:val="0"/>
      <w:marBottom w:val="0"/>
      <w:divBdr>
        <w:top w:val="none" w:sz="0" w:space="0" w:color="auto"/>
        <w:left w:val="none" w:sz="0" w:space="0" w:color="auto"/>
        <w:bottom w:val="none" w:sz="0" w:space="0" w:color="auto"/>
        <w:right w:val="none" w:sz="0" w:space="0" w:color="auto"/>
      </w:divBdr>
      <w:divsChild>
        <w:div w:id="800149706">
          <w:marLeft w:val="806"/>
          <w:marRight w:val="0"/>
          <w:marTop w:val="0"/>
          <w:marBottom w:val="120"/>
          <w:divBdr>
            <w:top w:val="none" w:sz="0" w:space="0" w:color="auto"/>
            <w:left w:val="none" w:sz="0" w:space="0" w:color="auto"/>
            <w:bottom w:val="none" w:sz="0" w:space="0" w:color="auto"/>
            <w:right w:val="none" w:sz="0" w:space="0" w:color="auto"/>
          </w:divBdr>
        </w:div>
        <w:div w:id="1915168167">
          <w:marLeft w:val="806"/>
          <w:marRight w:val="0"/>
          <w:marTop w:val="0"/>
          <w:marBottom w:val="120"/>
          <w:divBdr>
            <w:top w:val="none" w:sz="0" w:space="0" w:color="auto"/>
            <w:left w:val="none" w:sz="0" w:space="0" w:color="auto"/>
            <w:bottom w:val="none" w:sz="0" w:space="0" w:color="auto"/>
            <w:right w:val="none" w:sz="0" w:space="0" w:color="auto"/>
          </w:divBdr>
        </w:div>
      </w:divsChild>
    </w:div>
    <w:div w:id="123277798">
      <w:bodyDiv w:val="1"/>
      <w:marLeft w:val="0"/>
      <w:marRight w:val="0"/>
      <w:marTop w:val="0"/>
      <w:marBottom w:val="0"/>
      <w:divBdr>
        <w:top w:val="none" w:sz="0" w:space="0" w:color="auto"/>
        <w:left w:val="none" w:sz="0" w:space="0" w:color="auto"/>
        <w:bottom w:val="none" w:sz="0" w:space="0" w:color="auto"/>
        <w:right w:val="none" w:sz="0" w:space="0" w:color="auto"/>
      </w:divBdr>
    </w:div>
    <w:div w:id="129370577">
      <w:bodyDiv w:val="1"/>
      <w:marLeft w:val="0"/>
      <w:marRight w:val="0"/>
      <w:marTop w:val="0"/>
      <w:marBottom w:val="0"/>
      <w:divBdr>
        <w:top w:val="none" w:sz="0" w:space="0" w:color="auto"/>
        <w:left w:val="none" w:sz="0" w:space="0" w:color="auto"/>
        <w:bottom w:val="none" w:sz="0" w:space="0" w:color="auto"/>
        <w:right w:val="none" w:sz="0" w:space="0" w:color="auto"/>
      </w:divBdr>
    </w:div>
    <w:div w:id="133569344">
      <w:bodyDiv w:val="1"/>
      <w:marLeft w:val="0"/>
      <w:marRight w:val="0"/>
      <w:marTop w:val="0"/>
      <w:marBottom w:val="0"/>
      <w:divBdr>
        <w:top w:val="none" w:sz="0" w:space="0" w:color="auto"/>
        <w:left w:val="none" w:sz="0" w:space="0" w:color="auto"/>
        <w:bottom w:val="none" w:sz="0" w:space="0" w:color="auto"/>
        <w:right w:val="none" w:sz="0" w:space="0" w:color="auto"/>
      </w:divBdr>
      <w:divsChild>
        <w:div w:id="1570650473">
          <w:marLeft w:val="0"/>
          <w:marRight w:val="0"/>
          <w:marTop w:val="0"/>
          <w:marBottom w:val="0"/>
          <w:divBdr>
            <w:top w:val="none" w:sz="0" w:space="0" w:color="auto"/>
            <w:left w:val="none" w:sz="0" w:space="0" w:color="auto"/>
            <w:bottom w:val="none" w:sz="0" w:space="0" w:color="auto"/>
            <w:right w:val="none" w:sz="0" w:space="0" w:color="auto"/>
          </w:divBdr>
          <w:divsChild>
            <w:div w:id="1055392864">
              <w:marLeft w:val="0"/>
              <w:marRight w:val="0"/>
              <w:marTop w:val="0"/>
              <w:marBottom w:val="0"/>
              <w:divBdr>
                <w:top w:val="none" w:sz="0" w:space="0" w:color="auto"/>
                <w:left w:val="none" w:sz="0" w:space="0" w:color="auto"/>
                <w:bottom w:val="none" w:sz="0" w:space="0" w:color="auto"/>
                <w:right w:val="none" w:sz="0" w:space="0" w:color="auto"/>
              </w:divBdr>
              <w:divsChild>
                <w:div w:id="26300200">
                  <w:marLeft w:val="0"/>
                  <w:marRight w:val="0"/>
                  <w:marTop w:val="0"/>
                  <w:marBottom w:val="0"/>
                  <w:divBdr>
                    <w:top w:val="none" w:sz="0" w:space="0" w:color="auto"/>
                    <w:left w:val="none" w:sz="0" w:space="0" w:color="auto"/>
                    <w:bottom w:val="none" w:sz="0" w:space="0" w:color="auto"/>
                    <w:right w:val="none" w:sz="0" w:space="0" w:color="auto"/>
                  </w:divBdr>
                  <w:divsChild>
                    <w:div w:id="631179935">
                      <w:marLeft w:val="3525"/>
                      <w:marRight w:val="0"/>
                      <w:marTop w:val="615"/>
                      <w:marBottom w:val="0"/>
                      <w:divBdr>
                        <w:top w:val="none" w:sz="0" w:space="0" w:color="auto"/>
                        <w:left w:val="none" w:sz="0" w:space="0" w:color="auto"/>
                        <w:bottom w:val="none" w:sz="0" w:space="0" w:color="auto"/>
                        <w:right w:val="none" w:sz="0" w:space="0" w:color="auto"/>
                      </w:divBdr>
                      <w:divsChild>
                        <w:div w:id="1814638286">
                          <w:marLeft w:val="0"/>
                          <w:marRight w:val="0"/>
                          <w:marTop w:val="0"/>
                          <w:marBottom w:val="0"/>
                          <w:divBdr>
                            <w:top w:val="none" w:sz="0" w:space="0" w:color="auto"/>
                            <w:left w:val="none" w:sz="0" w:space="0" w:color="auto"/>
                            <w:bottom w:val="none" w:sz="0" w:space="0" w:color="auto"/>
                            <w:right w:val="none" w:sz="0" w:space="0" w:color="auto"/>
                          </w:divBdr>
                          <w:divsChild>
                            <w:div w:id="915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5195">
      <w:bodyDiv w:val="1"/>
      <w:marLeft w:val="0"/>
      <w:marRight w:val="0"/>
      <w:marTop w:val="0"/>
      <w:marBottom w:val="0"/>
      <w:divBdr>
        <w:top w:val="none" w:sz="0" w:space="0" w:color="auto"/>
        <w:left w:val="none" w:sz="0" w:space="0" w:color="auto"/>
        <w:bottom w:val="none" w:sz="0" w:space="0" w:color="auto"/>
        <w:right w:val="none" w:sz="0" w:space="0" w:color="auto"/>
      </w:divBdr>
    </w:div>
    <w:div w:id="195586000">
      <w:bodyDiv w:val="1"/>
      <w:marLeft w:val="0"/>
      <w:marRight w:val="0"/>
      <w:marTop w:val="0"/>
      <w:marBottom w:val="0"/>
      <w:divBdr>
        <w:top w:val="none" w:sz="0" w:space="0" w:color="auto"/>
        <w:left w:val="none" w:sz="0" w:space="0" w:color="auto"/>
        <w:bottom w:val="none" w:sz="0" w:space="0" w:color="auto"/>
        <w:right w:val="none" w:sz="0" w:space="0" w:color="auto"/>
      </w:divBdr>
    </w:div>
    <w:div w:id="195968033">
      <w:bodyDiv w:val="1"/>
      <w:marLeft w:val="0"/>
      <w:marRight w:val="0"/>
      <w:marTop w:val="0"/>
      <w:marBottom w:val="0"/>
      <w:divBdr>
        <w:top w:val="none" w:sz="0" w:space="0" w:color="auto"/>
        <w:left w:val="none" w:sz="0" w:space="0" w:color="auto"/>
        <w:bottom w:val="none" w:sz="0" w:space="0" w:color="auto"/>
        <w:right w:val="none" w:sz="0" w:space="0" w:color="auto"/>
      </w:divBdr>
    </w:div>
    <w:div w:id="202645460">
      <w:bodyDiv w:val="1"/>
      <w:marLeft w:val="0"/>
      <w:marRight w:val="0"/>
      <w:marTop w:val="0"/>
      <w:marBottom w:val="0"/>
      <w:divBdr>
        <w:top w:val="none" w:sz="0" w:space="0" w:color="auto"/>
        <w:left w:val="none" w:sz="0" w:space="0" w:color="auto"/>
        <w:bottom w:val="none" w:sz="0" w:space="0" w:color="auto"/>
        <w:right w:val="none" w:sz="0" w:space="0" w:color="auto"/>
      </w:divBdr>
    </w:div>
    <w:div w:id="237635016">
      <w:bodyDiv w:val="1"/>
      <w:marLeft w:val="0"/>
      <w:marRight w:val="0"/>
      <w:marTop w:val="0"/>
      <w:marBottom w:val="0"/>
      <w:divBdr>
        <w:top w:val="none" w:sz="0" w:space="0" w:color="auto"/>
        <w:left w:val="none" w:sz="0" w:space="0" w:color="auto"/>
        <w:bottom w:val="none" w:sz="0" w:space="0" w:color="auto"/>
        <w:right w:val="none" w:sz="0" w:space="0" w:color="auto"/>
      </w:divBdr>
      <w:divsChild>
        <w:div w:id="536356810">
          <w:marLeft w:val="0"/>
          <w:marRight w:val="0"/>
          <w:marTop w:val="0"/>
          <w:marBottom w:val="0"/>
          <w:divBdr>
            <w:top w:val="none" w:sz="0" w:space="0" w:color="auto"/>
            <w:left w:val="none" w:sz="0" w:space="0" w:color="auto"/>
            <w:bottom w:val="none" w:sz="0" w:space="0" w:color="auto"/>
            <w:right w:val="none" w:sz="0" w:space="0" w:color="auto"/>
          </w:divBdr>
          <w:divsChild>
            <w:div w:id="364446010">
              <w:marLeft w:val="0"/>
              <w:marRight w:val="0"/>
              <w:marTop w:val="0"/>
              <w:marBottom w:val="0"/>
              <w:divBdr>
                <w:top w:val="none" w:sz="0" w:space="0" w:color="auto"/>
                <w:left w:val="none" w:sz="0" w:space="0" w:color="auto"/>
                <w:bottom w:val="none" w:sz="0" w:space="0" w:color="auto"/>
                <w:right w:val="none" w:sz="0" w:space="0" w:color="auto"/>
              </w:divBdr>
              <w:divsChild>
                <w:div w:id="528686379">
                  <w:marLeft w:val="0"/>
                  <w:marRight w:val="0"/>
                  <w:marTop w:val="0"/>
                  <w:marBottom w:val="0"/>
                  <w:divBdr>
                    <w:top w:val="none" w:sz="0" w:space="0" w:color="auto"/>
                    <w:left w:val="none" w:sz="0" w:space="0" w:color="auto"/>
                    <w:bottom w:val="none" w:sz="0" w:space="0" w:color="auto"/>
                    <w:right w:val="none" w:sz="0" w:space="0" w:color="auto"/>
                  </w:divBdr>
                  <w:divsChild>
                    <w:div w:id="1269777503">
                      <w:marLeft w:val="3525"/>
                      <w:marRight w:val="0"/>
                      <w:marTop w:val="615"/>
                      <w:marBottom w:val="0"/>
                      <w:divBdr>
                        <w:top w:val="none" w:sz="0" w:space="0" w:color="auto"/>
                        <w:left w:val="none" w:sz="0" w:space="0" w:color="auto"/>
                        <w:bottom w:val="none" w:sz="0" w:space="0" w:color="auto"/>
                        <w:right w:val="none" w:sz="0" w:space="0" w:color="auto"/>
                      </w:divBdr>
                      <w:divsChild>
                        <w:div w:id="1107115891">
                          <w:marLeft w:val="0"/>
                          <w:marRight w:val="0"/>
                          <w:marTop w:val="0"/>
                          <w:marBottom w:val="0"/>
                          <w:divBdr>
                            <w:top w:val="none" w:sz="0" w:space="0" w:color="auto"/>
                            <w:left w:val="none" w:sz="0" w:space="0" w:color="auto"/>
                            <w:bottom w:val="none" w:sz="0" w:space="0" w:color="auto"/>
                            <w:right w:val="none" w:sz="0" w:space="0" w:color="auto"/>
                          </w:divBdr>
                          <w:divsChild>
                            <w:div w:id="834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912251">
      <w:bodyDiv w:val="1"/>
      <w:marLeft w:val="0"/>
      <w:marRight w:val="0"/>
      <w:marTop w:val="0"/>
      <w:marBottom w:val="0"/>
      <w:divBdr>
        <w:top w:val="none" w:sz="0" w:space="0" w:color="auto"/>
        <w:left w:val="none" w:sz="0" w:space="0" w:color="auto"/>
        <w:bottom w:val="none" w:sz="0" w:space="0" w:color="auto"/>
        <w:right w:val="none" w:sz="0" w:space="0" w:color="auto"/>
      </w:divBdr>
    </w:div>
    <w:div w:id="320546618">
      <w:bodyDiv w:val="1"/>
      <w:marLeft w:val="0"/>
      <w:marRight w:val="0"/>
      <w:marTop w:val="0"/>
      <w:marBottom w:val="0"/>
      <w:divBdr>
        <w:top w:val="none" w:sz="0" w:space="0" w:color="auto"/>
        <w:left w:val="none" w:sz="0" w:space="0" w:color="auto"/>
        <w:bottom w:val="none" w:sz="0" w:space="0" w:color="auto"/>
        <w:right w:val="none" w:sz="0" w:space="0" w:color="auto"/>
      </w:divBdr>
    </w:div>
    <w:div w:id="352145472">
      <w:bodyDiv w:val="1"/>
      <w:marLeft w:val="0"/>
      <w:marRight w:val="0"/>
      <w:marTop w:val="0"/>
      <w:marBottom w:val="0"/>
      <w:divBdr>
        <w:top w:val="none" w:sz="0" w:space="0" w:color="auto"/>
        <w:left w:val="none" w:sz="0" w:space="0" w:color="auto"/>
        <w:bottom w:val="none" w:sz="0" w:space="0" w:color="auto"/>
        <w:right w:val="none" w:sz="0" w:space="0" w:color="auto"/>
      </w:divBdr>
    </w:div>
    <w:div w:id="396517749">
      <w:bodyDiv w:val="1"/>
      <w:marLeft w:val="0"/>
      <w:marRight w:val="0"/>
      <w:marTop w:val="0"/>
      <w:marBottom w:val="0"/>
      <w:divBdr>
        <w:top w:val="none" w:sz="0" w:space="0" w:color="auto"/>
        <w:left w:val="none" w:sz="0" w:space="0" w:color="auto"/>
        <w:bottom w:val="none" w:sz="0" w:space="0" w:color="auto"/>
        <w:right w:val="none" w:sz="0" w:space="0" w:color="auto"/>
      </w:divBdr>
    </w:div>
    <w:div w:id="398207604">
      <w:bodyDiv w:val="1"/>
      <w:marLeft w:val="0"/>
      <w:marRight w:val="0"/>
      <w:marTop w:val="0"/>
      <w:marBottom w:val="0"/>
      <w:divBdr>
        <w:top w:val="none" w:sz="0" w:space="0" w:color="auto"/>
        <w:left w:val="none" w:sz="0" w:space="0" w:color="auto"/>
        <w:bottom w:val="none" w:sz="0" w:space="0" w:color="auto"/>
        <w:right w:val="none" w:sz="0" w:space="0" w:color="auto"/>
      </w:divBdr>
    </w:div>
    <w:div w:id="399864946">
      <w:bodyDiv w:val="1"/>
      <w:marLeft w:val="0"/>
      <w:marRight w:val="0"/>
      <w:marTop w:val="0"/>
      <w:marBottom w:val="0"/>
      <w:divBdr>
        <w:top w:val="none" w:sz="0" w:space="0" w:color="auto"/>
        <w:left w:val="none" w:sz="0" w:space="0" w:color="auto"/>
        <w:bottom w:val="none" w:sz="0" w:space="0" w:color="auto"/>
        <w:right w:val="none" w:sz="0" w:space="0" w:color="auto"/>
      </w:divBdr>
    </w:div>
    <w:div w:id="409160829">
      <w:bodyDiv w:val="1"/>
      <w:marLeft w:val="0"/>
      <w:marRight w:val="0"/>
      <w:marTop w:val="0"/>
      <w:marBottom w:val="0"/>
      <w:divBdr>
        <w:top w:val="none" w:sz="0" w:space="0" w:color="auto"/>
        <w:left w:val="none" w:sz="0" w:space="0" w:color="auto"/>
        <w:bottom w:val="none" w:sz="0" w:space="0" w:color="auto"/>
        <w:right w:val="none" w:sz="0" w:space="0" w:color="auto"/>
      </w:divBdr>
    </w:div>
    <w:div w:id="530607529">
      <w:bodyDiv w:val="1"/>
      <w:marLeft w:val="0"/>
      <w:marRight w:val="0"/>
      <w:marTop w:val="0"/>
      <w:marBottom w:val="0"/>
      <w:divBdr>
        <w:top w:val="none" w:sz="0" w:space="0" w:color="auto"/>
        <w:left w:val="none" w:sz="0" w:space="0" w:color="auto"/>
        <w:bottom w:val="none" w:sz="0" w:space="0" w:color="auto"/>
        <w:right w:val="none" w:sz="0" w:space="0" w:color="auto"/>
      </w:divBdr>
    </w:div>
    <w:div w:id="620262992">
      <w:bodyDiv w:val="1"/>
      <w:marLeft w:val="0"/>
      <w:marRight w:val="0"/>
      <w:marTop w:val="0"/>
      <w:marBottom w:val="0"/>
      <w:divBdr>
        <w:top w:val="none" w:sz="0" w:space="0" w:color="auto"/>
        <w:left w:val="none" w:sz="0" w:space="0" w:color="auto"/>
        <w:bottom w:val="none" w:sz="0" w:space="0" w:color="auto"/>
        <w:right w:val="none" w:sz="0" w:space="0" w:color="auto"/>
      </w:divBdr>
      <w:divsChild>
        <w:div w:id="400325214">
          <w:marLeft w:val="0"/>
          <w:marRight w:val="0"/>
          <w:marTop w:val="0"/>
          <w:marBottom w:val="0"/>
          <w:divBdr>
            <w:top w:val="none" w:sz="0" w:space="0" w:color="auto"/>
            <w:left w:val="none" w:sz="0" w:space="0" w:color="auto"/>
            <w:bottom w:val="none" w:sz="0" w:space="0" w:color="auto"/>
            <w:right w:val="none" w:sz="0" w:space="0" w:color="auto"/>
          </w:divBdr>
          <w:divsChild>
            <w:div w:id="706879164">
              <w:marLeft w:val="0"/>
              <w:marRight w:val="0"/>
              <w:marTop w:val="0"/>
              <w:marBottom w:val="0"/>
              <w:divBdr>
                <w:top w:val="none" w:sz="0" w:space="0" w:color="auto"/>
                <w:left w:val="none" w:sz="0" w:space="0" w:color="auto"/>
                <w:bottom w:val="none" w:sz="0" w:space="0" w:color="auto"/>
                <w:right w:val="none" w:sz="0" w:space="0" w:color="auto"/>
              </w:divBdr>
              <w:divsChild>
                <w:div w:id="1673289055">
                  <w:marLeft w:val="0"/>
                  <w:marRight w:val="0"/>
                  <w:marTop w:val="0"/>
                  <w:marBottom w:val="0"/>
                  <w:divBdr>
                    <w:top w:val="none" w:sz="0" w:space="0" w:color="auto"/>
                    <w:left w:val="none" w:sz="0" w:space="0" w:color="auto"/>
                    <w:bottom w:val="none" w:sz="0" w:space="0" w:color="auto"/>
                    <w:right w:val="none" w:sz="0" w:space="0" w:color="auto"/>
                  </w:divBdr>
                  <w:divsChild>
                    <w:div w:id="1551726119">
                      <w:marLeft w:val="4275"/>
                      <w:marRight w:val="0"/>
                      <w:marTop w:val="615"/>
                      <w:marBottom w:val="0"/>
                      <w:divBdr>
                        <w:top w:val="none" w:sz="0" w:space="0" w:color="auto"/>
                        <w:left w:val="none" w:sz="0" w:space="0" w:color="auto"/>
                        <w:bottom w:val="none" w:sz="0" w:space="0" w:color="auto"/>
                        <w:right w:val="none" w:sz="0" w:space="0" w:color="auto"/>
                      </w:divBdr>
                      <w:divsChild>
                        <w:div w:id="586692758">
                          <w:marLeft w:val="0"/>
                          <w:marRight w:val="0"/>
                          <w:marTop w:val="0"/>
                          <w:marBottom w:val="0"/>
                          <w:divBdr>
                            <w:top w:val="none" w:sz="0" w:space="0" w:color="auto"/>
                            <w:left w:val="none" w:sz="0" w:space="0" w:color="auto"/>
                            <w:bottom w:val="none" w:sz="0" w:space="0" w:color="auto"/>
                            <w:right w:val="none" w:sz="0" w:space="0" w:color="auto"/>
                          </w:divBdr>
                          <w:divsChild>
                            <w:div w:id="1927953093">
                              <w:marLeft w:val="0"/>
                              <w:marRight w:val="0"/>
                              <w:marTop w:val="0"/>
                              <w:marBottom w:val="0"/>
                              <w:divBdr>
                                <w:top w:val="none" w:sz="0" w:space="0" w:color="auto"/>
                                <w:left w:val="none" w:sz="0" w:space="0" w:color="auto"/>
                                <w:bottom w:val="none" w:sz="0" w:space="0" w:color="auto"/>
                                <w:right w:val="none" w:sz="0" w:space="0" w:color="auto"/>
                              </w:divBdr>
                              <w:divsChild>
                                <w:div w:id="561866529">
                                  <w:marLeft w:val="0"/>
                                  <w:marRight w:val="0"/>
                                  <w:marTop w:val="0"/>
                                  <w:marBottom w:val="0"/>
                                  <w:divBdr>
                                    <w:top w:val="single" w:sz="6" w:space="0" w:color="auto"/>
                                    <w:left w:val="single" w:sz="6" w:space="0" w:color="auto"/>
                                    <w:bottom w:val="single" w:sz="6" w:space="0" w:color="auto"/>
                                    <w:right w:val="single" w:sz="6" w:space="0" w:color="auto"/>
                                  </w:divBdr>
                                  <w:divsChild>
                                    <w:div w:id="883907791">
                                      <w:marLeft w:val="0"/>
                                      <w:marRight w:val="0"/>
                                      <w:marTop w:val="0"/>
                                      <w:marBottom w:val="0"/>
                                      <w:divBdr>
                                        <w:top w:val="none" w:sz="0" w:space="0" w:color="auto"/>
                                        <w:left w:val="none" w:sz="0" w:space="0" w:color="auto"/>
                                        <w:bottom w:val="none" w:sz="0" w:space="0" w:color="auto"/>
                                        <w:right w:val="none" w:sz="0" w:space="0" w:color="auto"/>
                                      </w:divBdr>
                                      <w:divsChild>
                                        <w:div w:id="4213269">
                                          <w:marLeft w:val="0"/>
                                          <w:marRight w:val="0"/>
                                          <w:marTop w:val="0"/>
                                          <w:marBottom w:val="0"/>
                                          <w:divBdr>
                                            <w:top w:val="none" w:sz="0" w:space="0" w:color="auto"/>
                                            <w:left w:val="none" w:sz="0" w:space="0" w:color="auto"/>
                                            <w:bottom w:val="none" w:sz="0" w:space="0" w:color="auto"/>
                                            <w:right w:val="none" w:sz="0" w:space="0" w:color="auto"/>
                                          </w:divBdr>
                                          <w:divsChild>
                                            <w:div w:id="2073456651">
                                              <w:marLeft w:val="0"/>
                                              <w:marRight w:val="0"/>
                                              <w:marTop w:val="0"/>
                                              <w:marBottom w:val="0"/>
                                              <w:divBdr>
                                                <w:top w:val="none" w:sz="0" w:space="0" w:color="auto"/>
                                                <w:left w:val="none" w:sz="0" w:space="0" w:color="auto"/>
                                                <w:bottom w:val="none" w:sz="0" w:space="0" w:color="auto"/>
                                                <w:right w:val="none" w:sz="0" w:space="0" w:color="auto"/>
                                              </w:divBdr>
                                              <w:divsChild>
                                                <w:div w:id="1554805099">
                                                  <w:marLeft w:val="0"/>
                                                  <w:marRight w:val="0"/>
                                                  <w:marTop w:val="0"/>
                                                  <w:marBottom w:val="0"/>
                                                  <w:divBdr>
                                                    <w:top w:val="none" w:sz="0" w:space="0" w:color="auto"/>
                                                    <w:left w:val="none" w:sz="0" w:space="0" w:color="auto"/>
                                                    <w:bottom w:val="none" w:sz="0" w:space="0" w:color="auto"/>
                                                    <w:right w:val="none" w:sz="0" w:space="0" w:color="auto"/>
                                                  </w:divBdr>
                                                  <w:divsChild>
                                                    <w:div w:id="409620657">
                                                      <w:marLeft w:val="0"/>
                                                      <w:marRight w:val="0"/>
                                                      <w:marTop w:val="0"/>
                                                      <w:marBottom w:val="0"/>
                                                      <w:divBdr>
                                                        <w:top w:val="none" w:sz="0" w:space="0" w:color="auto"/>
                                                        <w:left w:val="none" w:sz="0" w:space="0" w:color="auto"/>
                                                        <w:bottom w:val="none" w:sz="0" w:space="0" w:color="auto"/>
                                                        <w:right w:val="none" w:sz="0" w:space="0" w:color="auto"/>
                                                      </w:divBdr>
                                                    </w:div>
                                                    <w:div w:id="838347217">
                                                      <w:marLeft w:val="0"/>
                                                      <w:marRight w:val="0"/>
                                                      <w:marTop w:val="0"/>
                                                      <w:marBottom w:val="0"/>
                                                      <w:divBdr>
                                                        <w:top w:val="none" w:sz="0" w:space="0" w:color="auto"/>
                                                        <w:left w:val="none" w:sz="0" w:space="0" w:color="auto"/>
                                                        <w:bottom w:val="none" w:sz="0" w:space="0" w:color="auto"/>
                                                        <w:right w:val="none" w:sz="0" w:space="0" w:color="auto"/>
                                                      </w:divBdr>
                                                    </w:div>
                                                    <w:div w:id="999692354">
                                                      <w:marLeft w:val="0"/>
                                                      <w:marRight w:val="0"/>
                                                      <w:marTop w:val="0"/>
                                                      <w:marBottom w:val="0"/>
                                                      <w:divBdr>
                                                        <w:top w:val="none" w:sz="0" w:space="0" w:color="auto"/>
                                                        <w:left w:val="none" w:sz="0" w:space="0" w:color="auto"/>
                                                        <w:bottom w:val="none" w:sz="0" w:space="0" w:color="auto"/>
                                                        <w:right w:val="none" w:sz="0" w:space="0" w:color="auto"/>
                                                      </w:divBdr>
                                                    </w:div>
                                                    <w:div w:id="1189834392">
                                                      <w:marLeft w:val="0"/>
                                                      <w:marRight w:val="0"/>
                                                      <w:marTop w:val="0"/>
                                                      <w:marBottom w:val="0"/>
                                                      <w:divBdr>
                                                        <w:top w:val="none" w:sz="0" w:space="0" w:color="auto"/>
                                                        <w:left w:val="none" w:sz="0" w:space="0" w:color="auto"/>
                                                        <w:bottom w:val="none" w:sz="0" w:space="0" w:color="auto"/>
                                                        <w:right w:val="none" w:sz="0" w:space="0" w:color="auto"/>
                                                      </w:divBdr>
                                                    </w:div>
                                                    <w:div w:id="1932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316093">
      <w:bodyDiv w:val="1"/>
      <w:marLeft w:val="0"/>
      <w:marRight w:val="0"/>
      <w:marTop w:val="0"/>
      <w:marBottom w:val="0"/>
      <w:divBdr>
        <w:top w:val="none" w:sz="0" w:space="0" w:color="auto"/>
        <w:left w:val="none" w:sz="0" w:space="0" w:color="auto"/>
        <w:bottom w:val="none" w:sz="0" w:space="0" w:color="auto"/>
        <w:right w:val="none" w:sz="0" w:space="0" w:color="auto"/>
      </w:divBdr>
    </w:div>
    <w:div w:id="623921322">
      <w:bodyDiv w:val="1"/>
      <w:marLeft w:val="0"/>
      <w:marRight w:val="0"/>
      <w:marTop w:val="0"/>
      <w:marBottom w:val="0"/>
      <w:divBdr>
        <w:top w:val="none" w:sz="0" w:space="0" w:color="auto"/>
        <w:left w:val="none" w:sz="0" w:space="0" w:color="auto"/>
        <w:bottom w:val="none" w:sz="0" w:space="0" w:color="auto"/>
        <w:right w:val="none" w:sz="0" w:space="0" w:color="auto"/>
      </w:divBdr>
      <w:divsChild>
        <w:div w:id="160581491">
          <w:marLeft w:val="0"/>
          <w:marRight w:val="0"/>
          <w:marTop w:val="0"/>
          <w:marBottom w:val="0"/>
          <w:divBdr>
            <w:top w:val="none" w:sz="0" w:space="0" w:color="auto"/>
            <w:left w:val="none" w:sz="0" w:space="0" w:color="auto"/>
            <w:bottom w:val="none" w:sz="0" w:space="0" w:color="auto"/>
            <w:right w:val="none" w:sz="0" w:space="0" w:color="auto"/>
          </w:divBdr>
          <w:divsChild>
            <w:div w:id="1774469532">
              <w:marLeft w:val="0"/>
              <w:marRight w:val="0"/>
              <w:marTop w:val="0"/>
              <w:marBottom w:val="0"/>
              <w:divBdr>
                <w:top w:val="none" w:sz="0" w:space="0" w:color="auto"/>
                <w:left w:val="none" w:sz="0" w:space="0" w:color="auto"/>
                <w:bottom w:val="none" w:sz="0" w:space="0" w:color="auto"/>
                <w:right w:val="none" w:sz="0" w:space="0" w:color="auto"/>
              </w:divBdr>
              <w:divsChild>
                <w:div w:id="2067099708">
                  <w:marLeft w:val="0"/>
                  <w:marRight w:val="0"/>
                  <w:marTop w:val="0"/>
                  <w:marBottom w:val="0"/>
                  <w:divBdr>
                    <w:top w:val="none" w:sz="0" w:space="0" w:color="auto"/>
                    <w:left w:val="none" w:sz="0" w:space="0" w:color="auto"/>
                    <w:bottom w:val="none" w:sz="0" w:space="0" w:color="auto"/>
                    <w:right w:val="none" w:sz="0" w:space="0" w:color="auto"/>
                  </w:divBdr>
                  <w:divsChild>
                    <w:div w:id="474836586">
                      <w:marLeft w:val="3525"/>
                      <w:marRight w:val="0"/>
                      <w:marTop w:val="615"/>
                      <w:marBottom w:val="0"/>
                      <w:divBdr>
                        <w:top w:val="none" w:sz="0" w:space="0" w:color="auto"/>
                        <w:left w:val="none" w:sz="0" w:space="0" w:color="auto"/>
                        <w:bottom w:val="none" w:sz="0" w:space="0" w:color="auto"/>
                        <w:right w:val="none" w:sz="0" w:space="0" w:color="auto"/>
                      </w:divBdr>
                      <w:divsChild>
                        <w:div w:id="538514264">
                          <w:marLeft w:val="0"/>
                          <w:marRight w:val="0"/>
                          <w:marTop w:val="0"/>
                          <w:marBottom w:val="0"/>
                          <w:divBdr>
                            <w:top w:val="none" w:sz="0" w:space="0" w:color="auto"/>
                            <w:left w:val="none" w:sz="0" w:space="0" w:color="auto"/>
                            <w:bottom w:val="none" w:sz="0" w:space="0" w:color="auto"/>
                            <w:right w:val="none" w:sz="0" w:space="0" w:color="auto"/>
                          </w:divBdr>
                          <w:divsChild>
                            <w:div w:id="11980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4761">
      <w:bodyDiv w:val="1"/>
      <w:marLeft w:val="0"/>
      <w:marRight w:val="0"/>
      <w:marTop w:val="0"/>
      <w:marBottom w:val="0"/>
      <w:divBdr>
        <w:top w:val="none" w:sz="0" w:space="0" w:color="auto"/>
        <w:left w:val="none" w:sz="0" w:space="0" w:color="auto"/>
        <w:bottom w:val="none" w:sz="0" w:space="0" w:color="auto"/>
        <w:right w:val="none" w:sz="0" w:space="0" w:color="auto"/>
      </w:divBdr>
    </w:div>
    <w:div w:id="675809600">
      <w:bodyDiv w:val="1"/>
      <w:marLeft w:val="0"/>
      <w:marRight w:val="0"/>
      <w:marTop w:val="0"/>
      <w:marBottom w:val="0"/>
      <w:divBdr>
        <w:top w:val="none" w:sz="0" w:space="0" w:color="auto"/>
        <w:left w:val="none" w:sz="0" w:space="0" w:color="auto"/>
        <w:bottom w:val="none" w:sz="0" w:space="0" w:color="auto"/>
        <w:right w:val="none" w:sz="0" w:space="0" w:color="auto"/>
      </w:divBdr>
    </w:div>
    <w:div w:id="683825806">
      <w:bodyDiv w:val="1"/>
      <w:marLeft w:val="0"/>
      <w:marRight w:val="0"/>
      <w:marTop w:val="0"/>
      <w:marBottom w:val="0"/>
      <w:divBdr>
        <w:top w:val="none" w:sz="0" w:space="0" w:color="auto"/>
        <w:left w:val="none" w:sz="0" w:space="0" w:color="auto"/>
        <w:bottom w:val="none" w:sz="0" w:space="0" w:color="auto"/>
        <w:right w:val="none" w:sz="0" w:space="0" w:color="auto"/>
      </w:divBdr>
      <w:divsChild>
        <w:div w:id="1262836653">
          <w:marLeft w:val="0"/>
          <w:marRight w:val="0"/>
          <w:marTop w:val="0"/>
          <w:marBottom w:val="0"/>
          <w:divBdr>
            <w:top w:val="none" w:sz="0" w:space="0" w:color="auto"/>
            <w:left w:val="none" w:sz="0" w:space="0" w:color="auto"/>
            <w:bottom w:val="none" w:sz="0" w:space="0" w:color="auto"/>
            <w:right w:val="none" w:sz="0" w:space="0" w:color="auto"/>
          </w:divBdr>
          <w:divsChild>
            <w:div w:id="757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591">
      <w:bodyDiv w:val="1"/>
      <w:marLeft w:val="0"/>
      <w:marRight w:val="0"/>
      <w:marTop w:val="0"/>
      <w:marBottom w:val="0"/>
      <w:divBdr>
        <w:top w:val="none" w:sz="0" w:space="0" w:color="auto"/>
        <w:left w:val="none" w:sz="0" w:space="0" w:color="auto"/>
        <w:bottom w:val="none" w:sz="0" w:space="0" w:color="auto"/>
        <w:right w:val="none" w:sz="0" w:space="0" w:color="auto"/>
      </w:divBdr>
    </w:div>
    <w:div w:id="743527089">
      <w:bodyDiv w:val="1"/>
      <w:marLeft w:val="0"/>
      <w:marRight w:val="0"/>
      <w:marTop w:val="0"/>
      <w:marBottom w:val="0"/>
      <w:divBdr>
        <w:top w:val="none" w:sz="0" w:space="0" w:color="auto"/>
        <w:left w:val="none" w:sz="0" w:space="0" w:color="auto"/>
        <w:bottom w:val="none" w:sz="0" w:space="0" w:color="auto"/>
        <w:right w:val="none" w:sz="0" w:space="0" w:color="auto"/>
      </w:divBdr>
    </w:div>
    <w:div w:id="788472611">
      <w:bodyDiv w:val="1"/>
      <w:marLeft w:val="0"/>
      <w:marRight w:val="0"/>
      <w:marTop w:val="0"/>
      <w:marBottom w:val="0"/>
      <w:divBdr>
        <w:top w:val="none" w:sz="0" w:space="0" w:color="auto"/>
        <w:left w:val="none" w:sz="0" w:space="0" w:color="auto"/>
        <w:bottom w:val="none" w:sz="0" w:space="0" w:color="auto"/>
        <w:right w:val="none" w:sz="0" w:space="0" w:color="auto"/>
      </w:divBdr>
    </w:div>
    <w:div w:id="799418232">
      <w:bodyDiv w:val="1"/>
      <w:marLeft w:val="0"/>
      <w:marRight w:val="0"/>
      <w:marTop w:val="0"/>
      <w:marBottom w:val="0"/>
      <w:divBdr>
        <w:top w:val="none" w:sz="0" w:space="0" w:color="auto"/>
        <w:left w:val="none" w:sz="0" w:space="0" w:color="auto"/>
        <w:bottom w:val="none" w:sz="0" w:space="0" w:color="auto"/>
        <w:right w:val="none" w:sz="0" w:space="0" w:color="auto"/>
      </w:divBdr>
    </w:div>
    <w:div w:id="811602343">
      <w:bodyDiv w:val="1"/>
      <w:marLeft w:val="0"/>
      <w:marRight w:val="0"/>
      <w:marTop w:val="0"/>
      <w:marBottom w:val="0"/>
      <w:divBdr>
        <w:top w:val="none" w:sz="0" w:space="0" w:color="auto"/>
        <w:left w:val="none" w:sz="0" w:space="0" w:color="auto"/>
        <w:bottom w:val="none" w:sz="0" w:space="0" w:color="auto"/>
        <w:right w:val="none" w:sz="0" w:space="0" w:color="auto"/>
      </w:divBdr>
    </w:div>
    <w:div w:id="816339696">
      <w:bodyDiv w:val="1"/>
      <w:marLeft w:val="0"/>
      <w:marRight w:val="0"/>
      <w:marTop w:val="0"/>
      <w:marBottom w:val="0"/>
      <w:divBdr>
        <w:top w:val="none" w:sz="0" w:space="0" w:color="auto"/>
        <w:left w:val="none" w:sz="0" w:space="0" w:color="auto"/>
        <w:bottom w:val="none" w:sz="0" w:space="0" w:color="auto"/>
        <w:right w:val="none" w:sz="0" w:space="0" w:color="auto"/>
      </w:divBdr>
    </w:div>
    <w:div w:id="816994936">
      <w:bodyDiv w:val="1"/>
      <w:marLeft w:val="0"/>
      <w:marRight w:val="0"/>
      <w:marTop w:val="0"/>
      <w:marBottom w:val="0"/>
      <w:divBdr>
        <w:top w:val="none" w:sz="0" w:space="0" w:color="auto"/>
        <w:left w:val="none" w:sz="0" w:space="0" w:color="auto"/>
        <w:bottom w:val="none" w:sz="0" w:space="0" w:color="auto"/>
        <w:right w:val="none" w:sz="0" w:space="0" w:color="auto"/>
      </w:divBdr>
    </w:div>
    <w:div w:id="835270467">
      <w:bodyDiv w:val="1"/>
      <w:marLeft w:val="0"/>
      <w:marRight w:val="0"/>
      <w:marTop w:val="0"/>
      <w:marBottom w:val="0"/>
      <w:divBdr>
        <w:top w:val="none" w:sz="0" w:space="0" w:color="auto"/>
        <w:left w:val="none" w:sz="0" w:space="0" w:color="auto"/>
        <w:bottom w:val="none" w:sz="0" w:space="0" w:color="auto"/>
        <w:right w:val="none" w:sz="0" w:space="0" w:color="auto"/>
      </w:divBdr>
    </w:div>
    <w:div w:id="852770599">
      <w:bodyDiv w:val="1"/>
      <w:marLeft w:val="0"/>
      <w:marRight w:val="0"/>
      <w:marTop w:val="0"/>
      <w:marBottom w:val="0"/>
      <w:divBdr>
        <w:top w:val="none" w:sz="0" w:space="0" w:color="auto"/>
        <w:left w:val="none" w:sz="0" w:space="0" w:color="auto"/>
        <w:bottom w:val="none" w:sz="0" w:space="0" w:color="auto"/>
        <w:right w:val="none" w:sz="0" w:space="0" w:color="auto"/>
      </w:divBdr>
    </w:div>
    <w:div w:id="860049954">
      <w:bodyDiv w:val="1"/>
      <w:marLeft w:val="0"/>
      <w:marRight w:val="0"/>
      <w:marTop w:val="0"/>
      <w:marBottom w:val="0"/>
      <w:divBdr>
        <w:top w:val="none" w:sz="0" w:space="0" w:color="auto"/>
        <w:left w:val="none" w:sz="0" w:space="0" w:color="auto"/>
        <w:bottom w:val="none" w:sz="0" w:space="0" w:color="auto"/>
        <w:right w:val="none" w:sz="0" w:space="0" w:color="auto"/>
      </w:divBdr>
    </w:div>
    <w:div w:id="862547688">
      <w:bodyDiv w:val="1"/>
      <w:marLeft w:val="0"/>
      <w:marRight w:val="0"/>
      <w:marTop w:val="0"/>
      <w:marBottom w:val="0"/>
      <w:divBdr>
        <w:top w:val="none" w:sz="0" w:space="0" w:color="auto"/>
        <w:left w:val="none" w:sz="0" w:space="0" w:color="auto"/>
        <w:bottom w:val="none" w:sz="0" w:space="0" w:color="auto"/>
        <w:right w:val="none" w:sz="0" w:space="0" w:color="auto"/>
      </w:divBdr>
    </w:div>
    <w:div w:id="878784965">
      <w:bodyDiv w:val="1"/>
      <w:marLeft w:val="0"/>
      <w:marRight w:val="0"/>
      <w:marTop w:val="0"/>
      <w:marBottom w:val="0"/>
      <w:divBdr>
        <w:top w:val="none" w:sz="0" w:space="0" w:color="auto"/>
        <w:left w:val="none" w:sz="0" w:space="0" w:color="auto"/>
        <w:bottom w:val="none" w:sz="0" w:space="0" w:color="auto"/>
        <w:right w:val="none" w:sz="0" w:space="0" w:color="auto"/>
      </w:divBdr>
    </w:div>
    <w:div w:id="924076329">
      <w:bodyDiv w:val="1"/>
      <w:marLeft w:val="0"/>
      <w:marRight w:val="0"/>
      <w:marTop w:val="0"/>
      <w:marBottom w:val="0"/>
      <w:divBdr>
        <w:top w:val="none" w:sz="0" w:space="0" w:color="auto"/>
        <w:left w:val="none" w:sz="0" w:space="0" w:color="auto"/>
        <w:bottom w:val="none" w:sz="0" w:space="0" w:color="auto"/>
        <w:right w:val="none" w:sz="0" w:space="0" w:color="auto"/>
      </w:divBdr>
    </w:div>
    <w:div w:id="933980291">
      <w:bodyDiv w:val="1"/>
      <w:marLeft w:val="0"/>
      <w:marRight w:val="0"/>
      <w:marTop w:val="0"/>
      <w:marBottom w:val="0"/>
      <w:divBdr>
        <w:top w:val="none" w:sz="0" w:space="0" w:color="auto"/>
        <w:left w:val="none" w:sz="0" w:space="0" w:color="auto"/>
        <w:bottom w:val="none" w:sz="0" w:space="0" w:color="auto"/>
        <w:right w:val="none" w:sz="0" w:space="0" w:color="auto"/>
      </w:divBdr>
    </w:div>
    <w:div w:id="952245119">
      <w:bodyDiv w:val="1"/>
      <w:marLeft w:val="0"/>
      <w:marRight w:val="0"/>
      <w:marTop w:val="0"/>
      <w:marBottom w:val="0"/>
      <w:divBdr>
        <w:top w:val="none" w:sz="0" w:space="0" w:color="auto"/>
        <w:left w:val="none" w:sz="0" w:space="0" w:color="auto"/>
        <w:bottom w:val="none" w:sz="0" w:space="0" w:color="auto"/>
        <w:right w:val="none" w:sz="0" w:space="0" w:color="auto"/>
      </w:divBdr>
    </w:div>
    <w:div w:id="969701837">
      <w:bodyDiv w:val="1"/>
      <w:marLeft w:val="0"/>
      <w:marRight w:val="0"/>
      <w:marTop w:val="0"/>
      <w:marBottom w:val="0"/>
      <w:divBdr>
        <w:top w:val="none" w:sz="0" w:space="0" w:color="auto"/>
        <w:left w:val="none" w:sz="0" w:space="0" w:color="auto"/>
        <w:bottom w:val="none" w:sz="0" w:space="0" w:color="auto"/>
        <w:right w:val="none" w:sz="0" w:space="0" w:color="auto"/>
      </w:divBdr>
    </w:div>
    <w:div w:id="969936554">
      <w:bodyDiv w:val="1"/>
      <w:marLeft w:val="0"/>
      <w:marRight w:val="0"/>
      <w:marTop w:val="0"/>
      <w:marBottom w:val="0"/>
      <w:divBdr>
        <w:top w:val="none" w:sz="0" w:space="0" w:color="auto"/>
        <w:left w:val="none" w:sz="0" w:space="0" w:color="auto"/>
        <w:bottom w:val="none" w:sz="0" w:space="0" w:color="auto"/>
        <w:right w:val="none" w:sz="0" w:space="0" w:color="auto"/>
      </w:divBdr>
      <w:divsChild>
        <w:div w:id="1780836678">
          <w:marLeft w:val="806"/>
          <w:marRight w:val="0"/>
          <w:marTop w:val="0"/>
          <w:marBottom w:val="120"/>
          <w:divBdr>
            <w:top w:val="none" w:sz="0" w:space="0" w:color="auto"/>
            <w:left w:val="none" w:sz="0" w:space="0" w:color="auto"/>
            <w:bottom w:val="none" w:sz="0" w:space="0" w:color="auto"/>
            <w:right w:val="none" w:sz="0" w:space="0" w:color="auto"/>
          </w:divBdr>
        </w:div>
      </w:divsChild>
    </w:div>
    <w:div w:id="981695777">
      <w:bodyDiv w:val="1"/>
      <w:marLeft w:val="0"/>
      <w:marRight w:val="0"/>
      <w:marTop w:val="0"/>
      <w:marBottom w:val="0"/>
      <w:divBdr>
        <w:top w:val="none" w:sz="0" w:space="0" w:color="auto"/>
        <w:left w:val="none" w:sz="0" w:space="0" w:color="auto"/>
        <w:bottom w:val="none" w:sz="0" w:space="0" w:color="auto"/>
        <w:right w:val="none" w:sz="0" w:space="0" w:color="auto"/>
      </w:divBdr>
    </w:div>
    <w:div w:id="987123822">
      <w:bodyDiv w:val="1"/>
      <w:marLeft w:val="0"/>
      <w:marRight w:val="0"/>
      <w:marTop w:val="0"/>
      <w:marBottom w:val="0"/>
      <w:divBdr>
        <w:top w:val="none" w:sz="0" w:space="0" w:color="auto"/>
        <w:left w:val="none" w:sz="0" w:space="0" w:color="auto"/>
        <w:bottom w:val="none" w:sz="0" w:space="0" w:color="auto"/>
        <w:right w:val="none" w:sz="0" w:space="0" w:color="auto"/>
      </w:divBdr>
    </w:div>
    <w:div w:id="993291181">
      <w:bodyDiv w:val="1"/>
      <w:marLeft w:val="0"/>
      <w:marRight w:val="0"/>
      <w:marTop w:val="0"/>
      <w:marBottom w:val="0"/>
      <w:divBdr>
        <w:top w:val="none" w:sz="0" w:space="0" w:color="auto"/>
        <w:left w:val="none" w:sz="0" w:space="0" w:color="auto"/>
        <w:bottom w:val="none" w:sz="0" w:space="0" w:color="auto"/>
        <w:right w:val="none" w:sz="0" w:space="0" w:color="auto"/>
      </w:divBdr>
    </w:div>
    <w:div w:id="1003969347">
      <w:bodyDiv w:val="1"/>
      <w:marLeft w:val="0"/>
      <w:marRight w:val="0"/>
      <w:marTop w:val="0"/>
      <w:marBottom w:val="0"/>
      <w:divBdr>
        <w:top w:val="none" w:sz="0" w:space="0" w:color="auto"/>
        <w:left w:val="none" w:sz="0" w:space="0" w:color="auto"/>
        <w:bottom w:val="none" w:sz="0" w:space="0" w:color="auto"/>
        <w:right w:val="none" w:sz="0" w:space="0" w:color="auto"/>
      </w:divBdr>
      <w:divsChild>
        <w:div w:id="973293748">
          <w:marLeft w:val="0"/>
          <w:marRight w:val="0"/>
          <w:marTop w:val="0"/>
          <w:marBottom w:val="0"/>
          <w:divBdr>
            <w:top w:val="none" w:sz="0" w:space="0" w:color="auto"/>
            <w:left w:val="none" w:sz="0" w:space="0" w:color="auto"/>
            <w:bottom w:val="none" w:sz="0" w:space="0" w:color="auto"/>
            <w:right w:val="none" w:sz="0" w:space="0" w:color="auto"/>
          </w:divBdr>
          <w:divsChild>
            <w:div w:id="1187135647">
              <w:marLeft w:val="0"/>
              <w:marRight w:val="0"/>
              <w:marTop w:val="0"/>
              <w:marBottom w:val="0"/>
              <w:divBdr>
                <w:top w:val="none" w:sz="0" w:space="0" w:color="auto"/>
                <w:left w:val="none" w:sz="0" w:space="0" w:color="auto"/>
                <w:bottom w:val="none" w:sz="0" w:space="0" w:color="auto"/>
                <w:right w:val="none" w:sz="0" w:space="0" w:color="auto"/>
              </w:divBdr>
              <w:divsChild>
                <w:div w:id="1392538150">
                  <w:marLeft w:val="0"/>
                  <w:marRight w:val="0"/>
                  <w:marTop w:val="0"/>
                  <w:marBottom w:val="0"/>
                  <w:divBdr>
                    <w:top w:val="none" w:sz="0" w:space="0" w:color="auto"/>
                    <w:left w:val="none" w:sz="0" w:space="0" w:color="auto"/>
                    <w:bottom w:val="none" w:sz="0" w:space="0" w:color="auto"/>
                    <w:right w:val="none" w:sz="0" w:space="0" w:color="auto"/>
                  </w:divBdr>
                  <w:divsChild>
                    <w:div w:id="758212440">
                      <w:marLeft w:val="3525"/>
                      <w:marRight w:val="0"/>
                      <w:marTop w:val="615"/>
                      <w:marBottom w:val="0"/>
                      <w:divBdr>
                        <w:top w:val="none" w:sz="0" w:space="0" w:color="auto"/>
                        <w:left w:val="none" w:sz="0" w:space="0" w:color="auto"/>
                        <w:bottom w:val="none" w:sz="0" w:space="0" w:color="auto"/>
                        <w:right w:val="none" w:sz="0" w:space="0" w:color="auto"/>
                      </w:divBdr>
                      <w:divsChild>
                        <w:div w:id="410077704">
                          <w:marLeft w:val="0"/>
                          <w:marRight w:val="0"/>
                          <w:marTop w:val="0"/>
                          <w:marBottom w:val="0"/>
                          <w:divBdr>
                            <w:top w:val="none" w:sz="0" w:space="0" w:color="auto"/>
                            <w:left w:val="none" w:sz="0" w:space="0" w:color="auto"/>
                            <w:bottom w:val="none" w:sz="0" w:space="0" w:color="auto"/>
                            <w:right w:val="none" w:sz="0" w:space="0" w:color="auto"/>
                          </w:divBdr>
                          <w:divsChild>
                            <w:div w:id="2966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1317">
      <w:bodyDiv w:val="1"/>
      <w:marLeft w:val="0"/>
      <w:marRight w:val="0"/>
      <w:marTop w:val="0"/>
      <w:marBottom w:val="0"/>
      <w:divBdr>
        <w:top w:val="none" w:sz="0" w:space="0" w:color="auto"/>
        <w:left w:val="none" w:sz="0" w:space="0" w:color="auto"/>
        <w:bottom w:val="none" w:sz="0" w:space="0" w:color="auto"/>
        <w:right w:val="none" w:sz="0" w:space="0" w:color="auto"/>
      </w:divBdr>
    </w:div>
    <w:div w:id="1017930434">
      <w:bodyDiv w:val="1"/>
      <w:marLeft w:val="0"/>
      <w:marRight w:val="0"/>
      <w:marTop w:val="0"/>
      <w:marBottom w:val="0"/>
      <w:divBdr>
        <w:top w:val="none" w:sz="0" w:space="0" w:color="auto"/>
        <w:left w:val="none" w:sz="0" w:space="0" w:color="auto"/>
        <w:bottom w:val="none" w:sz="0" w:space="0" w:color="auto"/>
        <w:right w:val="none" w:sz="0" w:space="0" w:color="auto"/>
      </w:divBdr>
      <w:divsChild>
        <w:div w:id="1293252187">
          <w:marLeft w:val="0"/>
          <w:marRight w:val="0"/>
          <w:marTop w:val="0"/>
          <w:marBottom w:val="0"/>
          <w:divBdr>
            <w:top w:val="none" w:sz="0" w:space="0" w:color="auto"/>
            <w:left w:val="none" w:sz="0" w:space="0" w:color="auto"/>
            <w:bottom w:val="none" w:sz="0" w:space="0" w:color="auto"/>
            <w:right w:val="none" w:sz="0" w:space="0" w:color="auto"/>
          </w:divBdr>
          <w:divsChild>
            <w:div w:id="2050832707">
              <w:marLeft w:val="0"/>
              <w:marRight w:val="0"/>
              <w:marTop w:val="0"/>
              <w:marBottom w:val="0"/>
              <w:divBdr>
                <w:top w:val="none" w:sz="0" w:space="0" w:color="auto"/>
                <w:left w:val="none" w:sz="0" w:space="0" w:color="auto"/>
                <w:bottom w:val="none" w:sz="0" w:space="0" w:color="auto"/>
                <w:right w:val="none" w:sz="0" w:space="0" w:color="auto"/>
              </w:divBdr>
              <w:divsChild>
                <w:div w:id="909539403">
                  <w:marLeft w:val="0"/>
                  <w:marRight w:val="0"/>
                  <w:marTop w:val="0"/>
                  <w:marBottom w:val="0"/>
                  <w:divBdr>
                    <w:top w:val="none" w:sz="0" w:space="0" w:color="auto"/>
                    <w:left w:val="none" w:sz="0" w:space="0" w:color="auto"/>
                    <w:bottom w:val="none" w:sz="0" w:space="0" w:color="auto"/>
                    <w:right w:val="none" w:sz="0" w:space="0" w:color="auto"/>
                  </w:divBdr>
                  <w:divsChild>
                    <w:div w:id="1524443944">
                      <w:marLeft w:val="3525"/>
                      <w:marRight w:val="0"/>
                      <w:marTop w:val="0"/>
                      <w:marBottom w:val="0"/>
                      <w:divBdr>
                        <w:top w:val="none" w:sz="0" w:space="0" w:color="auto"/>
                        <w:left w:val="none" w:sz="0" w:space="0" w:color="auto"/>
                        <w:bottom w:val="none" w:sz="0" w:space="0" w:color="auto"/>
                        <w:right w:val="none" w:sz="0" w:space="0" w:color="auto"/>
                      </w:divBdr>
                      <w:divsChild>
                        <w:div w:id="416749342">
                          <w:marLeft w:val="0"/>
                          <w:marRight w:val="0"/>
                          <w:marTop w:val="0"/>
                          <w:marBottom w:val="0"/>
                          <w:divBdr>
                            <w:top w:val="none" w:sz="0" w:space="0" w:color="auto"/>
                            <w:left w:val="none" w:sz="0" w:space="0" w:color="auto"/>
                            <w:bottom w:val="none" w:sz="0" w:space="0" w:color="auto"/>
                            <w:right w:val="none" w:sz="0" w:space="0" w:color="auto"/>
                          </w:divBdr>
                          <w:divsChild>
                            <w:div w:id="2045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57005">
      <w:bodyDiv w:val="1"/>
      <w:marLeft w:val="0"/>
      <w:marRight w:val="0"/>
      <w:marTop w:val="0"/>
      <w:marBottom w:val="0"/>
      <w:divBdr>
        <w:top w:val="none" w:sz="0" w:space="0" w:color="auto"/>
        <w:left w:val="none" w:sz="0" w:space="0" w:color="auto"/>
        <w:bottom w:val="none" w:sz="0" w:space="0" w:color="auto"/>
        <w:right w:val="none" w:sz="0" w:space="0" w:color="auto"/>
      </w:divBdr>
      <w:divsChild>
        <w:div w:id="1146702508">
          <w:marLeft w:val="0"/>
          <w:marRight w:val="0"/>
          <w:marTop w:val="0"/>
          <w:marBottom w:val="0"/>
          <w:divBdr>
            <w:top w:val="none" w:sz="0" w:space="0" w:color="auto"/>
            <w:left w:val="none" w:sz="0" w:space="0" w:color="auto"/>
            <w:bottom w:val="none" w:sz="0" w:space="0" w:color="auto"/>
            <w:right w:val="none" w:sz="0" w:space="0" w:color="auto"/>
          </w:divBdr>
          <w:divsChild>
            <w:div w:id="664867162">
              <w:marLeft w:val="0"/>
              <w:marRight w:val="0"/>
              <w:marTop w:val="0"/>
              <w:marBottom w:val="0"/>
              <w:divBdr>
                <w:top w:val="none" w:sz="0" w:space="0" w:color="auto"/>
                <w:left w:val="none" w:sz="0" w:space="0" w:color="auto"/>
                <w:bottom w:val="none" w:sz="0" w:space="0" w:color="auto"/>
                <w:right w:val="none" w:sz="0" w:space="0" w:color="auto"/>
              </w:divBdr>
              <w:divsChild>
                <w:div w:id="1428768287">
                  <w:marLeft w:val="0"/>
                  <w:marRight w:val="0"/>
                  <w:marTop w:val="0"/>
                  <w:marBottom w:val="0"/>
                  <w:divBdr>
                    <w:top w:val="none" w:sz="0" w:space="0" w:color="auto"/>
                    <w:left w:val="none" w:sz="0" w:space="0" w:color="auto"/>
                    <w:bottom w:val="none" w:sz="0" w:space="0" w:color="auto"/>
                    <w:right w:val="none" w:sz="0" w:space="0" w:color="auto"/>
                  </w:divBdr>
                  <w:divsChild>
                    <w:div w:id="1203908497">
                      <w:marLeft w:val="3525"/>
                      <w:marRight w:val="0"/>
                      <w:marTop w:val="615"/>
                      <w:marBottom w:val="0"/>
                      <w:divBdr>
                        <w:top w:val="none" w:sz="0" w:space="0" w:color="auto"/>
                        <w:left w:val="none" w:sz="0" w:space="0" w:color="auto"/>
                        <w:bottom w:val="none" w:sz="0" w:space="0" w:color="auto"/>
                        <w:right w:val="none" w:sz="0" w:space="0" w:color="auto"/>
                      </w:divBdr>
                      <w:divsChild>
                        <w:div w:id="240217861">
                          <w:marLeft w:val="0"/>
                          <w:marRight w:val="0"/>
                          <w:marTop w:val="0"/>
                          <w:marBottom w:val="0"/>
                          <w:divBdr>
                            <w:top w:val="none" w:sz="0" w:space="0" w:color="auto"/>
                            <w:left w:val="none" w:sz="0" w:space="0" w:color="auto"/>
                            <w:bottom w:val="none" w:sz="0" w:space="0" w:color="auto"/>
                            <w:right w:val="none" w:sz="0" w:space="0" w:color="auto"/>
                          </w:divBdr>
                          <w:divsChild>
                            <w:div w:id="1814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5880">
      <w:bodyDiv w:val="1"/>
      <w:marLeft w:val="0"/>
      <w:marRight w:val="0"/>
      <w:marTop w:val="0"/>
      <w:marBottom w:val="0"/>
      <w:divBdr>
        <w:top w:val="none" w:sz="0" w:space="0" w:color="auto"/>
        <w:left w:val="none" w:sz="0" w:space="0" w:color="auto"/>
        <w:bottom w:val="none" w:sz="0" w:space="0" w:color="auto"/>
        <w:right w:val="none" w:sz="0" w:space="0" w:color="auto"/>
      </w:divBdr>
    </w:div>
    <w:div w:id="1175345546">
      <w:bodyDiv w:val="1"/>
      <w:marLeft w:val="0"/>
      <w:marRight w:val="0"/>
      <w:marTop w:val="0"/>
      <w:marBottom w:val="0"/>
      <w:divBdr>
        <w:top w:val="none" w:sz="0" w:space="0" w:color="auto"/>
        <w:left w:val="none" w:sz="0" w:space="0" w:color="auto"/>
        <w:bottom w:val="none" w:sz="0" w:space="0" w:color="auto"/>
        <w:right w:val="none" w:sz="0" w:space="0" w:color="auto"/>
      </w:divBdr>
    </w:div>
    <w:div w:id="1176074974">
      <w:bodyDiv w:val="1"/>
      <w:marLeft w:val="0"/>
      <w:marRight w:val="0"/>
      <w:marTop w:val="0"/>
      <w:marBottom w:val="0"/>
      <w:divBdr>
        <w:top w:val="none" w:sz="0" w:space="0" w:color="auto"/>
        <w:left w:val="none" w:sz="0" w:space="0" w:color="auto"/>
        <w:bottom w:val="none" w:sz="0" w:space="0" w:color="auto"/>
        <w:right w:val="none" w:sz="0" w:space="0" w:color="auto"/>
      </w:divBdr>
    </w:div>
    <w:div w:id="1198540732">
      <w:bodyDiv w:val="1"/>
      <w:marLeft w:val="0"/>
      <w:marRight w:val="0"/>
      <w:marTop w:val="0"/>
      <w:marBottom w:val="0"/>
      <w:divBdr>
        <w:top w:val="none" w:sz="0" w:space="0" w:color="auto"/>
        <w:left w:val="none" w:sz="0" w:space="0" w:color="auto"/>
        <w:bottom w:val="none" w:sz="0" w:space="0" w:color="auto"/>
        <w:right w:val="none" w:sz="0" w:space="0" w:color="auto"/>
      </w:divBdr>
      <w:divsChild>
        <w:div w:id="690032613">
          <w:marLeft w:val="0"/>
          <w:marRight w:val="0"/>
          <w:marTop w:val="0"/>
          <w:marBottom w:val="0"/>
          <w:divBdr>
            <w:top w:val="none" w:sz="0" w:space="0" w:color="auto"/>
            <w:left w:val="none" w:sz="0" w:space="0" w:color="auto"/>
            <w:bottom w:val="none" w:sz="0" w:space="0" w:color="auto"/>
            <w:right w:val="none" w:sz="0" w:space="0" w:color="auto"/>
          </w:divBdr>
          <w:divsChild>
            <w:div w:id="2973727">
              <w:marLeft w:val="0"/>
              <w:marRight w:val="0"/>
              <w:marTop w:val="0"/>
              <w:marBottom w:val="0"/>
              <w:divBdr>
                <w:top w:val="none" w:sz="0" w:space="0" w:color="auto"/>
                <w:left w:val="none" w:sz="0" w:space="0" w:color="auto"/>
                <w:bottom w:val="none" w:sz="0" w:space="0" w:color="auto"/>
                <w:right w:val="none" w:sz="0" w:space="0" w:color="auto"/>
              </w:divBdr>
              <w:divsChild>
                <w:div w:id="1433550182">
                  <w:marLeft w:val="0"/>
                  <w:marRight w:val="0"/>
                  <w:marTop w:val="0"/>
                  <w:marBottom w:val="0"/>
                  <w:divBdr>
                    <w:top w:val="none" w:sz="0" w:space="0" w:color="auto"/>
                    <w:left w:val="none" w:sz="0" w:space="0" w:color="auto"/>
                    <w:bottom w:val="none" w:sz="0" w:space="0" w:color="auto"/>
                    <w:right w:val="none" w:sz="0" w:space="0" w:color="auto"/>
                  </w:divBdr>
                  <w:divsChild>
                    <w:div w:id="1040663976">
                      <w:marLeft w:val="3525"/>
                      <w:marRight w:val="0"/>
                      <w:marTop w:val="615"/>
                      <w:marBottom w:val="0"/>
                      <w:divBdr>
                        <w:top w:val="none" w:sz="0" w:space="0" w:color="auto"/>
                        <w:left w:val="none" w:sz="0" w:space="0" w:color="auto"/>
                        <w:bottom w:val="none" w:sz="0" w:space="0" w:color="auto"/>
                        <w:right w:val="none" w:sz="0" w:space="0" w:color="auto"/>
                      </w:divBdr>
                      <w:divsChild>
                        <w:div w:id="1535728628">
                          <w:marLeft w:val="0"/>
                          <w:marRight w:val="0"/>
                          <w:marTop w:val="0"/>
                          <w:marBottom w:val="0"/>
                          <w:divBdr>
                            <w:top w:val="none" w:sz="0" w:space="0" w:color="auto"/>
                            <w:left w:val="none" w:sz="0" w:space="0" w:color="auto"/>
                            <w:bottom w:val="none" w:sz="0" w:space="0" w:color="auto"/>
                            <w:right w:val="none" w:sz="0" w:space="0" w:color="auto"/>
                          </w:divBdr>
                          <w:divsChild>
                            <w:div w:id="269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69144">
      <w:bodyDiv w:val="1"/>
      <w:marLeft w:val="0"/>
      <w:marRight w:val="0"/>
      <w:marTop w:val="0"/>
      <w:marBottom w:val="0"/>
      <w:divBdr>
        <w:top w:val="none" w:sz="0" w:space="0" w:color="auto"/>
        <w:left w:val="none" w:sz="0" w:space="0" w:color="auto"/>
        <w:bottom w:val="none" w:sz="0" w:space="0" w:color="auto"/>
        <w:right w:val="none" w:sz="0" w:space="0" w:color="auto"/>
      </w:divBdr>
    </w:div>
    <w:div w:id="1286161178">
      <w:bodyDiv w:val="1"/>
      <w:marLeft w:val="0"/>
      <w:marRight w:val="0"/>
      <w:marTop w:val="0"/>
      <w:marBottom w:val="0"/>
      <w:divBdr>
        <w:top w:val="none" w:sz="0" w:space="0" w:color="auto"/>
        <w:left w:val="none" w:sz="0" w:space="0" w:color="auto"/>
        <w:bottom w:val="none" w:sz="0" w:space="0" w:color="auto"/>
        <w:right w:val="none" w:sz="0" w:space="0" w:color="auto"/>
      </w:divBdr>
    </w:div>
    <w:div w:id="1322152827">
      <w:bodyDiv w:val="1"/>
      <w:marLeft w:val="0"/>
      <w:marRight w:val="0"/>
      <w:marTop w:val="0"/>
      <w:marBottom w:val="0"/>
      <w:divBdr>
        <w:top w:val="none" w:sz="0" w:space="0" w:color="auto"/>
        <w:left w:val="none" w:sz="0" w:space="0" w:color="auto"/>
        <w:bottom w:val="none" w:sz="0" w:space="0" w:color="auto"/>
        <w:right w:val="none" w:sz="0" w:space="0" w:color="auto"/>
      </w:divBdr>
    </w:div>
    <w:div w:id="1367095296">
      <w:bodyDiv w:val="1"/>
      <w:marLeft w:val="0"/>
      <w:marRight w:val="0"/>
      <w:marTop w:val="0"/>
      <w:marBottom w:val="0"/>
      <w:divBdr>
        <w:top w:val="none" w:sz="0" w:space="0" w:color="auto"/>
        <w:left w:val="none" w:sz="0" w:space="0" w:color="auto"/>
        <w:bottom w:val="none" w:sz="0" w:space="0" w:color="auto"/>
        <w:right w:val="none" w:sz="0" w:space="0" w:color="auto"/>
      </w:divBdr>
    </w:div>
    <w:div w:id="1372919005">
      <w:bodyDiv w:val="1"/>
      <w:marLeft w:val="0"/>
      <w:marRight w:val="0"/>
      <w:marTop w:val="0"/>
      <w:marBottom w:val="0"/>
      <w:divBdr>
        <w:top w:val="none" w:sz="0" w:space="0" w:color="auto"/>
        <w:left w:val="none" w:sz="0" w:space="0" w:color="auto"/>
        <w:bottom w:val="none" w:sz="0" w:space="0" w:color="auto"/>
        <w:right w:val="none" w:sz="0" w:space="0" w:color="auto"/>
      </w:divBdr>
    </w:div>
    <w:div w:id="1376419191">
      <w:bodyDiv w:val="1"/>
      <w:marLeft w:val="0"/>
      <w:marRight w:val="0"/>
      <w:marTop w:val="0"/>
      <w:marBottom w:val="0"/>
      <w:divBdr>
        <w:top w:val="none" w:sz="0" w:space="0" w:color="auto"/>
        <w:left w:val="none" w:sz="0" w:space="0" w:color="auto"/>
        <w:bottom w:val="none" w:sz="0" w:space="0" w:color="auto"/>
        <w:right w:val="none" w:sz="0" w:space="0" w:color="auto"/>
      </w:divBdr>
    </w:div>
    <w:div w:id="1393237017">
      <w:bodyDiv w:val="1"/>
      <w:marLeft w:val="0"/>
      <w:marRight w:val="0"/>
      <w:marTop w:val="0"/>
      <w:marBottom w:val="0"/>
      <w:divBdr>
        <w:top w:val="none" w:sz="0" w:space="0" w:color="auto"/>
        <w:left w:val="none" w:sz="0" w:space="0" w:color="auto"/>
        <w:bottom w:val="none" w:sz="0" w:space="0" w:color="auto"/>
        <w:right w:val="none" w:sz="0" w:space="0" w:color="auto"/>
      </w:divBdr>
    </w:div>
    <w:div w:id="1395467271">
      <w:bodyDiv w:val="1"/>
      <w:marLeft w:val="0"/>
      <w:marRight w:val="0"/>
      <w:marTop w:val="0"/>
      <w:marBottom w:val="0"/>
      <w:divBdr>
        <w:top w:val="none" w:sz="0" w:space="0" w:color="auto"/>
        <w:left w:val="none" w:sz="0" w:space="0" w:color="auto"/>
        <w:bottom w:val="none" w:sz="0" w:space="0" w:color="auto"/>
        <w:right w:val="none" w:sz="0" w:space="0" w:color="auto"/>
      </w:divBdr>
    </w:div>
    <w:div w:id="1400595582">
      <w:bodyDiv w:val="1"/>
      <w:marLeft w:val="0"/>
      <w:marRight w:val="0"/>
      <w:marTop w:val="0"/>
      <w:marBottom w:val="0"/>
      <w:divBdr>
        <w:top w:val="none" w:sz="0" w:space="0" w:color="auto"/>
        <w:left w:val="none" w:sz="0" w:space="0" w:color="auto"/>
        <w:bottom w:val="none" w:sz="0" w:space="0" w:color="auto"/>
        <w:right w:val="none" w:sz="0" w:space="0" w:color="auto"/>
      </w:divBdr>
    </w:div>
    <w:div w:id="1439182010">
      <w:bodyDiv w:val="1"/>
      <w:marLeft w:val="0"/>
      <w:marRight w:val="0"/>
      <w:marTop w:val="0"/>
      <w:marBottom w:val="0"/>
      <w:divBdr>
        <w:top w:val="none" w:sz="0" w:space="0" w:color="auto"/>
        <w:left w:val="none" w:sz="0" w:space="0" w:color="auto"/>
        <w:bottom w:val="none" w:sz="0" w:space="0" w:color="auto"/>
        <w:right w:val="none" w:sz="0" w:space="0" w:color="auto"/>
      </w:divBdr>
    </w:div>
    <w:div w:id="1450314865">
      <w:bodyDiv w:val="1"/>
      <w:marLeft w:val="0"/>
      <w:marRight w:val="0"/>
      <w:marTop w:val="0"/>
      <w:marBottom w:val="0"/>
      <w:divBdr>
        <w:top w:val="none" w:sz="0" w:space="0" w:color="auto"/>
        <w:left w:val="none" w:sz="0" w:space="0" w:color="auto"/>
        <w:bottom w:val="none" w:sz="0" w:space="0" w:color="auto"/>
        <w:right w:val="none" w:sz="0" w:space="0" w:color="auto"/>
      </w:divBdr>
      <w:divsChild>
        <w:div w:id="479661519">
          <w:marLeft w:val="0"/>
          <w:marRight w:val="0"/>
          <w:marTop w:val="0"/>
          <w:marBottom w:val="0"/>
          <w:divBdr>
            <w:top w:val="none" w:sz="0" w:space="0" w:color="auto"/>
            <w:left w:val="none" w:sz="0" w:space="0" w:color="auto"/>
            <w:bottom w:val="none" w:sz="0" w:space="0" w:color="auto"/>
            <w:right w:val="none" w:sz="0" w:space="0" w:color="auto"/>
          </w:divBdr>
          <w:divsChild>
            <w:div w:id="667170564">
              <w:marLeft w:val="0"/>
              <w:marRight w:val="0"/>
              <w:marTop w:val="0"/>
              <w:marBottom w:val="0"/>
              <w:divBdr>
                <w:top w:val="none" w:sz="0" w:space="0" w:color="auto"/>
                <w:left w:val="none" w:sz="0" w:space="0" w:color="auto"/>
                <w:bottom w:val="none" w:sz="0" w:space="0" w:color="auto"/>
                <w:right w:val="none" w:sz="0" w:space="0" w:color="auto"/>
              </w:divBdr>
              <w:divsChild>
                <w:div w:id="1932928847">
                  <w:marLeft w:val="0"/>
                  <w:marRight w:val="0"/>
                  <w:marTop w:val="0"/>
                  <w:marBottom w:val="0"/>
                  <w:divBdr>
                    <w:top w:val="none" w:sz="0" w:space="0" w:color="auto"/>
                    <w:left w:val="none" w:sz="0" w:space="0" w:color="auto"/>
                    <w:bottom w:val="none" w:sz="0" w:space="0" w:color="auto"/>
                    <w:right w:val="none" w:sz="0" w:space="0" w:color="auto"/>
                  </w:divBdr>
                  <w:divsChild>
                    <w:div w:id="706174472">
                      <w:marLeft w:val="3525"/>
                      <w:marRight w:val="0"/>
                      <w:marTop w:val="0"/>
                      <w:marBottom w:val="0"/>
                      <w:divBdr>
                        <w:top w:val="none" w:sz="0" w:space="0" w:color="auto"/>
                        <w:left w:val="none" w:sz="0" w:space="0" w:color="auto"/>
                        <w:bottom w:val="none" w:sz="0" w:space="0" w:color="auto"/>
                        <w:right w:val="none" w:sz="0" w:space="0" w:color="auto"/>
                      </w:divBdr>
                      <w:divsChild>
                        <w:div w:id="891617578">
                          <w:marLeft w:val="0"/>
                          <w:marRight w:val="0"/>
                          <w:marTop w:val="0"/>
                          <w:marBottom w:val="0"/>
                          <w:divBdr>
                            <w:top w:val="none" w:sz="0" w:space="0" w:color="auto"/>
                            <w:left w:val="none" w:sz="0" w:space="0" w:color="auto"/>
                            <w:bottom w:val="none" w:sz="0" w:space="0" w:color="auto"/>
                            <w:right w:val="none" w:sz="0" w:space="0" w:color="auto"/>
                          </w:divBdr>
                          <w:divsChild>
                            <w:div w:id="606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3593">
      <w:bodyDiv w:val="1"/>
      <w:marLeft w:val="0"/>
      <w:marRight w:val="0"/>
      <w:marTop w:val="0"/>
      <w:marBottom w:val="0"/>
      <w:divBdr>
        <w:top w:val="none" w:sz="0" w:space="0" w:color="auto"/>
        <w:left w:val="none" w:sz="0" w:space="0" w:color="auto"/>
        <w:bottom w:val="none" w:sz="0" w:space="0" w:color="auto"/>
        <w:right w:val="none" w:sz="0" w:space="0" w:color="auto"/>
      </w:divBdr>
      <w:divsChild>
        <w:div w:id="921180921">
          <w:marLeft w:val="0"/>
          <w:marRight w:val="0"/>
          <w:marTop w:val="0"/>
          <w:marBottom w:val="0"/>
          <w:divBdr>
            <w:top w:val="none" w:sz="0" w:space="0" w:color="auto"/>
            <w:left w:val="none" w:sz="0" w:space="0" w:color="auto"/>
            <w:bottom w:val="none" w:sz="0" w:space="0" w:color="auto"/>
            <w:right w:val="none" w:sz="0" w:space="0" w:color="auto"/>
          </w:divBdr>
          <w:divsChild>
            <w:div w:id="469859285">
              <w:marLeft w:val="0"/>
              <w:marRight w:val="0"/>
              <w:marTop w:val="0"/>
              <w:marBottom w:val="0"/>
              <w:divBdr>
                <w:top w:val="none" w:sz="0" w:space="0" w:color="auto"/>
                <w:left w:val="none" w:sz="0" w:space="0" w:color="auto"/>
                <w:bottom w:val="none" w:sz="0" w:space="0" w:color="auto"/>
                <w:right w:val="none" w:sz="0" w:space="0" w:color="auto"/>
              </w:divBdr>
              <w:divsChild>
                <w:div w:id="1339576253">
                  <w:marLeft w:val="0"/>
                  <w:marRight w:val="0"/>
                  <w:marTop w:val="0"/>
                  <w:marBottom w:val="0"/>
                  <w:divBdr>
                    <w:top w:val="none" w:sz="0" w:space="0" w:color="auto"/>
                    <w:left w:val="none" w:sz="0" w:space="0" w:color="auto"/>
                    <w:bottom w:val="none" w:sz="0" w:space="0" w:color="auto"/>
                    <w:right w:val="none" w:sz="0" w:space="0" w:color="auto"/>
                  </w:divBdr>
                  <w:divsChild>
                    <w:div w:id="1857689300">
                      <w:marLeft w:val="3525"/>
                      <w:marRight w:val="0"/>
                      <w:marTop w:val="615"/>
                      <w:marBottom w:val="0"/>
                      <w:divBdr>
                        <w:top w:val="none" w:sz="0" w:space="0" w:color="auto"/>
                        <w:left w:val="none" w:sz="0" w:space="0" w:color="auto"/>
                        <w:bottom w:val="none" w:sz="0" w:space="0" w:color="auto"/>
                        <w:right w:val="none" w:sz="0" w:space="0" w:color="auto"/>
                      </w:divBdr>
                      <w:divsChild>
                        <w:div w:id="346833270">
                          <w:marLeft w:val="0"/>
                          <w:marRight w:val="0"/>
                          <w:marTop w:val="0"/>
                          <w:marBottom w:val="0"/>
                          <w:divBdr>
                            <w:top w:val="none" w:sz="0" w:space="0" w:color="auto"/>
                            <w:left w:val="none" w:sz="0" w:space="0" w:color="auto"/>
                            <w:bottom w:val="none" w:sz="0" w:space="0" w:color="auto"/>
                            <w:right w:val="none" w:sz="0" w:space="0" w:color="auto"/>
                          </w:divBdr>
                          <w:divsChild>
                            <w:div w:id="14619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7290">
      <w:bodyDiv w:val="1"/>
      <w:marLeft w:val="0"/>
      <w:marRight w:val="0"/>
      <w:marTop w:val="0"/>
      <w:marBottom w:val="0"/>
      <w:divBdr>
        <w:top w:val="none" w:sz="0" w:space="0" w:color="auto"/>
        <w:left w:val="none" w:sz="0" w:space="0" w:color="auto"/>
        <w:bottom w:val="none" w:sz="0" w:space="0" w:color="auto"/>
        <w:right w:val="none" w:sz="0" w:space="0" w:color="auto"/>
      </w:divBdr>
      <w:divsChild>
        <w:div w:id="1317749">
          <w:marLeft w:val="806"/>
          <w:marRight w:val="0"/>
          <w:marTop w:val="0"/>
          <w:marBottom w:val="120"/>
          <w:divBdr>
            <w:top w:val="none" w:sz="0" w:space="0" w:color="auto"/>
            <w:left w:val="none" w:sz="0" w:space="0" w:color="auto"/>
            <w:bottom w:val="none" w:sz="0" w:space="0" w:color="auto"/>
            <w:right w:val="none" w:sz="0" w:space="0" w:color="auto"/>
          </w:divBdr>
        </w:div>
      </w:divsChild>
    </w:div>
    <w:div w:id="1597905101">
      <w:bodyDiv w:val="1"/>
      <w:marLeft w:val="0"/>
      <w:marRight w:val="0"/>
      <w:marTop w:val="0"/>
      <w:marBottom w:val="0"/>
      <w:divBdr>
        <w:top w:val="none" w:sz="0" w:space="0" w:color="auto"/>
        <w:left w:val="none" w:sz="0" w:space="0" w:color="auto"/>
        <w:bottom w:val="none" w:sz="0" w:space="0" w:color="auto"/>
        <w:right w:val="none" w:sz="0" w:space="0" w:color="auto"/>
      </w:divBdr>
    </w:div>
    <w:div w:id="1633293473">
      <w:bodyDiv w:val="1"/>
      <w:marLeft w:val="0"/>
      <w:marRight w:val="0"/>
      <w:marTop w:val="0"/>
      <w:marBottom w:val="0"/>
      <w:divBdr>
        <w:top w:val="none" w:sz="0" w:space="0" w:color="auto"/>
        <w:left w:val="none" w:sz="0" w:space="0" w:color="auto"/>
        <w:bottom w:val="none" w:sz="0" w:space="0" w:color="auto"/>
        <w:right w:val="none" w:sz="0" w:space="0" w:color="auto"/>
      </w:divBdr>
    </w:div>
    <w:div w:id="1640920279">
      <w:bodyDiv w:val="1"/>
      <w:marLeft w:val="0"/>
      <w:marRight w:val="0"/>
      <w:marTop w:val="0"/>
      <w:marBottom w:val="0"/>
      <w:divBdr>
        <w:top w:val="none" w:sz="0" w:space="0" w:color="auto"/>
        <w:left w:val="none" w:sz="0" w:space="0" w:color="auto"/>
        <w:bottom w:val="none" w:sz="0" w:space="0" w:color="auto"/>
        <w:right w:val="none" w:sz="0" w:space="0" w:color="auto"/>
      </w:divBdr>
    </w:div>
    <w:div w:id="1659459140">
      <w:bodyDiv w:val="1"/>
      <w:marLeft w:val="0"/>
      <w:marRight w:val="0"/>
      <w:marTop w:val="0"/>
      <w:marBottom w:val="0"/>
      <w:divBdr>
        <w:top w:val="none" w:sz="0" w:space="0" w:color="auto"/>
        <w:left w:val="none" w:sz="0" w:space="0" w:color="auto"/>
        <w:bottom w:val="none" w:sz="0" w:space="0" w:color="auto"/>
        <w:right w:val="none" w:sz="0" w:space="0" w:color="auto"/>
      </w:divBdr>
      <w:divsChild>
        <w:div w:id="2029983868">
          <w:marLeft w:val="0"/>
          <w:marRight w:val="0"/>
          <w:marTop w:val="0"/>
          <w:marBottom w:val="0"/>
          <w:divBdr>
            <w:top w:val="none" w:sz="0" w:space="0" w:color="auto"/>
            <w:left w:val="none" w:sz="0" w:space="0" w:color="auto"/>
            <w:bottom w:val="none" w:sz="0" w:space="0" w:color="auto"/>
            <w:right w:val="none" w:sz="0" w:space="0" w:color="auto"/>
          </w:divBdr>
          <w:divsChild>
            <w:div w:id="131404998">
              <w:marLeft w:val="0"/>
              <w:marRight w:val="0"/>
              <w:marTop w:val="0"/>
              <w:marBottom w:val="0"/>
              <w:divBdr>
                <w:top w:val="none" w:sz="0" w:space="0" w:color="auto"/>
                <w:left w:val="none" w:sz="0" w:space="0" w:color="auto"/>
                <w:bottom w:val="none" w:sz="0" w:space="0" w:color="auto"/>
                <w:right w:val="none" w:sz="0" w:space="0" w:color="auto"/>
              </w:divBdr>
              <w:divsChild>
                <w:div w:id="731735027">
                  <w:marLeft w:val="0"/>
                  <w:marRight w:val="0"/>
                  <w:marTop w:val="0"/>
                  <w:marBottom w:val="0"/>
                  <w:divBdr>
                    <w:top w:val="none" w:sz="0" w:space="0" w:color="auto"/>
                    <w:left w:val="none" w:sz="0" w:space="0" w:color="auto"/>
                    <w:bottom w:val="none" w:sz="0" w:space="0" w:color="auto"/>
                    <w:right w:val="none" w:sz="0" w:space="0" w:color="auto"/>
                  </w:divBdr>
                  <w:divsChild>
                    <w:div w:id="276528531">
                      <w:marLeft w:val="3525"/>
                      <w:marRight w:val="0"/>
                      <w:marTop w:val="615"/>
                      <w:marBottom w:val="0"/>
                      <w:divBdr>
                        <w:top w:val="none" w:sz="0" w:space="0" w:color="auto"/>
                        <w:left w:val="none" w:sz="0" w:space="0" w:color="auto"/>
                        <w:bottom w:val="none" w:sz="0" w:space="0" w:color="auto"/>
                        <w:right w:val="none" w:sz="0" w:space="0" w:color="auto"/>
                      </w:divBdr>
                      <w:divsChild>
                        <w:div w:id="1081826588">
                          <w:marLeft w:val="0"/>
                          <w:marRight w:val="0"/>
                          <w:marTop w:val="0"/>
                          <w:marBottom w:val="0"/>
                          <w:divBdr>
                            <w:top w:val="none" w:sz="0" w:space="0" w:color="auto"/>
                            <w:left w:val="none" w:sz="0" w:space="0" w:color="auto"/>
                            <w:bottom w:val="none" w:sz="0" w:space="0" w:color="auto"/>
                            <w:right w:val="none" w:sz="0" w:space="0" w:color="auto"/>
                          </w:divBdr>
                          <w:divsChild>
                            <w:div w:id="15554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9743891">
          <w:marLeft w:val="1152"/>
          <w:marRight w:val="0"/>
          <w:marTop w:val="0"/>
          <w:marBottom w:val="3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sChild>
    </w:div>
    <w:div w:id="1781101145">
      <w:bodyDiv w:val="1"/>
      <w:marLeft w:val="0"/>
      <w:marRight w:val="0"/>
      <w:marTop w:val="0"/>
      <w:marBottom w:val="0"/>
      <w:divBdr>
        <w:top w:val="none" w:sz="0" w:space="0" w:color="auto"/>
        <w:left w:val="none" w:sz="0" w:space="0" w:color="auto"/>
        <w:bottom w:val="none" w:sz="0" w:space="0" w:color="auto"/>
        <w:right w:val="none" w:sz="0" w:space="0" w:color="auto"/>
      </w:divBdr>
      <w:divsChild>
        <w:div w:id="1224559964">
          <w:marLeft w:val="0"/>
          <w:marRight w:val="0"/>
          <w:marTop w:val="0"/>
          <w:marBottom w:val="0"/>
          <w:divBdr>
            <w:top w:val="none" w:sz="0" w:space="0" w:color="auto"/>
            <w:left w:val="none" w:sz="0" w:space="0" w:color="auto"/>
            <w:bottom w:val="none" w:sz="0" w:space="0" w:color="auto"/>
            <w:right w:val="none" w:sz="0" w:space="0" w:color="auto"/>
          </w:divBdr>
          <w:divsChild>
            <w:div w:id="1631669812">
              <w:marLeft w:val="0"/>
              <w:marRight w:val="0"/>
              <w:marTop w:val="0"/>
              <w:marBottom w:val="0"/>
              <w:divBdr>
                <w:top w:val="none" w:sz="0" w:space="0" w:color="auto"/>
                <w:left w:val="none" w:sz="0" w:space="0" w:color="auto"/>
                <w:bottom w:val="none" w:sz="0" w:space="0" w:color="auto"/>
                <w:right w:val="none" w:sz="0" w:space="0" w:color="auto"/>
              </w:divBdr>
              <w:divsChild>
                <w:div w:id="1797600456">
                  <w:marLeft w:val="0"/>
                  <w:marRight w:val="0"/>
                  <w:marTop w:val="0"/>
                  <w:marBottom w:val="0"/>
                  <w:divBdr>
                    <w:top w:val="none" w:sz="0" w:space="0" w:color="auto"/>
                    <w:left w:val="none" w:sz="0" w:space="0" w:color="auto"/>
                    <w:bottom w:val="none" w:sz="0" w:space="0" w:color="auto"/>
                    <w:right w:val="none" w:sz="0" w:space="0" w:color="auto"/>
                  </w:divBdr>
                  <w:divsChild>
                    <w:div w:id="239219658">
                      <w:marLeft w:val="3525"/>
                      <w:marRight w:val="0"/>
                      <w:marTop w:val="615"/>
                      <w:marBottom w:val="0"/>
                      <w:divBdr>
                        <w:top w:val="none" w:sz="0" w:space="0" w:color="auto"/>
                        <w:left w:val="none" w:sz="0" w:space="0" w:color="auto"/>
                        <w:bottom w:val="none" w:sz="0" w:space="0" w:color="auto"/>
                        <w:right w:val="none" w:sz="0" w:space="0" w:color="auto"/>
                      </w:divBdr>
                      <w:divsChild>
                        <w:div w:id="545994442">
                          <w:marLeft w:val="0"/>
                          <w:marRight w:val="0"/>
                          <w:marTop w:val="0"/>
                          <w:marBottom w:val="0"/>
                          <w:divBdr>
                            <w:top w:val="none" w:sz="0" w:space="0" w:color="auto"/>
                            <w:left w:val="none" w:sz="0" w:space="0" w:color="auto"/>
                            <w:bottom w:val="none" w:sz="0" w:space="0" w:color="auto"/>
                            <w:right w:val="none" w:sz="0" w:space="0" w:color="auto"/>
                          </w:divBdr>
                          <w:divsChild>
                            <w:div w:id="1043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9318">
      <w:bodyDiv w:val="1"/>
      <w:marLeft w:val="0"/>
      <w:marRight w:val="0"/>
      <w:marTop w:val="0"/>
      <w:marBottom w:val="0"/>
      <w:divBdr>
        <w:top w:val="none" w:sz="0" w:space="0" w:color="auto"/>
        <w:left w:val="none" w:sz="0" w:space="0" w:color="auto"/>
        <w:bottom w:val="none" w:sz="0" w:space="0" w:color="auto"/>
        <w:right w:val="none" w:sz="0" w:space="0" w:color="auto"/>
      </w:divBdr>
      <w:divsChild>
        <w:div w:id="1114981293">
          <w:marLeft w:val="0"/>
          <w:marRight w:val="0"/>
          <w:marTop w:val="0"/>
          <w:marBottom w:val="0"/>
          <w:divBdr>
            <w:top w:val="none" w:sz="0" w:space="0" w:color="auto"/>
            <w:left w:val="none" w:sz="0" w:space="0" w:color="auto"/>
            <w:bottom w:val="none" w:sz="0" w:space="0" w:color="auto"/>
            <w:right w:val="none" w:sz="0" w:space="0" w:color="auto"/>
          </w:divBdr>
          <w:divsChild>
            <w:div w:id="638728811">
              <w:marLeft w:val="0"/>
              <w:marRight w:val="0"/>
              <w:marTop w:val="0"/>
              <w:marBottom w:val="0"/>
              <w:divBdr>
                <w:top w:val="none" w:sz="0" w:space="0" w:color="auto"/>
                <w:left w:val="none" w:sz="0" w:space="0" w:color="auto"/>
                <w:bottom w:val="none" w:sz="0" w:space="0" w:color="auto"/>
                <w:right w:val="none" w:sz="0" w:space="0" w:color="auto"/>
              </w:divBdr>
              <w:divsChild>
                <w:div w:id="1441101359">
                  <w:marLeft w:val="0"/>
                  <w:marRight w:val="0"/>
                  <w:marTop w:val="0"/>
                  <w:marBottom w:val="0"/>
                  <w:divBdr>
                    <w:top w:val="none" w:sz="0" w:space="0" w:color="auto"/>
                    <w:left w:val="none" w:sz="0" w:space="0" w:color="auto"/>
                    <w:bottom w:val="none" w:sz="0" w:space="0" w:color="auto"/>
                    <w:right w:val="none" w:sz="0" w:space="0" w:color="auto"/>
                  </w:divBdr>
                  <w:divsChild>
                    <w:div w:id="1808744138">
                      <w:marLeft w:val="3525"/>
                      <w:marRight w:val="0"/>
                      <w:marTop w:val="615"/>
                      <w:marBottom w:val="0"/>
                      <w:divBdr>
                        <w:top w:val="none" w:sz="0" w:space="0" w:color="auto"/>
                        <w:left w:val="none" w:sz="0" w:space="0" w:color="auto"/>
                        <w:bottom w:val="none" w:sz="0" w:space="0" w:color="auto"/>
                        <w:right w:val="none" w:sz="0" w:space="0" w:color="auto"/>
                      </w:divBdr>
                      <w:divsChild>
                        <w:div w:id="1117212917">
                          <w:marLeft w:val="0"/>
                          <w:marRight w:val="0"/>
                          <w:marTop w:val="0"/>
                          <w:marBottom w:val="0"/>
                          <w:divBdr>
                            <w:top w:val="none" w:sz="0" w:space="0" w:color="auto"/>
                            <w:left w:val="none" w:sz="0" w:space="0" w:color="auto"/>
                            <w:bottom w:val="none" w:sz="0" w:space="0" w:color="auto"/>
                            <w:right w:val="none" w:sz="0" w:space="0" w:color="auto"/>
                          </w:divBdr>
                          <w:divsChild>
                            <w:div w:id="1525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4425">
      <w:bodyDiv w:val="1"/>
      <w:marLeft w:val="0"/>
      <w:marRight w:val="0"/>
      <w:marTop w:val="0"/>
      <w:marBottom w:val="0"/>
      <w:divBdr>
        <w:top w:val="none" w:sz="0" w:space="0" w:color="auto"/>
        <w:left w:val="none" w:sz="0" w:space="0" w:color="auto"/>
        <w:bottom w:val="none" w:sz="0" w:space="0" w:color="auto"/>
        <w:right w:val="none" w:sz="0" w:space="0" w:color="auto"/>
      </w:divBdr>
    </w:div>
    <w:div w:id="1816725936">
      <w:bodyDiv w:val="1"/>
      <w:marLeft w:val="0"/>
      <w:marRight w:val="0"/>
      <w:marTop w:val="0"/>
      <w:marBottom w:val="0"/>
      <w:divBdr>
        <w:top w:val="none" w:sz="0" w:space="0" w:color="auto"/>
        <w:left w:val="none" w:sz="0" w:space="0" w:color="auto"/>
        <w:bottom w:val="none" w:sz="0" w:space="0" w:color="auto"/>
        <w:right w:val="none" w:sz="0" w:space="0" w:color="auto"/>
      </w:divBdr>
      <w:divsChild>
        <w:div w:id="52120347">
          <w:marLeft w:val="0"/>
          <w:marRight w:val="0"/>
          <w:marTop w:val="0"/>
          <w:marBottom w:val="0"/>
          <w:divBdr>
            <w:top w:val="none" w:sz="0" w:space="0" w:color="auto"/>
            <w:left w:val="none" w:sz="0" w:space="0" w:color="auto"/>
            <w:bottom w:val="none" w:sz="0" w:space="0" w:color="auto"/>
            <w:right w:val="none" w:sz="0" w:space="0" w:color="auto"/>
          </w:divBdr>
          <w:divsChild>
            <w:div w:id="657461179">
              <w:marLeft w:val="0"/>
              <w:marRight w:val="0"/>
              <w:marTop w:val="0"/>
              <w:marBottom w:val="0"/>
              <w:divBdr>
                <w:top w:val="none" w:sz="0" w:space="0" w:color="auto"/>
                <w:left w:val="none" w:sz="0" w:space="0" w:color="auto"/>
                <w:bottom w:val="none" w:sz="0" w:space="0" w:color="auto"/>
                <w:right w:val="none" w:sz="0" w:space="0" w:color="auto"/>
              </w:divBdr>
              <w:divsChild>
                <w:div w:id="1317808245">
                  <w:marLeft w:val="0"/>
                  <w:marRight w:val="0"/>
                  <w:marTop w:val="0"/>
                  <w:marBottom w:val="0"/>
                  <w:divBdr>
                    <w:top w:val="none" w:sz="0" w:space="0" w:color="auto"/>
                    <w:left w:val="none" w:sz="0" w:space="0" w:color="auto"/>
                    <w:bottom w:val="none" w:sz="0" w:space="0" w:color="auto"/>
                    <w:right w:val="none" w:sz="0" w:space="0" w:color="auto"/>
                  </w:divBdr>
                  <w:divsChild>
                    <w:div w:id="1182738817">
                      <w:marLeft w:val="3525"/>
                      <w:marRight w:val="0"/>
                      <w:marTop w:val="615"/>
                      <w:marBottom w:val="0"/>
                      <w:divBdr>
                        <w:top w:val="none" w:sz="0" w:space="0" w:color="auto"/>
                        <w:left w:val="none" w:sz="0" w:space="0" w:color="auto"/>
                        <w:bottom w:val="none" w:sz="0" w:space="0" w:color="auto"/>
                        <w:right w:val="none" w:sz="0" w:space="0" w:color="auto"/>
                      </w:divBdr>
                      <w:divsChild>
                        <w:div w:id="389884612">
                          <w:marLeft w:val="0"/>
                          <w:marRight w:val="0"/>
                          <w:marTop w:val="0"/>
                          <w:marBottom w:val="0"/>
                          <w:divBdr>
                            <w:top w:val="none" w:sz="0" w:space="0" w:color="auto"/>
                            <w:left w:val="none" w:sz="0" w:space="0" w:color="auto"/>
                            <w:bottom w:val="none" w:sz="0" w:space="0" w:color="auto"/>
                            <w:right w:val="none" w:sz="0" w:space="0" w:color="auto"/>
                          </w:divBdr>
                          <w:divsChild>
                            <w:div w:id="870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76260">
      <w:bodyDiv w:val="1"/>
      <w:marLeft w:val="0"/>
      <w:marRight w:val="0"/>
      <w:marTop w:val="0"/>
      <w:marBottom w:val="0"/>
      <w:divBdr>
        <w:top w:val="none" w:sz="0" w:space="0" w:color="auto"/>
        <w:left w:val="none" w:sz="0" w:space="0" w:color="auto"/>
        <w:bottom w:val="none" w:sz="0" w:space="0" w:color="auto"/>
        <w:right w:val="none" w:sz="0" w:space="0" w:color="auto"/>
      </w:divBdr>
      <w:divsChild>
        <w:div w:id="526791556">
          <w:marLeft w:val="0"/>
          <w:marRight w:val="0"/>
          <w:marTop w:val="0"/>
          <w:marBottom w:val="0"/>
          <w:divBdr>
            <w:top w:val="none" w:sz="0" w:space="0" w:color="auto"/>
            <w:left w:val="none" w:sz="0" w:space="0" w:color="auto"/>
            <w:bottom w:val="none" w:sz="0" w:space="0" w:color="auto"/>
            <w:right w:val="none" w:sz="0" w:space="0" w:color="auto"/>
          </w:divBdr>
          <w:divsChild>
            <w:div w:id="1891451185">
              <w:marLeft w:val="0"/>
              <w:marRight w:val="0"/>
              <w:marTop w:val="0"/>
              <w:marBottom w:val="0"/>
              <w:divBdr>
                <w:top w:val="none" w:sz="0" w:space="0" w:color="auto"/>
                <w:left w:val="none" w:sz="0" w:space="0" w:color="auto"/>
                <w:bottom w:val="none" w:sz="0" w:space="0" w:color="auto"/>
                <w:right w:val="none" w:sz="0" w:space="0" w:color="auto"/>
              </w:divBdr>
              <w:divsChild>
                <w:div w:id="1971396042">
                  <w:marLeft w:val="0"/>
                  <w:marRight w:val="0"/>
                  <w:marTop w:val="0"/>
                  <w:marBottom w:val="0"/>
                  <w:divBdr>
                    <w:top w:val="none" w:sz="0" w:space="0" w:color="auto"/>
                    <w:left w:val="none" w:sz="0" w:space="0" w:color="auto"/>
                    <w:bottom w:val="none" w:sz="0" w:space="0" w:color="auto"/>
                    <w:right w:val="none" w:sz="0" w:space="0" w:color="auto"/>
                  </w:divBdr>
                  <w:divsChild>
                    <w:div w:id="131218219">
                      <w:marLeft w:val="3525"/>
                      <w:marRight w:val="0"/>
                      <w:marTop w:val="615"/>
                      <w:marBottom w:val="0"/>
                      <w:divBdr>
                        <w:top w:val="none" w:sz="0" w:space="0" w:color="auto"/>
                        <w:left w:val="none" w:sz="0" w:space="0" w:color="auto"/>
                        <w:bottom w:val="none" w:sz="0" w:space="0" w:color="auto"/>
                        <w:right w:val="none" w:sz="0" w:space="0" w:color="auto"/>
                      </w:divBdr>
                      <w:divsChild>
                        <w:div w:id="1535383027">
                          <w:marLeft w:val="0"/>
                          <w:marRight w:val="0"/>
                          <w:marTop w:val="0"/>
                          <w:marBottom w:val="0"/>
                          <w:divBdr>
                            <w:top w:val="none" w:sz="0" w:space="0" w:color="auto"/>
                            <w:left w:val="none" w:sz="0" w:space="0" w:color="auto"/>
                            <w:bottom w:val="none" w:sz="0" w:space="0" w:color="auto"/>
                            <w:right w:val="none" w:sz="0" w:space="0" w:color="auto"/>
                          </w:divBdr>
                          <w:divsChild>
                            <w:div w:id="8483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37809">
      <w:bodyDiv w:val="1"/>
      <w:marLeft w:val="0"/>
      <w:marRight w:val="0"/>
      <w:marTop w:val="0"/>
      <w:marBottom w:val="0"/>
      <w:divBdr>
        <w:top w:val="none" w:sz="0" w:space="0" w:color="auto"/>
        <w:left w:val="none" w:sz="0" w:space="0" w:color="auto"/>
        <w:bottom w:val="none" w:sz="0" w:space="0" w:color="auto"/>
        <w:right w:val="none" w:sz="0" w:space="0" w:color="auto"/>
      </w:divBdr>
    </w:div>
    <w:div w:id="1880707416">
      <w:bodyDiv w:val="1"/>
      <w:marLeft w:val="0"/>
      <w:marRight w:val="0"/>
      <w:marTop w:val="0"/>
      <w:marBottom w:val="0"/>
      <w:divBdr>
        <w:top w:val="none" w:sz="0" w:space="0" w:color="auto"/>
        <w:left w:val="none" w:sz="0" w:space="0" w:color="auto"/>
        <w:bottom w:val="none" w:sz="0" w:space="0" w:color="auto"/>
        <w:right w:val="none" w:sz="0" w:space="0" w:color="auto"/>
      </w:divBdr>
    </w:div>
    <w:div w:id="1887521063">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277839240">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1865822782">
          <w:marLeft w:val="720"/>
          <w:marRight w:val="0"/>
          <w:marTop w:val="0"/>
          <w:marBottom w:val="160"/>
          <w:divBdr>
            <w:top w:val="none" w:sz="0" w:space="0" w:color="auto"/>
            <w:left w:val="none" w:sz="0" w:space="0" w:color="auto"/>
            <w:bottom w:val="none" w:sz="0" w:space="0" w:color="auto"/>
            <w:right w:val="none" w:sz="0" w:space="0" w:color="auto"/>
          </w:divBdr>
        </w:div>
      </w:divsChild>
    </w:div>
    <w:div w:id="1978485501">
      <w:bodyDiv w:val="1"/>
      <w:marLeft w:val="0"/>
      <w:marRight w:val="0"/>
      <w:marTop w:val="0"/>
      <w:marBottom w:val="0"/>
      <w:divBdr>
        <w:top w:val="none" w:sz="0" w:space="0" w:color="auto"/>
        <w:left w:val="none" w:sz="0" w:space="0" w:color="auto"/>
        <w:bottom w:val="none" w:sz="0" w:space="0" w:color="auto"/>
        <w:right w:val="none" w:sz="0" w:space="0" w:color="auto"/>
      </w:divBdr>
    </w:div>
    <w:div w:id="2042198402">
      <w:bodyDiv w:val="1"/>
      <w:marLeft w:val="0"/>
      <w:marRight w:val="0"/>
      <w:marTop w:val="0"/>
      <w:marBottom w:val="0"/>
      <w:divBdr>
        <w:top w:val="none" w:sz="0" w:space="0" w:color="auto"/>
        <w:left w:val="none" w:sz="0" w:space="0" w:color="auto"/>
        <w:bottom w:val="none" w:sz="0" w:space="0" w:color="auto"/>
        <w:right w:val="none" w:sz="0" w:space="0" w:color="auto"/>
      </w:divBdr>
    </w:div>
    <w:div w:id="2073117838">
      <w:bodyDiv w:val="1"/>
      <w:marLeft w:val="0"/>
      <w:marRight w:val="0"/>
      <w:marTop w:val="0"/>
      <w:marBottom w:val="0"/>
      <w:divBdr>
        <w:top w:val="none" w:sz="0" w:space="0" w:color="auto"/>
        <w:left w:val="none" w:sz="0" w:space="0" w:color="auto"/>
        <w:bottom w:val="none" w:sz="0" w:space="0" w:color="auto"/>
        <w:right w:val="none" w:sz="0" w:space="0" w:color="auto"/>
      </w:divBdr>
    </w:div>
    <w:div w:id="2094622821">
      <w:bodyDiv w:val="1"/>
      <w:marLeft w:val="0"/>
      <w:marRight w:val="0"/>
      <w:marTop w:val="0"/>
      <w:marBottom w:val="0"/>
      <w:divBdr>
        <w:top w:val="none" w:sz="0" w:space="0" w:color="auto"/>
        <w:left w:val="none" w:sz="0" w:space="0" w:color="auto"/>
        <w:bottom w:val="none" w:sz="0" w:space="0" w:color="auto"/>
        <w:right w:val="none" w:sz="0" w:space="0" w:color="auto"/>
      </w:divBdr>
      <w:divsChild>
        <w:div w:id="538205037">
          <w:marLeft w:val="0"/>
          <w:marRight w:val="0"/>
          <w:marTop w:val="0"/>
          <w:marBottom w:val="0"/>
          <w:divBdr>
            <w:top w:val="none" w:sz="0" w:space="0" w:color="auto"/>
            <w:left w:val="none" w:sz="0" w:space="0" w:color="auto"/>
            <w:bottom w:val="none" w:sz="0" w:space="0" w:color="auto"/>
            <w:right w:val="none" w:sz="0" w:space="0" w:color="auto"/>
          </w:divBdr>
          <w:divsChild>
            <w:div w:id="720249048">
              <w:marLeft w:val="0"/>
              <w:marRight w:val="0"/>
              <w:marTop w:val="0"/>
              <w:marBottom w:val="0"/>
              <w:divBdr>
                <w:top w:val="none" w:sz="0" w:space="0" w:color="auto"/>
                <w:left w:val="none" w:sz="0" w:space="0" w:color="auto"/>
                <w:bottom w:val="none" w:sz="0" w:space="0" w:color="auto"/>
                <w:right w:val="none" w:sz="0" w:space="0" w:color="auto"/>
              </w:divBdr>
              <w:divsChild>
                <w:div w:id="1846356145">
                  <w:marLeft w:val="0"/>
                  <w:marRight w:val="0"/>
                  <w:marTop w:val="0"/>
                  <w:marBottom w:val="0"/>
                  <w:divBdr>
                    <w:top w:val="none" w:sz="0" w:space="0" w:color="auto"/>
                    <w:left w:val="none" w:sz="0" w:space="0" w:color="auto"/>
                    <w:bottom w:val="none" w:sz="0" w:space="0" w:color="auto"/>
                    <w:right w:val="none" w:sz="0" w:space="0" w:color="auto"/>
                  </w:divBdr>
                  <w:divsChild>
                    <w:div w:id="1997763478">
                      <w:marLeft w:val="3525"/>
                      <w:marRight w:val="0"/>
                      <w:marTop w:val="615"/>
                      <w:marBottom w:val="0"/>
                      <w:divBdr>
                        <w:top w:val="none" w:sz="0" w:space="0" w:color="auto"/>
                        <w:left w:val="none" w:sz="0" w:space="0" w:color="auto"/>
                        <w:bottom w:val="none" w:sz="0" w:space="0" w:color="auto"/>
                        <w:right w:val="none" w:sz="0" w:space="0" w:color="auto"/>
                      </w:divBdr>
                      <w:divsChild>
                        <w:div w:id="1227574654">
                          <w:marLeft w:val="0"/>
                          <w:marRight w:val="0"/>
                          <w:marTop w:val="0"/>
                          <w:marBottom w:val="0"/>
                          <w:divBdr>
                            <w:top w:val="none" w:sz="0" w:space="0" w:color="auto"/>
                            <w:left w:val="none" w:sz="0" w:space="0" w:color="auto"/>
                            <w:bottom w:val="none" w:sz="0" w:space="0" w:color="auto"/>
                            <w:right w:val="none" w:sz="0" w:space="0" w:color="auto"/>
                          </w:divBdr>
                          <w:divsChild>
                            <w:div w:id="866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94879">
      <w:bodyDiv w:val="1"/>
      <w:marLeft w:val="0"/>
      <w:marRight w:val="0"/>
      <w:marTop w:val="0"/>
      <w:marBottom w:val="0"/>
      <w:divBdr>
        <w:top w:val="none" w:sz="0" w:space="0" w:color="auto"/>
        <w:left w:val="none" w:sz="0" w:space="0" w:color="auto"/>
        <w:bottom w:val="none" w:sz="0" w:space="0" w:color="auto"/>
        <w:right w:val="none" w:sz="0" w:space="0" w:color="auto"/>
      </w:divBdr>
    </w:div>
    <w:div w:id="2120300022">
      <w:bodyDiv w:val="1"/>
      <w:marLeft w:val="0"/>
      <w:marRight w:val="0"/>
      <w:marTop w:val="0"/>
      <w:marBottom w:val="0"/>
      <w:divBdr>
        <w:top w:val="none" w:sz="0" w:space="0" w:color="auto"/>
        <w:left w:val="none" w:sz="0" w:space="0" w:color="auto"/>
        <w:bottom w:val="none" w:sz="0" w:space="0" w:color="auto"/>
        <w:right w:val="none" w:sz="0" w:space="0" w:color="auto"/>
      </w:divBdr>
      <w:divsChild>
        <w:div w:id="1760831057">
          <w:marLeft w:val="360"/>
          <w:marRight w:val="0"/>
          <w:marTop w:val="0"/>
          <w:marBottom w:val="120"/>
          <w:divBdr>
            <w:top w:val="none" w:sz="0" w:space="0" w:color="auto"/>
            <w:left w:val="none" w:sz="0" w:space="0" w:color="auto"/>
            <w:bottom w:val="none" w:sz="0" w:space="0" w:color="auto"/>
            <w:right w:val="none" w:sz="0" w:space="0" w:color="auto"/>
          </w:divBdr>
        </w:div>
      </w:divsChild>
    </w:div>
    <w:div w:id="21364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ervicemix.apache.org/downloads/servicemix-6.1.2.html" TargetMode="External"/><Relationship Id="rId21" Type="http://schemas.openxmlformats.org/officeDocument/2006/relationships/footer" Target="footer5.xml"/><Relationship Id="rId34" Type="http://schemas.openxmlformats.org/officeDocument/2006/relationships/hyperlink" Target="https://github.com/FCC" TargetMode="External"/><Relationship Id="rId42" Type="http://schemas.openxmlformats.org/officeDocument/2006/relationships/hyperlink" Target="https://github.com/FCC" TargetMode="External"/><Relationship Id="rId47" Type="http://schemas.openxmlformats.org/officeDocument/2006/relationships/hyperlink" Target="mailto:MAILTO=admin@yourdomain.org" TargetMode="External"/><Relationship Id="rId50" Type="http://schemas.openxmlformats.org/officeDocument/2006/relationships/footer" Target="footer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en.wikipedia.org/wiki/HTTP" TargetMode="Externa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yperlink" Target="https://github.com/FCC" TargetMode="External"/><Relationship Id="rId37" Type="http://schemas.openxmlformats.org/officeDocument/2006/relationships/hyperlink" Target="https://www.zendesk.com/" TargetMode="External"/><Relationship Id="rId40" Type="http://schemas.openxmlformats.org/officeDocument/2006/relationships/hyperlink" Target="http://mirror.cc.columbia.edu/pub/software/apache/servicemix/servicemix-6/6.1.2/apache-servicemix-6.1.2.zip" TargetMode="External"/><Relationship Id="rId45" Type="http://schemas.openxmlformats.org/officeDocument/2006/relationships/hyperlink" Target="https://github.com/Kurento/kms-core/tree/6.11.0/src/server/config"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en.wikipedia.org/wiki/Session_hijacking" TargetMode="External"/><Relationship Id="rId44" Type="http://schemas.openxmlformats.org/officeDocument/2006/relationships/hyperlink" Target="https://github.com/Kurento/kms-core/tree/6.11.0/src/server/config" TargetMode="External"/><Relationship Id="rId52"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FCC" TargetMode="External"/><Relationship Id="rId27" Type="http://schemas.openxmlformats.org/officeDocument/2006/relationships/hyperlink" Target="https://github.com/FCC" TargetMode="External"/><Relationship Id="rId30" Type="http://schemas.openxmlformats.org/officeDocument/2006/relationships/hyperlink" Target="https://en.wikipedia.org/wiki/Protocol_downgrade_attack" TargetMode="External"/><Relationship Id="rId35" Type="http://schemas.openxmlformats.org/officeDocument/2006/relationships/hyperlink" Target="https://github.com/FCC" TargetMode="External"/><Relationship Id="rId43" Type="http://schemas.openxmlformats.org/officeDocument/2006/relationships/hyperlink" Target="https://doc-kurento.readthedocs.io/en/6.9.0/features/security.html" TargetMode="External"/><Relationship Id="rId48" Type="http://schemas.openxmlformats.org/officeDocument/2006/relationships/hyperlink" Target="https://github.com/FCC" TargetMode="External"/><Relationship Id="rId8" Type="http://schemas.openxmlformats.org/officeDocument/2006/relationships/webSettings" Target="webSettings.xml"/><Relationship Id="rId51"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FCC/ACEDirect" TargetMode="External"/><Relationship Id="rId25" Type="http://schemas.openxmlformats.org/officeDocument/2006/relationships/header" Target="header7.xml"/><Relationship Id="rId33" Type="http://schemas.openxmlformats.org/officeDocument/2006/relationships/hyperlink" Target="https://nodejs.org/en/" TargetMode="External"/><Relationship Id="rId38" Type="http://schemas.openxmlformats.org/officeDocument/2006/relationships/hyperlink" Target="https://help.github.com/articles/adding-a-new-ssh-key-to-your-github-account/" TargetMode="External"/><Relationship Id="rId46" Type="http://schemas.openxmlformats.org/officeDocument/2006/relationships/hyperlink" Target="https://www.ibm.com/cloud" TargetMode="External"/><Relationship Id="rId20" Type="http://schemas.openxmlformats.org/officeDocument/2006/relationships/header" Target="header5.xml"/><Relationship Id="rId41" Type="http://schemas.openxmlformats.org/officeDocument/2006/relationships/hyperlink" Target="https://github.com/FC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letsencrypt.org/" TargetMode="External"/><Relationship Id="rId36" Type="http://schemas.openxmlformats.org/officeDocument/2006/relationships/hyperlink" Target="https://www.webrtc-experiment.com/docs/TURN-server-installation-guide.html" TargetMode="External"/><Relationship Id="rId49" Type="http://schemas.openxmlformats.org/officeDocument/2006/relationships/header" Target="header8.xml"/></Relationships>
</file>

<file path=word/_rels/footnotes.xml.rels><?xml version="1.0" encoding="UTF-8" standalone="yes"?>
<Relationships xmlns="http://schemas.openxmlformats.org/package/2006/relationships"><Relationship Id="rId1" Type="http://schemas.openxmlformats.org/officeDocument/2006/relationships/hyperlink" Target="https://www.fcc.gov/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B8929D7564D4DBE1B62EB9B515774" ma:contentTypeVersion="9" ma:contentTypeDescription="Create a new document." ma:contentTypeScope="" ma:versionID="92b3d431850fab2921a219b1c64c0844">
  <xsd:schema xmlns:xsd="http://www.w3.org/2001/XMLSchema" xmlns:xs="http://www.w3.org/2001/XMLSchema" xmlns:p="http://schemas.microsoft.com/office/2006/metadata/properties" xmlns:ns2="e334932b-15e2-445c-a84b-7c4ee0743059" xmlns:ns3="5008cc61-d05d-4c69-9961-c5d504238865" targetNamespace="http://schemas.microsoft.com/office/2006/metadata/properties" ma:root="true" ma:fieldsID="66a160411dd7487d6fed8a498d078574" ns2:_="" ns3:_="">
    <xsd:import namespace="e334932b-15e2-445c-a84b-7c4ee0743059"/>
    <xsd:import namespace="5008cc61-d05d-4c69-9961-c5d50423886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4932b-15e2-445c-a84b-7c4ee0743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08cc61-d05d-4c69-9961-c5d50423886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E1126-4C38-46A6-8F42-85A257203440}">
  <ds:schemaRefs>
    <ds:schemaRef ds:uri="http://schemas.microsoft.com/sharepoint/v3/contenttype/forms"/>
  </ds:schemaRefs>
</ds:datastoreItem>
</file>

<file path=customXml/itemProps2.xml><?xml version="1.0" encoding="utf-8"?>
<ds:datastoreItem xmlns:ds="http://schemas.openxmlformats.org/officeDocument/2006/customXml" ds:itemID="{E3D8440F-ED1E-4D11-85C5-1C07A20ECC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1D6EBC-D996-4A04-B11B-AC0E63CA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4932b-15e2-445c-a84b-7c4ee0743059"/>
    <ds:schemaRef ds:uri="5008cc61-d05d-4c69-9961-c5d504238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D9E45-B8E1-4008-A453-6E183AEA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15052</Words>
  <Characters>85797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ACE Direct Platform Release Documentation Installation Guide v 4.0</vt:lpstr>
    </vt:vector>
  </TitlesOfParts>
  <Company/>
  <LinksUpToDate>false</LinksUpToDate>
  <CharactersWithSpaces>100648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Direct Platform Release Documentation Installation Guide v 4.0</dc:title>
  <dc:subject/>
  <dc:creator/>
  <cp:keywords/>
  <dc:description/>
  <cp:lastModifiedBy/>
  <cp:revision>1</cp:revision>
  <dcterms:created xsi:type="dcterms:W3CDTF">2021-08-05T17:45:00Z</dcterms:created>
  <dcterms:modified xsi:type="dcterms:W3CDTF">2021-08-05T17:51:00Z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0x010100319B8929D7564D4DBE1B62EB9B515774</vt:lpwstr>
  </property>
</Properties>
</file>